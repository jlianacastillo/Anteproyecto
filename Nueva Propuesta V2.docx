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3621E" w14:textId="77777777" w:rsidR="003635CC" w:rsidRPr="00B75A2C" w:rsidRDefault="003635CC">
      <w:pPr>
        <w:pStyle w:val="Textoindependiente"/>
        <w:rPr>
          <w:rFonts w:ascii="Times New Roman" w:hAnsi="Times New Roman" w:cs="Times New Roman"/>
          <w:sz w:val="24"/>
          <w:szCs w:val="24"/>
        </w:rPr>
      </w:pPr>
    </w:p>
    <w:p w14:paraId="0117F271" w14:textId="77777777" w:rsidR="003635CC" w:rsidRPr="00B75A2C" w:rsidRDefault="003635CC">
      <w:pPr>
        <w:pStyle w:val="Textoindependiente"/>
        <w:rPr>
          <w:rFonts w:ascii="Times New Roman" w:hAnsi="Times New Roman" w:cs="Times New Roman"/>
          <w:sz w:val="24"/>
          <w:szCs w:val="24"/>
        </w:rPr>
      </w:pPr>
    </w:p>
    <w:p w14:paraId="0EBC8EDA" w14:textId="77777777" w:rsidR="003635CC" w:rsidRPr="00B75A2C" w:rsidRDefault="003635CC">
      <w:pPr>
        <w:pStyle w:val="Textoindependiente"/>
        <w:rPr>
          <w:rFonts w:ascii="Times New Roman" w:hAnsi="Times New Roman" w:cs="Times New Roman"/>
          <w:sz w:val="24"/>
          <w:szCs w:val="24"/>
        </w:rPr>
      </w:pPr>
    </w:p>
    <w:p w14:paraId="72C104B4" w14:textId="77777777" w:rsidR="003635CC" w:rsidRPr="00B75A2C" w:rsidRDefault="003635CC">
      <w:pPr>
        <w:pStyle w:val="Textoindependiente"/>
        <w:rPr>
          <w:rFonts w:ascii="Times New Roman" w:hAnsi="Times New Roman" w:cs="Times New Roman"/>
          <w:sz w:val="24"/>
          <w:szCs w:val="24"/>
        </w:rPr>
      </w:pPr>
    </w:p>
    <w:p w14:paraId="71DE6BFB" w14:textId="77777777" w:rsidR="003635CC" w:rsidRPr="00B75A2C" w:rsidRDefault="003635CC">
      <w:pPr>
        <w:pStyle w:val="Textoindependiente"/>
        <w:rPr>
          <w:rFonts w:ascii="Times New Roman" w:hAnsi="Times New Roman" w:cs="Times New Roman"/>
          <w:sz w:val="24"/>
          <w:szCs w:val="24"/>
        </w:rPr>
      </w:pPr>
    </w:p>
    <w:p w14:paraId="7CE164B5" w14:textId="77777777" w:rsidR="003635CC" w:rsidRPr="00B75A2C" w:rsidRDefault="003635CC">
      <w:pPr>
        <w:pStyle w:val="Textoindependiente"/>
        <w:rPr>
          <w:rFonts w:ascii="Times New Roman" w:hAnsi="Times New Roman" w:cs="Times New Roman"/>
          <w:sz w:val="24"/>
          <w:szCs w:val="24"/>
        </w:rPr>
      </w:pPr>
    </w:p>
    <w:p w14:paraId="6DE15C93" w14:textId="77777777" w:rsidR="003635CC" w:rsidRPr="00B75A2C" w:rsidRDefault="003635CC">
      <w:pPr>
        <w:pStyle w:val="Textoindependiente"/>
        <w:rPr>
          <w:rFonts w:ascii="Times New Roman" w:hAnsi="Times New Roman" w:cs="Times New Roman"/>
          <w:sz w:val="24"/>
          <w:szCs w:val="24"/>
        </w:rPr>
      </w:pPr>
    </w:p>
    <w:p w14:paraId="79A97819" w14:textId="77777777" w:rsidR="003635CC" w:rsidRPr="00B75A2C" w:rsidRDefault="003635CC">
      <w:pPr>
        <w:pStyle w:val="Textoindependiente"/>
        <w:rPr>
          <w:rFonts w:ascii="Times New Roman" w:hAnsi="Times New Roman" w:cs="Times New Roman"/>
          <w:sz w:val="24"/>
          <w:szCs w:val="24"/>
        </w:rPr>
      </w:pPr>
    </w:p>
    <w:p w14:paraId="75714B4B" w14:textId="77777777" w:rsidR="003635CC" w:rsidRPr="00B75A2C" w:rsidRDefault="003635CC">
      <w:pPr>
        <w:pStyle w:val="Textoindependiente"/>
        <w:rPr>
          <w:rFonts w:ascii="Times New Roman" w:hAnsi="Times New Roman" w:cs="Times New Roman"/>
          <w:sz w:val="24"/>
          <w:szCs w:val="24"/>
        </w:rPr>
      </w:pPr>
    </w:p>
    <w:p w14:paraId="166271F6" w14:textId="77777777" w:rsidR="003635CC" w:rsidRPr="00B75A2C" w:rsidRDefault="003635CC">
      <w:pPr>
        <w:pStyle w:val="Textoindependiente"/>
        <w:rPr>
          <w:rFonts w:ascii="Times New Roman" w:hAnsi="Times New Roman" w:cs="Times New Roman"/>
          <w:sz w:val="24"/>
          <w:szCs w:val="24"/>
        </w:rPr>
      </w:pPr>
    </w:p>
    <w:p w14:paraId="59BAABA1" w14:textId="77777777" w:rsidR="003635CC" w:rsidRPr="00B75A2C" w:rsidRDefault="003635CC">
      <w:pPr>
        <w:pStyle w:val="Textoindependiente"/>
        <w:rPr>
          <w:rFonts w:ascii="Times New Roman" w:hAnsi="Times New Roman" w:cs="Times New Roman"/>
          <w:sz w:val="24"/>
          <w:szCs w:val="24"/>
        </w:rPr>
      </w:pPr>
    </w:p>
    <w:p w14:paraId="69572158" w14:textId="77777777" w:rsidR="003635CC" w:rsidRPr="00B75A2C" w:rsidRDefault="003635CC">
      <w:pPr>
        <w:pStyle w:val="Textoindependiente"/>
        <w:rPr>
          <w:rFonts w:ascii="Times New Roman" w:hAnsi="Times New Roman" w:cs="Times New Roman"/>
          <w:sz w:val="24"/>
          <w:szCs w:val="24"/>
        </w:rPr>
      </w:pPr>
    </w:p>
    <w:p w14:paraId="4EA70F59" w14:textId="77777777" w:rsidR="003635CC" w:rsidRPr="00B75A2C" w:rsidRDefault="003635CC">
      <w:pPr>
        <w:pStyle w:val="Textoindependiente"/>
        <w:rPr>
          <w:rFonts w:ascii="Times New Roman" w:hAnsi="Times New Roman" w:cs="Times New Roman"/>
          <w:sz w:val="24"/>
          <w:szCs w:val="24"/>
        </w:rPr>
      </w:pPr>
    </w:p>
    <w:p w14:paraId="27214C0C" w14:textId="0B875EC6" w:rsidR="00B43107" w:rsidRPr="00DA5A16" w:rsidRDefault="00B43107" w:rsidP="00DA5A16">
      <w:pPr>
        <w:spacing w:line="480" w:lineRule="auto"/>
        <w:jc w:val="center"/>
        <w:rPr>
          <w:rFonts w:ascii="Times New Roman" w:hAnsi="Times New Roman" w:cs="Times New Roman"/>
          <w:b/>
          <w:bCs/>
          <w:sz w:val="24"/>
          <w:szCs w:val="24"/>
        </w:rPr>
      </w:pPr>
      <w:bookmarkStart w:id="0" w:name="_Toc161743916"/>
      <w:bookmarkStart w:id="1" w:name="_Toc161746160"/>
      <w:bookmarkStart w:id="2" w:name="_Toc166835925"/>
      <w:r w:rsidRPr="00DA5A16">
        <w:rPr>
          <w:rFonts w:ascii="Times New Roman" w:hAnsi="Times New Roman" w:cs="Times New Roman"/>
          <w:b/>
          <w:bCs/>
          <w:sz w:val="24"/>
          <w:szCs w:val="24"/>
        </w:rPr>
        <w:t xml:space="preserve">Desarrollo de una plataforma </w:t>
      </w:r>
      <w:r w:rsidR="009025F6" w:rsidRPr="00DA5A16">
        <w:rPr>
          <w:rFonts w:ascii="Times New Roman" w:hAnsi="Times New Roman" w:cs="Times New Roman"/>
          <w:b/>
          <w:bCs/>
          <w:sz w:val="24"/>
          <w:szCs w:val="24"/>
        </w:rPr>
        <w:t>web</w:t>
      </w:r>
      <w:r w:rsidRPr="00DA5A16">
        <w:rPr>
          <w:rFonts w:ascii="Times New Roman" w:hAnsi="Times New Roman" w:cs="Times New Roman"/>
          <w:b/>
          <w:bCs/>
          <w:sz w:val="24"/>
          <w:szCs w:val="24"/>
        </w:rPr>
        <w:t xml:space="preserve"> que permita la </w:t>
      </w:r>
      <w:del w:id="3" w:author="Microsoft Word" w:date="2024-05-17T10:40:00Z">
        <w:r w:rsidR="003B14B4" w:rsidRPr="00DA5A16">
          <w:rPr>
            <w:rFonts w:ascii="Times New Roman" w:hAnsi="Times New Roman" w:cs="Times New Roman"/>
            <w:b/>
            <w:bCs/>
            <w:sz w:val="24"/>
            <w:szCs w:val="24"/>
          </w:rPr>
          <w:delText xml:space="preserve">genberacion </w:delText>
        </w:r>
        <w:r w:rsidRPr="00DA5A16">
          <w:rPr>
            <w:rFonts w:ascii="Times New Roman" w:hAnsi="Times New Roman" w:cs="Times New Roman"/>
            <w:b/>
            <w:bCs/>
            <w:sz w:val="24"/>
            <w:szCs w:val="24"/>
          </w:rPr>
          <w:delText xml:space="preserve"> de eventos</w:delText>
        </w:r>
      </w:del>
      <w:ins w:id="4" w:author="Microsoft Word" w:date="2024-05-17T10:40:00Z">
        <w:r w:rsidR="007E7683" w:rsidRPr="00DA5A16">
          <w:rPr>
            <w:rFonts w:ascii="Times New Roman" w:hAnsi="Times New Roman" w:cs="Times New Roman"/>
            <w:b/>
            <w:bCs/>
            <w:sz w:val="24"/>
            <w:szCs w:val="24"/>
          </w:rPr>
          <w:t>generación</w:t>
        </w:r>
      </w:ins>
      <w:r w:rsidRPr="00DA5A16">
        <w:rPr>
          <w:rFonts w:ascii="Times New Roman" w:hAnsi="Times New Roman" w:cs="Times New Roman"/>
          <w:b/>
          <w:bCs/>
          <w:sz w:val="24"/>
          <w:szCs w:val="24"/>
        </w:rPr>
        <w:t xml:space="preserve"> </w:t>
      </w:r>
      <w:r w:rsidR="00B77410" w:rsidRPr="00DA5A16">
        <w:rPr>
          <w:rFonts w:ascii="Times New Roman" w:hAnsi="Times New Roman" w:cs="Times New Roman"/>
          <w:b/>
          <w:bCs/>
          <w:sz w:val="24"/>
          <w:szCs w:val="24"/>
        </w:rPr>
        <w:t xml:space="preserve">y almacenamiento </w:t>
      </w:r>
      <w:ins w:id="5" w:author="Microsoft Word" w:date="2024-05-17T10:40:00Z">
        <w:r w:rsidR="00C918C6" w:rsidRPr="00DA5A16">
          <w:rPr>
            <w:rFonts w:ascii="Times New Roman" w:hAnsi="Times New Roman" w:cs="Times New Roman"/>
            <w:b/>
            <w:bCs/>
            <w:sz w:val="24"/>
            <w:szCs w:val="24"/>
          </w:rPr>
          <w:t xml:space="preserve">de </w:t>
        </w:r>
      </w:ins>
      <w:r w:rsidR="00412783" w:rsidRPr="00DA5A16">
        <w:rPr>
          <w:rFonts w:ascii="Times New Roman" w:hAnsi="Times New Roman" w:cs="Times New Roman"/>
          <w:b/>
          <w:bCs/>
          <w:sz w:val="24"/>
          <w:szCs w:val="24"/>
        </w:rPr>
        <w:t>c</w:t>
      </w:r>
      <w:r w:rsidRPr="00DA5A16">
        <w:rPr>
          <w:rFonts w:ascii="Times New Roman" w:hAnsi="Times New Roman" w:cs="Times New Roman"/>
          <w:b/>
          <w:bCs/>
          <w:sz w:val="24"/>
          <w:szCs w:val="24"/>
        </w:rPr>
        <w:t>ertificados emitidos por la Universidad de Cundinamarca</w:t>
      </w:r>
      <w:bookmarkEnd w:id="0"/>
      <w:bookmarkEnd w:id="1"/>
      <w:bookmarkEnd w:id="2"/>
    </w:p>
    <w:p w14:paraId="5FBFC445" w14:textId="77777777" w:rsidR="003635CC" w:rsidRPr="00B75A2C" w:rsidRDefault="003635CC">
      <w:pPr>
        <w:pStyle w:val="Textoindependiente"/>
        <w:spacing w:before="9"/>
        <w:rPr>
          <w:rFonts w:ascii="Times New Roman" w:hAnsi="Times New Roman" w:cs="Times New Roman"/>
          <w:b/>
          <w:sz w:val="24"/>
          <w:szCs w:val="24"/>
        </w:rPr>
      </w:pPr>
    </w:p>
    <w:p w14:paraId="5D89C672" w14:textId="35F7E75F" w:rsidR="00940368" w:rsidRPr="00B75A2C" w:rsidRDefault="00940368">
      <w:pPr>
        <w:pStyle w:val="Textoindependiente"/>
        <w:spacing w:line="708" w:lineRule="auto"/>
        <w:ind w:left="1041" w:right="1057" w:hanging="2"/>
        <w:jc w:val="center"/>
        <w:rPr>
          <w:rFonts w:ascii="Times New Roman" w:hAnsi="Times New Roman" w:cs="Times New Roman"/>
          <w:sz w:val="24"/>
          <w:szCs w:val="24"/>
        </w:rPr>
      </w:pPr>
      <w:r w:rsidRPr="00B75A2C">
        <w:rPr>
          <w:rFonts w:ascii="Times New Roman" w:hAnsi="Times New Roman" w:cs="Times New Roman"/>
          <w:sz w:val="24"/>
          <w:szCs w:val="24"/>
        </w:rPr>
        <w:t>Juliana Castillo Araujo</w:t>
      </w:r>
    </w:p>
    <w:p w14:paraId="6140A14C" w14:textId="0778DCD8" w:rsidR="0000186D" w:rsidRPr="00B75A2C" w:rsidRDefault="00386073">
      <w:pPr>
        <w:pStyle w:val="Textoindependiente"/>
        <w:spacing w:line="708" w:lineRule="auto"/>
        <w:ind w:left="1041" w:right="1057" w:hanging="2"/>
        <w:jc w:val="center"/>
        <w:rPr>
          <w:rFonts w:ascii="Times New Roman" w:hAnsi="Times New Roman" w:cs="Times New Roman"/>
          <w:spacing w:val="-59"/>
          <w:sz w:val="24"/>
          <w:szCs w:val="24"/>
        </w:rPr>
      </w:pPr>
      <w:r w:rsidRPr="00B75A2C">
        <w:rPr>
          <w:rFonts w:ascii="Times New Roman" w:hAnsi="Times New Roman" w:cs="Times New Roman"/>
          <w:sz w:val="24"/>
          <w:szCs w:val="24"/>
        </w:rPr>
        <w:t>Programa de Ingeniería de Sistemas, Universidad de Cundinamarca</w:t>
      </w:r>
      <w:r w:rsidRPr="00B75A2C">
        <w:rPr>
          <w:rFonts w:ascii="Times New Roman" w:hAnsi="Times New Roman" w:cs="Times New Roman"/>
          <w:spacing w:val="-59"/>
          <w:sz w:val="24"/>
          <w:szCs w:val="24"/>
        </w:rPr>
        <w:t xml:space="preserve"> </w:t>
      </w:r>
    </w:p>
    <w:p w14:paraId="5AD975FD" w14:textId="24A17635" w:rsidR="003635CC" w:rsidRPr="00B75A2C" w:rsidRDefault="00386073">
      <w:pPr>
        <w:pStyle w:val="Textoindependiente"/>
        <w:spacing w:line="708" w:lineRule="auto"/>
        <w:ind w:left="1041" w:right="1057" w:hanging="2"/>
        <w:jc w:val="center"/>
        <w:rPr>
          <w:rFonts w:ascii="Times New Roman" w:hAnsi="Times New Roman" w:cs="Times New Roman"/>
          <w:sz w:val="24"/>
          <w:szCs w:val="24"/>
        </w:rPr>
      </w:pPr>
      <w:r w:rsidRPr="00B75A2C">
        <w:rPr>
          <w:rFonts w:ascii="Times New Roman" w:hAnsi="Times New Roman" w:cs="Times New Roman"/>
          <w:sz w:val="24"/>
          <w:szCs w:val="24"/>
        </w:rPr>
        <w:t>Trabajo</w:t>
      </w:r>
      <w:r w:rsidRPr="00B75A2C">
        <w:rPr>
          <w:rFonts w:ascii="Times New Roman" w:hAnsi="Times New Roman" w:cs="Times New Roman"/>
          <w:spacing w:val="-2"/>
          <w:sz w:val="24"/>
          <w:szCs w:val="24"/>
        </w:rPr>
        <w:t xml:space="preserve"> </w:t>
      </w:r>
      <w:r w:rsidRPr="00B75A2C">
        <w:rPr>
          <w:rFonts w:ascii="Times New Roman" w:hAnsi="Times New Roman" w:cs="Times New Roman"/>
          <w:sz w:val="24"/>
          <w:szCs w:val="24"/>
        </w:rPr>
        <w:t>de</w:t>
      </w:r>
      <w:r w:rsidRPr="00B75A2C">
        <w:rPr>
          <w:rFonts w:ascii="Times New Roman" w:hAnsi="Times New Roman" w:cs="Times New Roman"/>
          <w:spacing w:val="-2"/>
          <w:sz w:val="24"/>
          <w:szCs w:val="24"/>
        </w:rPr>
        <w:t xml:space="preserve"> </w:t>
      </w:r>
      <w:r w:rsidRPr="00B75A2C">
        <w:rPr>
          <w:rFonts w:ascii="Times New Roman" w:hAnsi="Times New Roman" w:cs="Times New Roman"/>
          <w:sz w:val="24"/>
          <w:szCs w:val="24"/>
        </w:rPr>
        <w:t>Grado</w:t>
      </w:r>
    </w:p>
    <w:p w14:paraId="54775798" w14:textId="77777777" w:rsidR="00940368" w:rsidRPr="00B75A2C" w:rsidRDefault="00386073" w:rsidP="00940368">
      <w:pPr>
        <w:pStyle w:val="Textoindependiente"/>
        <w:spacing w:before="1" w:line="708" w:lineRule="auto"/>
        <w:ind w:left="2717" w:right="2729"/>
        <w:jc w:val="center"/>
        <w:rPr>
          <w:rFonts w:ascii="Times New Roman" w:hAnsi="Times New Roman" w:cs="Times New Roman"/>
          <w:sz w:val="24"/>
          <w:szCs w:val="24"/>
        </w:rPr>
      </w:pPr>
      <w:r w:rsidRPr="2F7D57BD">
        <w:rPr>
          <w:rFonts w:ascii="Times New Roman" w:hAnsi="Times New Roman" w:cs="Times New Roman"/>
          <w:sz w:val="24"/>
          <w:szCs w:val="24"/>
        </w:rPr>
        <w:t xml:space="preserve">Director, </w:t>
      </w:r>
      <w:r w:rsidR="00940368" w:rsidRPr="2F7D57BD">
        <w:rPr>
          <w:rFonts w:ascii="Times New Roman" w:hAnsi="Times New Roman" w:cs="Times New Roman"/>
          <w:sz w:val="24"/>
          <w:szCs w:val="24"/>
        </w:rPr>
        <w:t xml:space="preserve">Rafael Ortega </w:t>
      </w:r>
      <w:proofErr w:type="spellStart"/>
      <w:r w:rsidR="00940368" w:rsidRPr="2F7D57BD">
        <w:rPr>
          <w:rFonts w:ascii="Times New Roman" w:hAnsi="Times New Roman" w:cs="Times New Roman"/>
          <w:sz w:val="24"/>
          <w:szCs w:val="24"/>
        </w:rPr>
        <w:t>Ortega</w:t>
      </w:r>
      <w:proofErr w:type="spellEnd"/>
    </w:p>
    <w:p w14:paraId="2B469D50" w14:textId="56807F71" w:rsidR="2DDC72DA" w:rsidRPr="00B75A2C" w:rsidRDefault="2DDC72DA" w:rsidP="311EC213">
      <w:pPr>
        <w:pStyle w:val="Textoindependiente"/>
        <w:spacing w:before="1" w:line="708" w:lineRule="auto"/>
        <w:ind w:left="2717" w:right="2729"/>
        <w:jc w:val="center"/>
        <w:rPr>
          <w:rFonts w:ascii="Times New Roman" w:hAnsi="Times New Roman" w:cs="Times New Roman"/>
          <w:sz w:val="24"/>
          <w:szCs w:val="24"/>
        </w:rPr>
      </w:pPr>
      <w:r w:rsidRPr="00B75A2C">
        <w:rPr>
          <w:rFonts w:ascii="Times New Roman" w:hAnsi="Times New Roman" w:cs="Times New Roman"/>
          <w:sz w:val="24"/>
          <w:szCs w:val="24"/>
        </w:rPr>
        <w:t>Codirectora, Ana Lucia Hurtado Mesa</w:t>
      </w:r>
    </w:p>
    <w:p w14:paraId="19E458DF" w14:textId="578F4162" w:rsidR="003635CC" w:rsidRDefault="00C72EAD" w:rsidP="00940368">
      <w:pPr>
        <w:pStyle w:val="Textoindependiente"/>
        <w:spacing w:before="1" w:line="708" w:lineRule="auto"/>
        <w:ind w:left="2717" w:right="2729"/>
        <w:jc w:val="center"/>
        <w:rPr>
          <w:rFonts w:ascii="Times New Roman" w:hAnsi="Times New Roman" w:cs="Times New Roman"/>
          <w:sz w:val="24"/>
          <w:szCs w:val="24"/>
        </w:rPr>
      </w:pPr>
      <w:r>
        <w:rPr>
          <w:rFonts w:ascii="Times New Roman" w:hAnsi="Times New Roman" w:cs="Times New Roman"/>
          <w:sz w:val="24"/>
          <w:szCs w:val="24"/>
        </w:rPr>
        <w:t>M</w:t>
      </w:r>
      <w:r w:rsidR="00412783" w:rsidRPr="00B75A2C">
        <w:rPr>
          <w:rFonts w:ascii="Times New Roman" w:hAnsi="Times New Roman" w:cs="Times New Roman"/>
          <w:sz w:val="24"/>
          <w:szCs w:val="24"/>
        </w:rPr>
        <w:t>a</w:t>
      </w:r>
      <w:r>
        <w:rPr>
          <w:rFonts w:ascii="Times New Roman" w:hAnsi="Times New Roman" w:cs="Times New Roman"/>
          <w:sz w:val="24"/>
          <w:szCs w:val="24"/>
        </w:rPr>
        <w:t>yo</w:t>
      </w:r>
      <w:r w:rsidR="00412783" w:rsidRPr="00B75A2C">
        <w:rPr>
          <w:rFonts w:ascii="Times New Roman" w:hAnsi="Times New Roman" w:cs="Times New Roman"/>
          <w:sz w:val="24"/>
          <w:szCs w:val="24"/>
        </w:rPr>
        <w:t xml:space="preserve"> </w:t>
      </w:r>
      <w:r w:rsidR="00486871" w:rsidRPr="00B75A2C">
        <w:rPr>
          <w:rFonts w:ascii="Times New Roman" w:hAnsi="Times New Roman" w:cs="Times New Roman"/>
          <w:sz w:val="24"/>
          <w:szCs w:val="24"/>
        </w:rPr>
        <w:t>1</w:t>
      </w:r>
      <w:r>
        <w:rPr>
          <w:rFonts w:ascii="Times New Roman" w:hAnsi="Times New Roman" w:cs="Times New Roman"/>
          <w:sz w:val="24"/>
          <w:szCs w:val="24"/>
        </w:rPr>
        <w:t>7</w:t>
      </w:r>
      <w:r w:rsidR="00412783" w:rsidRPr="00B75A2C">
        <w:rPr>
          <w:rFonts w:ascii="Times New Roman" w:hAnsi="Times New Roman" w:cs="Times New Roman"/>
          <w:spacing w:val="-1"/>
          <w:sz w:val="24"/>
          <w:szCs w:val="24"/>
        </w:rPr>
        <w:t>,</w:t>
      </w:r>
      <w:r w:rsidR="00386073" w:rsidRPr="00B75A2C">
        <w:rPr>
          <w:rFonts w:ascii="Times New Roman" w:hAnsi="Times New Roman" w:cs="Times New Roman"/>
          <w:spacing w:val="-2"/>
          <w:sz w:val="24"/>
          <w:szCs w:val="24"/>
        </w:rPr>
        <w:t xml:space="preserve"> </w:t>
      </w:r>
      <w:r w:rsidR="00386073" w:rsidRPr="00B75A2C">
        <w:rPr>
          <w:rFonts w:ascii="Times New Roman" w:hAnsi="Times New Roman" w:cs="Times New Roman"/>
          <w:sz w:val="24"/>
          <w:szCs w:val="24"/>
        </w:rPr>
        <w:t>202</w:t>
      </w:r>
      <w:r w:rsidR="00940368" w:rsidRPr="00B75A2C">
        <w:rPr>
          <w:rFonts w:ascii="Times New Roman" w:hAnsi="Times New Roman" w:cs="Times New Roman"/>
          <w:sz w:val="24"/>
          <w:szCs w:val="24"/>
        </w:rPr>
        <w:t>4</w:t>
      </w:r>
    </w:p>
    <w:p w14:paraId="22F7D8CD" w14:textId="77777777" w:rsidR="0087682A" w:rsidRDefault="0087682A" w:rsidP="00940368">
      <w:pPr>
        <w:pStyle w:val="Textoindependiente"/>
        <w:spacing w:before="1" w:line="708" w:lineRule="auto"/>
        <w:ind w:left="2717" w:right="2729"/>
        <w:jc w:val="center"/>
        <w:rPr>
          <w:rFonts w:ascii="Times New Roman" w:hAnsi="Times New Roman" w:cs="Times New Roman"/>
          <w:sz w:val="24"/>
          <w:szCs w:val="24"/>
        </w:rPr>
      </w:pPr>
    </w:p>
    <w:p w14:paraId="0370CCE0" w14:textId="77777777" w:rsidR="0087682A" w:rsidRDefault="0087682A" w:rsidP="00940368">
      <w:pPr>
        <w:pStyle w:val="Textoindependiente"/>
        <w:spacing w:before="1" w:line="708" w:lineRule="auto"/>
        <w:ind w:left="2717" w:right="2729"/>
        <w:jc w:val="center"/>
        <w:rPr>
          <w:rFonts w:ascii="Times New Roman" w:hAnsi="Times New Roman" w:cs="Times New Roman"/>
          <w:sz w:val="24"/>
          <w:szCs w:val="24"/>
        </w:rPr>
      </w:pPr>
    </w:p>
    <w:p w14:paraId="06E740E1" w14:textId="77777777" w:rsidR="0087682A" w:rsidRDefault="0087682A" w:rsidP="00940368">
      <w:pPr>
        <w:pStyle w:val="Textoindependiente"/>
        <w:spacing w:before="1" w:line="708" w:lineRule="auto"/>
        <w:ind w:left="2717" w:right="2729"/>
        <w:jc w:val="center"/>
        <w:rPr>
          <w:rFonts w:ascii="Times New Roman" w:hAnsi="Times New Roman" w:cs="Times New Roman"/>
          <w:sz w:val="24"/>
          <w:szCs w:val="24"/>
        </w:rPr>
      </w:pPr>
    </w:p>
    <w:p w14:paraId="31D25E1A" w14:textId="6E31C8FB" w:rsidR="0087682A" w:rsidRPr="00B75A2C" w:rsidRDefault="0087682A" w:rsidP="00940368">
      <w:pPr>
        <w:pStyle w:val="Textoindependiente"/>
        <w:spacing w:before="1" w:line="708" w:lineRule="auto"/>
        <w:ind w:left="2717" w:right="2729"/>
        <w:jc w:val="center"/>
        <w:rPr>
          <w:rFonts w:ascii="Times New Roman" w:hAnsi="Times New Roman" w:cs="Times New Roman"/>
          <w:sz w:val="24"/>
          <w:szCs w:val="24"/>
        </w:rPr>
        <w:sectPr w:rsidR="0087682A" w:rsidRPr="00B75A2C" w:rsidSect="0000186D">
          <w:headerReference w:type="default" r:id="rId11"/>
          <w:footerReference w:type="default" r:id="rId12"/>
          <w:type w:val="nextColumn"/>
          <w:pgSz w:w="12240" w:h="15840"/>
          <w:pgMar w:top="1440" w:right="1440" w:bottom="1797" w:left="1440" w:header="751" w:footer="720" w:gutter="0"/>
          <w:pgNumType w:start="1"/>
          <w:cols w:space="720"/>
          <w:docGrid w:linePitch="299"/>
        </w:sectPr>
      </w:pPr>
    </w:p>
    <w:sdt>
      <w:sdtPr>
        <w:rPr>
          <w:rFonts w:ascii="Times New Roman" w:eastAsia="Arial MT" w:hAnsi="Times New Roman" w:cs="Times New Roman"/>
          <w:color w:val="auto"/>
          <w:sz w:val="24"/>
          <w:szCs w:val="24"/>
          <w:lang w:val="es-ES" w:eastAsia="en-US"/>
        </w:rPr>
        <w:id w:val="535548175"/>
        <w:docPartObj>
          <w:docPartGallery w:val="Table of Contents"/>
          <w:docPartUnique/>
        </w:docPartObj>
      </w:sdtPr>
      <w:sdtEndPr>
        <w:rPr>
          <w:noProof/>
        </w:rPr>
      </w:sdtEndPr>
      <w:sdtContent>
        <w:p w14:paraId="6AC14DCA" w14:textId="77777777" w:rsidR="0005300C" w:rsidRPr="0005300C" w:rsidRDefault="00F67843" w:rsidP="0005300C">
          <w:pPr>
            <w:pStyle w:val="TtuloTDC"/>
            <w:spacing w:line="480" w:lineRule="auto"/>
            <w:jc w:val="center"/>
            <w:rPr>
              <w:rFonts w:ascii="Times New Roman" w:hAnsi="Times New Roman" w:cs="Times New Roman"/>
              <w:noProof/>
              <w:sz w:val="24"/>
              <w:szCs w:val="24"/>
            </w:rPr>
          </w:pPr>
          <w:r w:rsidRPr="009C66D6">
            <w:rPr>
              <w:rFonts w:ascii="Times New Roman" w:hAnsi="Times New Roman" w:cs="Times New Roman"/>
              <w:b/>
              <w:bCs/>
              <w:color w:val="000000" w:themeColor="text1"/>
              <w:sz w:val="24"/>
              <w:szCs w:val="24"/>
              <w:lang w:val="es-ES"/>
            </w:rPr>
            <w:t>Índice de Contenidos</w:t>
          </w:r>
          <w:r w:rsidRPr="0005300C">
            <w:rPr>
              <w:rFonts w:ascii="Times New Roman" w:hAnsi="Times New Roman" w:cs="Times New Roman"/>
              <w:sz w:val="24"/>
              <w:szCs w:val="24"/>
            </w:rPr>
            <w:fldChar w:fldCharType="begin"/>
          </w:r>
          <w:r w:rsidRPr="0005300C">
            <w:rPr>
              <w:rFonts w:ascii="Times New Roman" w:hAnsi="Times New Roman" w:cs="Times New Roman"/>
              <w:sz w:val="24"/>
              <w:szCs w:val="24"/>
            </w:rPr>
            <w:instrText>TOC \o "1-3" \h \z \u</w:instrText>
          </w:r>
          <w:r w:rsidRPr="0005300C">
            <w:rPr>
              <w:rFonts w:ascii="Times New Roman" w:hAnsi="Times New Roman" w:cs="Times New Roman"/>
              <w:sz w:val="24"/>
              <w:szCs w:val="24"/>
            </w:rPr>
            <w:fldChar w:fldCharType="separate"/>
          </w:r>
        </w:p>
        <w:p w14:paraId="14D22B08" w14:textId="57D5ECCF" w:rsidR="0005300C" w:rsidRPr="0005300C" w:rsidRDefault="00000000" w:rsidP="0005300C">
          <w:pPr>
            <w:pStyle w:val="TDC2"/>
            <w:tabs>
              <w:tab w:val="right" w:leader="dot" w:pos="9020"/>
            </w:tabs>
            <w:spacing w:line="480" w:lineRule="auto"/>
            <w:rPr>
              <w:rFonts w:ascii="Times New Roman" w:eastAsiaTheme="minorEastAsia" w:hAnsi="Times New Roman" w:cs="Times New Roman"/>
              <w:b w:val="0"/>
              <w:bCs w:val="0"/>
              <w:noProof/>
              <w:kern w:val="2"/>
              <w:sz w:val="24"/>
              <w:szCs w:val="24"/>
              <w:lang w:val="es-CO" w:eastAsia="es-ES_tradnl"/>
              <w14:ligatures w14:val="standardContextual"/>
            </w:rPr>
          </w:pPr>
          <w:hyperlink w:anchor="_Toc166840032" w:history="1">
            <w:r w:rsidR="0005300C" w:rsidRPr="0005300C">
              <w:rPr>
                <w:rStyle w:val="Hipervnculo"/>
                <w:rFonts w:ascii="Times New Roman" w:hAnsi="Times New Roman" w:cs="Times New Roman"/>
                <w:b w:val="0"/>
                <w:bCs w:val="0"/>
                <w:noProof/>
                <w:sz w:val="24"/>
                <w:szCs w:val="24"/>
              </w:rPr>
              <w:t>Introducción</w:t>
            </w:r>
            <w:r w:rsidR="0005300C" w:rsidRPr="0005300C">
              <w:rPr>
                <w:rFonts w:ascii="Times New Roman" w:hAnsi="Times New Roman" w:cs="Times New Roman"/>
                <w:b w:val="0"/>
                <w:bCs w:val="0"/>
                <w:noProof/>
                <w:webHidden/>
                <w:sz w:val="24"/>
                <w:szCs w:val="24"/>
              </w:rPr>
              <w:tab/>
            </w:r>
            <w:r w:rsidR="0005300C" w:rsidRPr="0005300C">
              <w:rPr>
                <w:rFonts w:ascii="Times New Roman" w:hAnsi="Times New Roman" w:cs="Times New Roman"/>
                <w:b w:val="0"/>
                <w:bCs w:val="0"/>
                <w:noProof/>
                <w:webHidden/>
                <w:sz w:val="24"/>
                <w:szCs w:val="24"/>
              </w:rPr>
              <w:fldChar w:fldCharType="begin"/>
            </w:r>
            <w:r w:rsidR="0005300C" w:rsidRPr="0005300C">
              <w:rPr>
                <w:rFonts w:ascii="Times New Roman" w:hAnsi="Times New Roman" w:cs="Times New Roman"/>
                <w:b w:val="0"/>
                <w:bCs w:val="0"/>
                <w:noProof/>
                <w:webHidden/>
                <w:sz w:val="24"/>
                <w:szCs w:val="24"/>
              </w:rPr>
              <w:instrText xml:space="preserve"> PAGEREF _Toc166840032 \h </w:instrText>
            </w:r>
            <w:r w:rsidR="0005300C" w:rsidRPr="0005300C">
              <w:rPr>
                <w:rFonts w:ascii="Times New Roman" w:hAnsi="Times New Roman" w:cs="Times New Roman"/>
                <w:b w:val="0"/>
                <w:bCs w:val="0"/>
                <w:noProof/>
                <w:webHidden/>
                <w:sz w:val="24"/>
                <w:szCs w:val="24"/>
              </w:rPr>
            </w:r>
            <w:r w:rsidR="0005300C" w:rsidRPr="0005300C">
              <w:rPr>
                <w:rFonts w:ascii="Times New Roman" w:hAnsi="Times New Roman" w:cs="Times New Roman"/>
                <w:b w:val="0"/>
                <w:bCs w:val="0"/>
                <w:noProof/>
                <w:webHidden/>
                <w:sz w:val="24"/>
                <w:szCs w:val="24"/>
              </w:rPr>
              <w:fldChar w:fldCharType="separate"/>
            </w:r>
            <w:r w:rsidR="0005300C" w:rsidRPr="0005300C">
              <w:rPr>
                <w:rFonts w:ascii="Times New Roman" w:hAnsi="Times New Roman" w:cs="Times New Roman"/>
                <w:b w:val="0"/>
                <w:bCs w:val="0"/>
                <w:noProof/>
                <w:webHidden/>
                <w:sz w:val="24"/>
                <w:szCs w:val="24"/>
              </w:rPr>
              <w:t>5</w:t>
            </w:r>
            <w:r w:rsidR="0005300C" w:rsidRPr="0005300C">
              <w:rPr>
                <w:rFonts w:ascii="Times New Roman" w:hAnsi="Times New Roman" w:cs="Times New Roman"/>
                <w:b w:val="0"/>
                <w:bCs w:val="0"/>
                <w:noProof/>
                <w:webHidden/>
                <w:sz w:val="24"/>
                <w:szCs w:val="24"/>
              </w:rPr>
              <w:fldChar w:fldCharType="end"/>
            </w:r>
          </w:hyperlink>
        </w:p>
        <w:p w14:paraId="5DC993EB" w14:textId="2680F1E2" w:rsidR="0005300C" w:rsidRPr="0005300C" w:rsidRDefault="00000000" w:rsidP="0005300C">
          <w:pPr>
            <w:pStyle w:val="TDC2"/>
            <w:tabs>
              <w:tab w:val="right" w:leader="dot" w:pos="9020"/>
            </w:tabs>
            <w:spacing w:line="480" w:lineRule="auto"/>
            <w:rPr>
              <w:rFonts w:ascii="Times New Roman" w:eastAsiaTheme="minorEastAsia" w:hAnsi="Times New Roman" w:cs="Times New Roman"/>
              <w:b w:val="0"/>
              <w:bCs w:val="0"/>
              <w:noProof/>
              <w:kern w:val="2"/>
              <w:sz w:val="24"/>
              <w:szCs w:val="24"/>
              <w:lang w:val="es-CO" w:eastAsia="es-ES_tradnl"/>
              <w14:ligatures w14:val="standardContextual"/>
            </w:rPr>
          </w:pPr>
          <w:hyperlink w:anchor="_Toc166840033" w:history="1">
            <w:r w:rsidR="0005300C" w:rsidRPr="0005300C">
              <w:rPr>
                <w:rStyle w:val="Hipervnculo"/>
                <w:rFonts w:ascii="Times New Roman" w:hAnsi="Times New Roman" w:cs="Times New Roman"/>
                <w:b w:val="0"/>
                <w:bCs w:val="0"/>
                <w:noProof/>
                <w:sz w:val="24"/>
                <w:szCs w:val="24"/>
              </w:rPr>
              <w:t>Resumen</w:t>
            </w:r>
            <w:r w:rsidR="0005300C" w:rsidRPr="0005300C">
              <w:rPr>
                <w:rFonts w:ascii="Times New Roman" w:hAnsi="Times New Roman" w:cs="Times New Roman"/>
                <w:b w:val="0"/>
                <w:bCs w:val="0"/>
                <w:noProof/>
                <w:webHidden/>
                <w:sz w:val="24"/>
                <w:szCs w:val="24"/>
              </w:rPr>
              <w:tab/>
            </w:r>
            <w:r w:rsidR="0005300C" w:rsidRPr="0005300C">
              <w:rPr>
                <w:rFonts w:ascii="Times New Roman" w:hAnsi="Times New Roman" w:cs="Times New Roman"/>
                <w:b w:val="0"/>
                <w:bCs w:val="0"/>
                <w:noProof/>
                <w:webHidden/>
                <w:sz w:val="24"/>
                <w:szCs w:val="24"/>
              </w:rPr>
              <w:fldChar w:fldCharType="begin"/>
            </w:r>
            <w:r w:rsidR="0005300C" w:rsidRPr="0005300C">
              <w:rPr>
                <w:rFonts w:ascii="Times New Roman" w:hAnsi="Times New Roman" w:cs="Times New Roman"/>
                <w:b w:val="0"/>
                <w:bCs w:val="0"/>
                <w:noProof/>
                <w:webHidden/>
                <w:sz w:val="24"/>
                <w:szCs w:val="24"/>
              </w:rPr>
              <w:instrText xml:space="preserve"> PAGEREF _Toc166840033 \h </w:instrText>
            </w:r>
            <w:r w:rsidR="0005300C" w:rsidRPr="0005300C">
              <w:rPr>
                <w:rFonts w:ascii="Times New Roman" w:hAnsi="Times New Roman" w:cs="Times New Roman"/>
                <w:b w:val="0"/>
                <w:bCs w:val="0"/>
                <w:noProof/>
                <w:webHidden/>
                <w:sz w:val="24"/>
                <w:szCs w:val="24"/>
              </w:rPr>
            </w:r>
            <w:r w:rsidR="0005300C" w:rsidRPr="0005300C">
              <w:rPr>
                <w:rFonts w:ascii="Times New Roman" w:hAnsi="Times New Roman" w:cs="Times New Roman"/>
                <w:b w:val="0"/>
                <w:bCs w:val="0"/>
                <w:noProof/>
                <w:webHidden/>
                <w:sz w:val="24"/>
                <w:szCs w:val="24"/>
              </w:rPr>
              <w:fldChar w:fldCharType="separate"/>
            </w:r>
            <w:r w:rsidR="0005300C" w:rsidRPr="0005300C">
              <w:rPr>
                <w:rFonts w:ascii="Times New Roman" w:hAnsi="Times New Roman" w:cs="Times New Roman"/>
                <w:b w:val="0"/>
                <w:bCs w:val="0"/>
                <w:noProof/>
                <w:webHidden/>
                <w:sz w:val="24"/>
                <w:szCs w:val="24"/>
              </w:rPr>
              <w:t>6</w:t>
            </w:r>
            <w:r w:rsidR="0005300C" w:rsidRPr="0005300C">
              <w:rPr>
                <w:rFonts w:ascii="Times New Roman" w:hAnsi="Times New Roman" w:cs="Times New Roman"/>
                <w:b w:val="0"/>
                <w:bCs w:val="0"/>
                <w:noProof/>
                <w:webHidden/>
                <w:sz w:val="24"/>
                <w:szCs w:val="24"/>
              </w:rPr>
              <w:fldChar w:fldCharType="end"/>
            </w:r>
          </w:hyperlink>
        </w:p>
        <w:p w14:paraId="193C7930" w14:textId="0E4D50B6" w:rsidR="0005300C" w:rsidRPr="0005300C" w:rsidRDefault="00000000" w:rsidP="0005300C">
          <w:pPr>
            <w:pStyle w:val="TDC1"/>
            <w:tabs>
              <w:tab w:val="right" w:leader="dot" w:pos="9020"/>
            </w:tabs>
            <w:spacing w:line="480" w:lineRule="auto"/>
            <w:rPr>
              <w:rFonts w:ascii="Times New Roman" w:eastAsiaTheme="minorEastAsia" w:hAnsi="Times New Roman" w:cs="Times New Roman"/>
              <w:b w:val="0"/>
              <w:bCs w:val="0"/>
              <w:i w:val="0"/>
              <w:iCs w:val="0"/>
              <w:noProof/>
              <w:kern w:val="2"/>
              <w:lang w:val="es-CO" w:eastAsia="es-ES_tradnl"/>
              <w14:ligatures w14:val="standardContextual"/>
            </w:rPr>
          </w:pPr>
          <w:hyperlink w:anchor="_Toc166840034" w:history="1">
            <w:r w:rsidR="0005300C" w:rsidRPr="0005300C">
              <w:rPr>
                <w:rStyle w:val="Hipervnculo"/>
                <w:rFonts w:ascii="Times New Roman" w:hAnsi="Times New Roman" w:cs="Times New Roman"/>
                <w:b w:val="0"/>
                <w:bCs w:val="0"/>
                <w:i w:val="0"/>
                <w:iCs w:val="0"/>
                <w:noProof/>
                <w:lang w:val="en-US"/>
              </w:rPr>
              <w:t>Abstract</w:t>
            </w:r>
            <w:r w:rsidR="0005300C" w:rsidRPr="0005300C">
              <w:rPr>
                <w:rFonts w:ascii="Times New Roman" w:hAnsi="Times New Roman" w:cs="Times New Roman"/>
                <w:b w:val="0"/>
                <w:bCs w:val="0"/>
                <w:i w:val="0"/>
                <w:iCs w:val="0"/>
                <w:noProof/>
                <w:webHidden/>
              </w:rPr>
              <w:tab/>
            </w:r>
            <w:r w:rsidR="0005300C" w:rsidRPr="0005300C">
              <w:rPr>
                <w:rFonts w:ascii="Times New Roman" w:hAnsi="Times New Roman" w:cs="Times New Roman"/>
                <w:b w:val="0"/>
                <w:bCs w:val="0"/>
                <w:i w:val="0"/>
                <w:iCs w:val="0"/>
                <w:noProof/>
                <w:webHidden/>
              </w:rPr>
              <w:fldChar w:fldCharType="begin"/>
            </w:r>
            <w:r w:rsidR="0005300C" w:rsidRPr="0005300C">
              <w:rPr>
                <w:rFonts w:ascii="Times New Roman" w:hAnsi="Times New Roman" w:cs="Times New Roman"/>
                <w:b w:val="0"/>
                <w:bCs w:val="0"/>
                <w:i w:val="0"/>
                <w:iCs w:val="0"/>
                <w:noProof/>
                <w:webHidden/>
              </w:rPr>
              <w:instrText xml:space="preserve"> PAGEREF _Toc166840034 \h </w:instrText>
            </w:r>
            <w:r w:rsidR="0005300C" w:rsidRPr="0005300C">
              <w:rPr>
                <w:rFonts w:ascii="Times New Roman" w:hAnsi="Times New Roman" w:cs="Times New Roman"/>
                <w:b w:val="0"/>
                <w:bCs w:val="0"/>
                <w:i w:val="0"/>
                <w:iCs w:val="0"/>
                <w:noProof/>
                <w:webHidden/>
              </w:rPr>
            </w:r>
            <w:r w:rsidR="0005300C" w:rsidRPr="0005300C">
              <w:rPr>
                <w:rFonts w:ascii="Times New Roman" w:hAnsi="Times New Roman" w:cs="Times New Roman"/>
                <w:b w:val="0"/>
                <w:bCs w:val="0"/>
                <w:i w:val="0"/>
                <w:iCs w:val="0"/>
                <w:noProof/>
                <w:webHidden/>
              </w:rPr>
              <w:fldChar w:fldCharType="separate"/>
            </w:r>
            <w:r w:rsidR="0005300C" w:rsidRPr="0005300C">
              <w:rPr>
                <w:rFonts w:ascii="Times New Roman" w:hAnsi="Times New Roman" w:cs="Times New Roman"/>
                <w:b w:val="0"/>
                <w:bCs w:val="0"/>
                <w:i w:val="0"/>
                <w:iCs w:val="0"/>
                <w:noProof/>
                <w:webHidden/>
              </w:rPr>
              <w:t>7</w:t>
            </w:r>
            <w:r w:rsidR="0005300C" w:rsidRPr="0005300C">
              <w:rPr>
                <w:rFonts w:ascii="Times New Roman" w:hAnsi="Times New Roman" w:cs="Times New Roman"/>
                <w:b w:val="0"/>
                <w:bCs w:val="0"/>
                <w:i w:val="0"/>
                <w:iCs w:val="0"/>
                <w:noProof/>
                <w:webHidden/>
              </w:rPr>
              <w:fldChar w:fldCharType="end"/>
            </w:r>
          </w:hyperlink>
        </w:p>
        <w:p w14:paraId="4001DF9C" w14:textId="7F7CDC4C" w:rsidR="0005300C" w:rsidRPr="0005300C" w:rsidRDefault="00000000" w:rsidP="0005300C">
          <w:pPr>
            <w:pStyle w:val="TDC2"/>
            <w:tabs>
              <w:tab w:val="right" w:leader="dot" w:pos="9020"/>
            </w:tabs>
            <w:spacing w:line="480" w:lineRule="auto"/>
            <w:rPr>
              <w:rFonts w:ascii="Times New Roman" w:eastAsiaTheme="minorEastAsia" w:hAnsi="Times New Roman" w:cs="Times New Roman"/>
              <w:b w:val="0"/>
              <w:bCs w:val="0"/>
              <w:noProof/>
              <w:kern w:val="2"/>
              <w:sz w:val="24"/>
              <w:szCs w:val="24"/>
              <w:lang w:val="es-CO" w:eastAsia="es-ES_tradnl"/>
              <w14:ligatures w14:val="standardContextual"/>
            </w:rPr>
          </w:pPr>
          <w:hyperlink w:anchor="_Toc166840035" w:history="1">
            <w:r w:rsidR="0005300C" w:rsidRPr="0005300C">
              <w:rPr>
                <w:rStyle w:val="Hipervnculo"/>
                <w:rFonts w:ascii="Times New Roman" w:hAnsi="Times New Roman" w:cs="Times New Roman"/>
                <w:b w:val="0"/>
                <w:bCs w:val="0"/>
                <w:noProof/>
                <w:sz w:val="24"/>
                <w:szCs w:val="24"/>
                <w:lang w:val="en-US"/>
              </w:rPr>
              <w:t>Key</w:t>
            </w:r>
            <w:r w:rsidR="0005300C" w:rsidRPr="0005300C">
              <w:rPr>
                <w:rStyle w:val="Hipervnculo"/>
                <w:rFonts w:ascii="Times New Roman" w:hAnsi="Times New Roman" w:cs="Times New Roman"/>
                <w:b w:val="0"/>
                <w:bCs w:val="0"/>
                <w:noProof/>
                <w:spacing w:val="-2"/>
                <w:sz w:val="24"/>
                <w:szCs w:val="24"/>
                <w:lang w:val="en-US"/>
              </w:rPr>
              <w:t xml:space="preserve"> </w:t>
            </w:r>
            <w:r w:rsidR="0005300C" w:rsidRPr="0005300C">
              <w:rPr>
                <w:rStyle w:val="Hipervnculo"/>
                <w:rFonts w:ascii="Times New Roman" w:hAnsi="Times New Roman" w:cs="Times New Roman"/>
                <w:b w:val="0"/>
                <w:bCs w:val="0"/>
                <w:noProof/>
                <w:sz w:val="24"/>
                <w:szCs w:val="24"/>
                <w:lang w:val="en-US"/>
              </w:rPr>
              <w:t>words.</w:t>
            </w:r>
            <w:r w:rsidR="0005300C" w:rsidRPr="0005300C">
              <w:rPr>
                <w:rFonts w:ascii="Times New Roman" w:hAnsi="Times New Roman" w:cs="Times New Roman"/>
                <w:b w:val="0"/>
                <w:bCs w:val="0"/>
                <w:noProof/>
                <w:webHidden/>
                <w:sz w:val="24"/>
                <w:szCs w:val="24"/>
              </w:rPr>
              <w:tab/>
            </w:r>
            <w:r w:rsidR="0005300C" w:rsidRPr="0005300C">
              <w:rPr>
                <w:rFonts w:ascii="Times New Roman" w:hAnsi="Times New Roman" w:cs="Times New Roman"/>
                <w:b w:val="0"/>
                <w:bCs w:val="0"/>
                <w:noProof/>
                <w:webHidden/>
                <w:sz w:val="24"/>
                <w:szCs w:val="24"/>
              </w:rPr>
              <w:fldChar w:fldCharType="begin"/>
            </w:r>
            <w:r w:rsidR="0005300C" w:rsidRPr="0005300C">
              <w:rPr>
                <w:rFonts w:ascii="Times New Roman" w:hAnsi="Times New Roman" w:cs="Times New Roman"/>
                <w:b w:val="0"/>
                <w:bCs w:val="0"/>
                <w:noProof/>
                <w:webHidden/>
                <w:sz w:val="24"/>
                <w:szCs w:val="24"/>
              </w:rPr>
              <w:instrText xml:space="preserve"> PAGEREF _Toc166840035 \h </w:instrText>
            </w:r>
            <w:r w:rsidR="0005300C" w:rsidRPr="0005300C">
              <w:rPr>
                <w:rFonts w:ascii="Times New Roman" w:hAnsi="Times New Roman" w:cs="Times New Roman"/>
                <w:b w:val="0"/>
                <w:bCs w:val="0"/>
                <w:noProof/>
                <w:webHidden/>
                <w:sz w:val="24"/>
                <w:szCs w:val="24"/>
              </w:rPr>
            </w:r>
            <w:r w:rsidR="0005300C" w:rsidRPr="0005300C">
              <w:rPr>
                <w:rFonts w:ascii="Times New Roman" w:hAnsi="Times New Roman" w:cs="Times New Roman"/>
                <w:b w:val="0"/>
                <w:bCs w:val="0"/>
                <w:noProof/>
                <w:webHidden/>
                <w:sz w:val="24"/>
                <w:szCs w:val="24"/>
              </w:rPr>
              <w:fldChar w:fldCharType="separate"/>
            </w:r>
            <w:r w:rsidR="0005300C" w:rsidRPr="0005300C">
              <w:rPr>
                <w:rFonts w:ascii="Times New Roman" w:hAnsi="Times New Roman" w:cs="Times New Roman"/>
                <w:b w:val="0"/>
                <w:bCs w:val="0"/>
                <w:noProof/>
                <w:webHidden/>
                <w:sz w:val="24"/>
                <w:szCs w:val="24"/>
              </w:rPr>
              <w:t>7</w:t>
            </w:r>
            <w:r w:rsidR="0005300C" w:rsidRPr="0005300C">
              <w:rPr>
                <w:rFonts w:ascii="Times New Roman" w:hAnsi="Times New Roman" w:cs="Times New Roman"/>
                <w:b w:val="0"/>
                <w:bCs w:val="0"/>
                <w:noProof/>
                <w:webHidden/>
                <w:sz w:val="24"/>
                <w:szCs w:val="24"/>
              </w:rPr>
              <w:fldChar w:fldCharType="end"/>
            </w:r>
          </w:hyperlink>
        </w:p>
        <w:p w14:paraId="22EC2DDA" w14:textId="4DA48D7C" w:rsidR="0005300C" w:rsidRPr="0005300C" w:rsidRDefault="00000000" w:rsidP="0005300C">
          <w:pPr>
            <w:pStyle w:val="TDC1"/>
            <w:tabs>
              <w:tab w:val="right" w:leader="dot" w:pos="9020"/>
            </w:tabs>
            <w:spacing w:line="480" w:lineRule="auto"/>
            <w:rPr>
              <w:rFonts w:ascii="Times New Roman" w:eastAsiaTheme="minorEastAsia" w:hAnsi="Times New Roman" w:cs="Times New Roman"/>
              <w:b w:val="0"/>
              <w:bCs w:val="0"/>
              <w:i w:val="0"/>
              <w:iCs w:val="0"/>
              <w:noProof/>
              <w:kern w:val="2"/>
              <w:lang w:val="es-CO" w:eastAsia="es-ES_tradnl"/>
              <w14:ligatures w14:val="standardContextual"/>
            </w:rPr>
          </w:pPr>
          <w:hyperlink w:anchor="_Toc166840036" w:history="1">
            <w:r w:rsidR="0005300C" w:rsidRPr="0005300C">
              <w:rPr>
                <w:rStyle w:val="Hipervnculo"/>
                <w:rFonts w:ascii="Times New Roman" w:hAnsi="Times New Roman" w:cs="Times New Roman"/>
                <w:b w:val="0"/>
                <w:bCs w:val="0"/>
                <w:i w:val="0"/>
                <w:iCs w:val="0"/>
                <w:noProof/>
              </w:rPr>
              <w:t>Definición</w:t>
            </w:r>
            <w:r w:rsidR="0005300C" w:rsidRPr="0005300C">
              <w:rPr>
                <w:rStyle w:val="Hipervnculo"/>
                <w:rFonts w:ascii="Times New Roman" w:hAnsi="Times New Roman" w:cs="Times New Roman"/>
                <w:b w:val="0"/>
                <w:bCs w:val="0"/>
                <w:i w:val="0"/>
                <w:iCs w:val="0"/>
                <w:noProof/>
                <w:spacing w:val="-4"/>
              </w:rPr>
              <w:t xml:space="preserve"> </w:t>
            </w:r>
            <w:r w:rsidR="0005300C" w:rsidRPr="0005300C">
              <w:rPr>
                <w:rStyle w:val="Hipervnculo"/>
                <w:rFonts w:ascii="Times New Roman" w:hAnsi="Times New Roman" w:cs="Times New Roman"/>
                <w:b w:val="0"/>
                <w:bCs w:val="0"/>
                <w:i w:val="0"/>
                <w:iCs w:val="0"/>
                <w:noProof/>
              </w:rPr>
              <w:t>del</w:t>
            </w:r>
            <w:r w:rsidR="0005300C" w:rsidRPr="0005300C">
              <w:rPr>
                <w:rStyle w:val="Hipervnculo"/>
                <w:rFonts w:ascii="Times New Roman" w:hAnsi="Times New Roman" w:cs="Times New Roman"/>
                <w:b w:val="0"/>
                <w:bCs w:val="0"/>
                <w:i w:val="0"/>
                <w:iCs w:val="0"/>
                <w:noProof/>
                <w:spacing w:val="-4"/>
              </w:rPr>
              <w:t xml:space="preserve"> </w:t>
            </w:r>
            <w:r w:rsidR="0005300C" w:rsidRPr="0005300C">
              <w:rPr>
                <w:rStyle w:val="Hipervnculo"/>
                <w:rFonts w:ascii="Times New Roman" w:hAnsi="Times New Roman" w:cs="Times New Roman"/>
                <w:b w:val="0"/>
                <w:bCs w:val="0"/>
                <w:i w:val="0"/>
                <w:iCs w:val="0"/>
                <w:noProof/>
              </w:rPr>
              <w:t>Problema</w:t>
            </w:r>
            <w:r w:rsidR="0005300C" w:rsidRPr="0005300C">
              <w:rPr>
                <w:rFonts w:ascii="Times New Roman" w:hAnsi="Times New Roman" w:cs="Times New Roman"/>
                <w:b w:val="0"/>
                <w:bCs w:val="0"/>
                <w:i w:val="0"/>
                <w:iCs w:val="0"/>
                <w:noProof/>
                <w:webHidden/>
              </w:rPr>
              <w:tab/>
            </w:r>
            <w:r w:rsidR="0005300C" w:rsidRPr="0005300C">
              <w:rPr>
                <w:rFonts w:ascii="Times New Roman" w:hAnsi="Times New Roman" w:cs="Times New Roman"/>
                <w:b w:val="0"/>
                <w:bCs w:val="0"/>
                <w:i w:val="0"/>
                <w:iCs w:val="0"/>
                <w:noProof/>
                <w:webHidden/>
              </w:rPr>
              <w:fldChar w:fldCharType="begin"/>
            </w:r>
            <w:r w:rsidR="0005300C" w:rsidRPr="0005300C">
              <w:rPr>
                <w:rFonts w:ascii="Times New Roman" w:hAnsi="Times New Roman" w:cs="Times New Roman"/>
                <w:b w:val="0"/>
                <w:bCs w:val="0"/>
                <w:i w:val="0"/>
                <w:iCs w:val="0"/>
                <w:noProof/>
                <w:webHidden/>
              </w:rPr>
              <w:instrText xml:space="preserve"> PAGEREF _Toc166840036 \h </w:instrText>
            </w:r>
            <w:r w:rsidR="0005300C" w:rsidRPr="0005300C">
              <w:rPr>
                <w:rFonts w:ascii="Times New Roman" w:hAnsi="Times New Roman" w:cs="Times New Roman"/>
                <w:b w:val="0"/>
                <w:bCs w:val="0"/>
                <w:i w:val="0"/>
                <w:iCs w:val="0"/>
                <w:noProof/>
                <w:webHidden/>
              </w:rPr>
            </w:r>
            <w:r w:rsidR="0005300C" w:rsidRPr="0005300C">
              <w:rPr>
                <w:rFonts w:ascii="Times New Roman" w:hAnsi="Times New Roman" w:cs="Times New Roman"/>
                <w:b w:val="0"/>
                <w:bCs w:val="0"/>
                <w:i w:val="0"/>
                <w:iCs w:val="0"/>
                <w:noProof/>
                <w:webHidden/>
              </w:rPr>
              <w:fldChar w:fldCharType="separate"/>
            </w:r>
            <w:r w:rsidR="0005300C" w:rsidRPr="0005300C">
              <w:rPr>
                <w:rFonts w:ascii="Times New Roman" w:hAnsi="Times New Roman" w:cs="Times New Roman"/>
                <w:b w:val="0"/>
                <w:bCs w:val="0"/>
                <w:i w:val="0"/>
                <w:iCs w:val="0"/>
                <w:noProof/>
                <w:webHidden/>
              </w:rPr>
              <w:t>8</w:t>
            </w:r>
            <w:r w:rsidR="0005300C" w:rsidRPr="0005300C">
              <w:rPr>
                <w:rFonts w:ascii="Times New Roman" w:hAnsi="Times New Roman" w:cs="Times New Roman"/>
                <w:b w:val="0"/>
                <w:bCs w:val="0"/>
                <w:i w:val="0"/>
                <w:iCs w:val="0"/>
                <w:noProof/>
                <w:webHidden/>
              </w:rPr>
              <w:fldChar w:fldCharType="end"/>
            </w:r>
          </w:hyperlink>
        </w:p>
        <w:p w14:paraId="59A7D74A" w14:textId="2CD9E982" w:rsidR="0005300C" w:rsidRPr="0005300C" w:rsidRDefault="00000000" w:rsidP="0005300C">
          <w:pPr>
            <w:pStyle w:val="TDC2"/>
            <w:tabs>
              <w:tab w:val="right" w:leader="dot" w:pos="9020"/>
            </w:tabs>
            <w:spacing w:line="480" w:lineRule="auto"/>
            <w:rPr>
              <w:rFonts w:ascii="Times New Roman" w:eastAsiaTheme="minorEastAsia" w:hAnsi="Times New Roman" w:cs="Times New Roman"/>
              <w:b w:val="0"/>
              <w:bCs w:val="0"/>
              <w:noProof/>
              <w:kern w:val="2"/>
              <w:sz w:val="24"/>
              <w:szCs w:val="24"/>
              <w:lang w:val="es-CO" w:eastAsia="es-ES_tradnl"/>
              <w14:ligatures w14:val="standardContextual"/>
            </w:rPr>
          </w:pPr>
          <w:hyperlink w:anchor="_Toc166840037" w:history="1">
            <w:r w:rsidR="0005300C" w:rsidRPr="0005300C">
              <w:rPr>
                <w:rStyle w:val="Hipervnculo"/>
                <w:rFonts w:ascii="Times New Roman" w:hAnsi="Times New Roman" w:cs="Times New Roman"/>
                <w:b w:val="0"/>
                <w:bCs w:val="0"/>
                <w:noProof/>
                <w:sz w:val="24"/>
                <w:szCs w:val="24"/>
              </w:rPr>
              <w:t>Descripción</w:t>
            </w:r>
            <w:r w:rsidR="0005300C" w:rsidRPr="0005300C">
              <w:rPr>
                <w:rStyle w:val="Hipervnculo"/>
                <w:rFonts w:ascii="Times New Roman" w:hAnsi="Times New Roman" w:cs="Times New Roman"/>
                <w:b w:val="0"/>
                <w:bCs w:val="0"/>
                <w:noProof/>
                <w:spacing w:val="-3"/>
                <w:sz w:val="24"/>
                <w:szCs w:val="24"/>
              </w:rPr>
              <w:t xml:space="preserve"> </w:t>
            </w:r>
            <w:r w:rsidR="0005300C" w:rsidRPr="0005300C">
              <w:rPr>
                <w:rStyle w:val="Hipervnculo"/>
                <w:rFonts w:ascii="Times New Roman" w:hAnsi="Times New Roman" w:cs="Times New Roman"/>
                <w:b w:val="0"/>
                <w:bCs w:val="0"/>
                <w:noProof/>
                <w:sz w:val="24"/>
                <w:szCs w:val="24"/>
              </w:rPr>
              <w:t>de</w:t>
            </w:r>
            <w:r w:rsidR="0005300C" w:rsidRPr="0005300C">
              <w:rPr>
                <w:rStyle w:val="Hipervnculo"/>
                <w:rFonts w:ascii="Times New Roman" w:hAnsi="Times New Roman" w:cs="Times New Roman"/>
                <w:b w:val="0"/>
                <w:bCs w:val="0"/>
                <w:noProof/>
                <w:spacing w:val="-2"/>
                <w:sz w:val="24"/>
                <w:szCs w:val="24"/>
              </w:rPr>
              <w:t xml:space="preserve"> </w:t>
            </w:r>
            <w:r w:rsidR="0005300C" w:rsidRPr="0005300C">
              <w:rPr>
                <w:rStyle w:val="Hipervnculo"/>
                <w:rFonts w:ascii="Times New Roman" w:hAnsi="Times New Roman" w:cs="Times New Roman"/>
                <w:b w:val="0"/>
                <w:bCs w:val="0"/>
                <w:noProof/>
                <w:sz w:val="24"/>
                <w:szCs w:val="24"/>
              </w:rPr>
              <w:t>la</w:t>
            </w:r>
            <w:r w:rsidR="0005300C" w:rsidRPr="0005300C">
              <w:rPr>
                <w:rStyle w:val="Hipervnculo"/>
                <w:rFonts w:ascii="Times New Roman" w:hAnsi="Times New Roman" w:cs="Times New Roman"/>
                <w:b w:val="0"/>
                <w:bCs w:val="0"/>
                <w:noProof/>
                <w:spacing w:val="-2"/>
                <w:sz w:val="24"/>
                <w:szCs w:val="24"/>
              </w:rPr>
              <w:t xml:space="preserve"> </w:t>
            </w:r>
            <w:r w:rsidR="0005300C" w:rsidRPr="0005300C">
              <w:rPr>
                <w:rStyle w:val="Hipervnculo"/>
                <w:rFonts w:ascii="Times New Roman" w:hAnsi="Times New Roman" w:cs="Times New Roman"/>
                <w:b w:val="0"/>
                <w:bCs w:val="0"/>
                <w:noProof/>
                <w:sz w:val="24"/>
                <w:szCs w:val="24"/>
              </w:rPr>
              <w:t>Situación</w:t>
            </w:r>
            <w:r w:rsidR="0005300C" w:rsidRPr="0005300C">
              <w:rPr>
                <w:rStyle w:val="Hipervnculo"/>
                <w:rFonts w:ascii="Times New Roman" w:hAnsi="Times New Roman" w:cs="Times New Roman"/>
                <w:b w:val="0"/>
                <w:bCs w:val="0"/>
                <w:noProof/>
                <w:spacing w:val="-2"/>
                <w:sz w:val="24"/>
                <w:szCs w:val="24"/>
              </w:rPr>
              <w:t xml:space="preserve"> </w:t>
            </w:r>
            <w:r w:rsidR="0005300C" w:rsidRPr="0005300C">
              <w:rPr>
                <w:rStyle w:val="Hipervnculo"/>
                <w:rFonts w:ascii="Times New Roman" w:hAnsi="Times New Roman" w:cs="Times New Roman"/>
                <w:b w:val="0"/>
                <w:bCs w:val="0"/>
                <w:noProof/>
                <w:sz w:val="24"/>
                <w:szCs w:val="24"/>
              </w:rPr>
              <w:t>Problemática</w:t>
            </w:r>
            <w:r w:rsidR="0005300C" w:rsidRPr="0005300C">
              <w:rPr>
                <w:rFonts w:ascii="Times New Roman" w:hAnsi="Times New Roman" w:cs="Times New Roman"/>
                <w:b w:val="0"/>
                <w:bCs w:val="0"/>
                <w:noProof/>
                <w:webHidden/>
                <w:sz w:val="24"/>
                <w:szCs w:val="24"/>
              </w:rPr>
              <w:tab/>
            </w:r>
            <w:r w:rsidR="0005300C" w:rsidRPr="0005300C">
              <w:rPr>
                <w:rFonts w:ascii="Times New Roman" w:hAnsi="Times New Roman" w:cs="Times New Roman"/>
                <w:b w:val="0"/>
                <w:bCs w:val="0"/>
                <w:noProof/>
                <w:webHidden/>
                <w:sz w:val="24"/>
                <w:szCs w:val="24"/>
              </w:rPr>
              <w:fldChar w:fldCharType="begin"/>
            </w:r>
            <w:r w:rsidR="0005300C" w:rsidRPr="0005300C">
              <w:rPr>
                <w:rFonts w:ascii="Times New Roman" w:hAnsi="Times New Roman" w:cs="Times New Roman"/>
                <w:b w:val="0"/>
                <w:bCs w:val="0"/>
                <w:noProof/>
                <w:webHidden/>
                <w:sz w:val="24"/>
                <w:szCs w:val="24"/>
              </w:rPr>
              <w:instrText xml:space="preserve"> PAGEREF _Toc166840037 \h </w:instrText>
            </w:r>
            <w:r w:rsidR="0005300C" w:rsidRPr="0005300C">
              <w:rPr>
                <w:rFonts w:ascii="Times New Roman" w:hAnsi="Times New Roman" w:cs="Times New Roman"/>
                <w:b w:val="0"/>
                <w:bCs w:val="0"/>
                <w:noProof/>
                <w:webHidden/>
                <w:sz w:val="24"/>
                <w:szCs w:val="24"/>
              </w:rPr>
            </w:r>
            <w:r w:rsidR="0005300C" w:rsidRPr="0005300C">
              <w:rPr>
                <w:rFonts w:ascii="Times New Roman" w:hAnsi="Times New Roman" w:cs="Times New Roman"/>
                <w:b w:val="0"/>
                <w:bCs w:val="0"/>
                <w:noProof/>
                <w:webHidden/>
                <w:sz w:val="24"/>
                <w:szCs w:val="24"/>
              </w:rPr>
              <w:fldChar w:fldCharType="separate"/>
            </w:r>
            <w:r w:rsidR="0005300C" w:rsidRPr="0005300C">
              <w:rPr>
                <w:rFonts w:ascii="Times New Roman" w:hAnsi="Times New Roman" w:cs="Times New Roman"/>
                <w:b w:val="0"/>
                <w:bCs w:val="0"/>
                <w:noProof/>
                <w:webHidden/>
                <w:sz w:val="24"/>
                <w:szCs w:val="24"/>
              </w:rPr>
              <w:t>8</w:t>
            </w:r>
            <w:r w:rsidR="0005300C" w:rsidRPr="0005300C">
              <w:rPr>
                <w:rFonts w:ascii="Times New Roman" w:hAnsi="Times New Roman" w:cs="Times New Roman"/>
                <w:b w:val="0"/>
                <w:bCs w:val="0"/>
                <w:noProof/>
                <w:webHidden/>
                <w:sz w:val="24"/>
                <w:szCs w:val="24"/>
              </w:rPr>
              <w:fldChar w:fldCharType="end"/>
            </w:r>
          </w:hyperlink>
        </w:p>
        <w:p w14:paraId="16FB1C95" w14:textId="2CE4E231" w:rsidR="0005300C" w:rsidRPr="0005300C" w:rsidRDefault="00000000" w:rsidP="0005300C">
          <w:pPr>
            <w:pStyle w:val="TDC3"/>
            <w:tabs>
              <w:tab w:val="right" w:leader="dot" w:pos="9020"/>
            </w:tabs>
            <w:spacing w:line="480" w:lineRule="auto"/>
            <w:rPr>
              <w:rFonts w:ascii="Times New Roman" w:eastAsiaTheme="minorEastAsia" w:hAnsi="Times New Roman" w:cs="Times New Roman"/>
              <w:noProof/>
              <w:kern w:val="2"/>
              <w:sz w:val="24"/>
              <w:szCs w:val="24"/>
              <w:lang w:val="es-CO" w:eastAsia="es-ES_tradnl"/>
              <w14:ligatures w14:val="standardContextual"/>
            </w:rPr>
          </w:pPr>
          <w:hyperlink w:anchor="_Toc166840038" w:history="1">
            <w:r w:rsidR="0005300C" w:rsidRPr="0005300C">
              <w:rPr>
                <w:rStyle w:val="Hipervnculo"/>
                <w:rFonts w:ascii="Times New Roman" w:hAnsi="Times New Roman" w:cs="Times New Roman"/>
                <w:noProof/>
                <w:sz w:val="24"/>
                <w:szCs w:val="24"/>
              </w:rPr>
              <w:t>Formulación</w:t>
            </w:r>
            <w:r w:rsidR="0005300C" w:rsidRPr="0005300C">
              <w:rPr>
                <w:rStyle w:val="Hipervnculo"/>
                <w:rFonts w:ascii="Times New Roman" w:hAnsi="Times New Roman" w:cs="Times New Roman"/>
                <w:noProof/>
                <w:spacing w:val="-4"/>
                <w:sz w:val="24"/>
                <w:szCs w:val="24"/>
              </w:rPr>
              <w:t xml:space="preserve"> </w:t>
            </w:r>
            <w:r w:rsidR="0005300C" w:rsidRPr="0005300C">
              <w:rPr>
                <w:rStyle w:val="Hipervnculo"/>
                <w:rFonts w:ascii="Times New Roman" w:hAnsi="Times New Roman" w:cs="Times New Roman"/>
                <w:noProof/>
                <w:sz w:val="24"/>
                <w:szCs w:val="24"/>
              </w:rPr>
              <w:t>del</w:t>
            </w:r>
            <w:r w:rsidR="0005300C" w:rsidRPr="0005300C">
              <w:rPr>
                <w:rStyle w:val="Hipervnculo"/>
                <w:rFonts w:ascii="Times New Roman" w:hAnsi="Times New Roman" w:cs="Times New Roman"/>
                <w:noProof/>
                <w:spacing w:val="-3"/>
                <w:sz w:val="24"/>
                <w:szCs w:val="24"/>
              </w:rPr>
              <w:t xml:space="preserve"> </w:t>
            </w:r>
            <w:r w:rsidR="0005300C" w:rsidRPr="0005300C">
              <w:rPr>
                <w:rStyle w:val="Hipervnculo"/>
                <w:rFonts w:ascii="Times New Roman" w:hAnsi="Times New Roman" w:cs="Times New Roman"/>
                <w:noProof/>
                <w:sz w:val="24"/>
                <w:szCs w:val="24"/>
              </w:rPr>
              <w:t>Problema</w:t>
            </w:r>
            <w:r w:rsidR="0005300C" w:rsidRPr="0005300C">
              <w:rPr>
                <w:rFonts w:ascii="Times New Roman" w:hAnsi="Times New Roman" w:cs="Times New Roman"/>
                <w:noProof/>
                <w:webHidden/>
                <w:sz w:val="24"/>
                <w:szCs w:val="24"/>
              </w:rPr>
              <w:tab/>
            </w:r>
            <w:r w:rsidR="0005300C" w:rsidRPr="0005300C">
              <w:rPr>
                <w:rFonts w:ascii="Times New Roman" w:hAnsi="Times New Roman" w:cs="Times New Roman"/>
                <w:noProof/>
                <w:webHidden/>
                <w:sz w:val="24"/>
                <w:szCs w:val="24"/>
              </w:rPr>
              <w:fldChar w:fldCharType="begin"/>
            </w:r>
            <w:r w:rsidR="0005300C" w:rsidRPr="0005300C">
              <w:rPr>
                <w:rFonts w:ascii="Times New Roman" w:hAnsi="Times New Roman" w:cs="Times New Roman"/>
                <w:noProof/>
                <w:webHidden/>
                <w:sz w:val="24"/>
                <w:szCs w:val="24"/>
              </w:rPr>
              <w:instrText xml:space="preserve"> PAGEREF _Toc166840038 \h </w:instrText>
            </w:r>
            <w:r w:rsidR="0005300C" w:rsidRPr="0005300C">
              <w:rPr>
                <w:rFonts w:ascii="Times New Roman" w:hAnsi="Times New Roman" w:cs="Times New Roman"/>
                <w:noProof/>
                <w:webHidden/>
                <w:sz w:val="24"/>
                <w:szCs w:val="24"/>
              </w:rPr>
            </w:r>
            <w:r w:rsidR="0005300C" w:rsidRPr="0005300C">
              <w:rPr>
                <w:rFonts w:ascii="Times New Roman" w:hAnsi="Times New Roman" w:cs="Times New Roman"/>
                <w:noProof/>
                <w:webHidden/>
                <w:sz w:val="24"/>
                <w:szCs w:val="24"/>
              </w:rPr>
              <w:fldChar w:fldCharType="separate"/>
            </w:r>
            <w:r w:rsidR="0005300C" w:rsidRPr="0005300C">
              <w:rPr>
                <w:rFonts w:ascii="Times New Roman" w:hAnsi="Times New Roman" w:cs="Times New Roman"/>
                <w:noProof/>
                <w:webHidden/>
                <w:sz w:val="24"/>
                <w:szCs w:val="24"/>
              </w:rPr>
              <w:t>8</w:t>
            </w:r>
            <w:r w:rsidR="0005300C" w:rsidRPr="0005300C">
              <w:rPr>
                <w:rFonts w:ascii="Times New Roman" w:hAnsi="Times New Roman" w:cs="Times New Roman"/>
                <w:noProof/>
                <w:webHidden/>
                <w:sz w:val="24"/>
                <w:szCs w:val="24"/>
              </w:rPr>
              <w:fldChar w:fldCharType="end"/>
            </w:r>
          </w:hyperlink>
        </w:p>
        <w:p w14:paraId="3A844CC8" w14:textId="31EC3C83" w:rsidR="0005300C" w:rsidRPr="0005300C" w:rsidRDefault="00000000" w:rsidP="0005300C">
          <w:pPr>
            <w:pStyle w:val="TDC1"/>
            <w:tabs>
              <w:tab w:val="right" w:leader="dot" w:pos="9020"/>
            </w:tabs>
            <w:spacing w:line="480" w:lineRule="auto"/>
            <w:rPr>
              <w:rFonts w:ascii="Times New Roman" w:eastAsiaTheme="minorEastAsia" w:hAnsi="Times New Roman" w:cs="Times New Roman"/>
              <w:b w:val="0"/>
              <w:bCs w:val="0"/>
              <w:i w:val="0"/>
              <w:iCs w:val="0"/>
              <w:noProof/>
              <w:kern w:val="2"/>
              <w:lang w:val="es-CO" w:eastAsia="es-ES_tradnl"/>
              <w14:ligatures w14:val="standardContextual"/>
            </w:rPr>
          </w:pPr>
          <w:hyperlink w:anchor="_Toc166840039" w:history="1">
            <w:r w:rsidR="0005300C" w:rsidRPr="0005300C">
              <w:rPr>
                <w:rStyle w:val="Hipervnculo"/>
                <w:rFonts w:ascii="Times New Roman" w:hAnsi="Times New Roman" w:cs="Times New Roman"/>
                <w:b w:val="0"/>
                <w:bCs w:val="0"/>
                <w:i w:val="0"/>
                <w:iCs w:val="0"/>
                <w:noProof/>
              </w:rPr>
              <w:t>Justificación</w:t>
            </w:r>
            <w:r w:rsidR="0005300C" w:rsidRPr="0005300C">
              <w:rPr>
                <w:rFonts w:ascii="Times New Roman" w:hAnsi="Times New Roman" w:cs="Times New Roman"/>
                <w:b w:val="0"/>
                <w:bCs w:val="0"/>
                <w:i w:val="0"/>
                <w:iCs w:val="0"/>
                <w:noProof/>
                <w:webHidden/>
              </w:rPr>
              <w:tab/>
            </w:r>
            <w:r w:rsidR="0005300C" w:rsidRPr="0005300C">
              <w:rPr>
                <w:rFonts w:ascii="Times New Roman" w:hAnsi="Times New Roman" w:cs="Times New Roman"/>
                <w:b w:val="0"/>
                <w:bCs w:val="0"/>
                <w:i w:val="0"/>
                <w:iCs w:val="0"/>
                <w:noProof/>
                <w:webHidden/>
              </w:rPr>
              <w:fldChar w:fldCharType="begin"/>
            </w:r>
            <w:r w:rsidR="0005300C" w:rsidRPr="0005300C">
              <w:rPr>
                <w:rFonts w:ascii="Times New Roman" w:hAnsi="Times New Roman" w:cs="Times New Roman"/>
                <w:b w:val="0"/>
                <w:bCs w:val="0"/>
                <w:i w:val="0"/>
                <w:iCs w:val="0"/>
                <w:noProof/>
                <w:webHidden/>
              </w:rPr>
              <w:instrText xml:space="preserve"> PAGEREF _Toc166840039 \h </w:instrText>
            </w:r>
            <w:r w:rsidR="0005300C" w:rsidRPr="0005300C">
              <w:rPr>
                <w:rFonts w:ascii="Times New Roman" w:hAnsi="Times New Roman" w:cs="Times New Roman"/>
                <w:b w:val="0"/>
                <w:bCs w:val="0"/>
                <w:i w:val="0"/>
                <w:iCs w:val="0"/>
                <w:noProof/>
                <w:webHidden/>
              </w:rPr>
            </w:r>
            <w:r w:rsidR="0005300C" w:rsidRPr="0005300C">
              <w:rPr>
                <w:rFonts w:ascii="Times New Roman" w:hAnsi="Times New Roman" w:cs="Times New Roman"/>
                <w:b w:val="0"/>
                <w:bCs w:val="0"/>
                <w:i w:val="0"/>
                <w:iCs w:val="0"/>
                <w:noProof/>
                <w:webHidden/>
              </w:rPr>
              <w:fldChar w:fldCharType="separate"/>
            </w:r>
            <w:r w:rsidR="0005300C" w:rsidRPr="0005300C">
              <w:rPr>
                <w:rFonts w:ascii="Times New Roman" w:hAnsi="Times New Roman" w:cs="Times New Roman"/>
                <w:b w:val="0"/>
                <w:bCs w:val="0"/>
                <w:i w:val="0"/>
                <w:iCs w:val="0"/>
                <w:noProof/>
                <w:webHidden/>
              </w:rPr>
              <w:t>9</w:t>
            </w:r>
            <w:r w:rsidR="0005300C" w:rsidRPr="0005300C">
              <w:rPr>
                <w:rFonts w:ascii="Times New Roman" w:hAnsi="Times New Roman" w:cs="Times New Roman"/>
                <w:b w:val="0"/>
                <w:bCs w:val="0"/>
                <w:i w:val="0"/>
                <w:iCs w:val="0"/>
                <w:noProof/>
                <w:webHidden/>
              </w:rPr>
              <w:fldChar w:fldCharType="end"/>
            </w:r>
          </w:hyperlink>
        </w:p>
        <w:p w14:paraId="00826788" w14:textId="0C319A93" w:rsidR="0005300C" w:rsidRPr="0005300C" w:rsidRDefault="00000000" w:rsidP="0005300C">
          <w:pPr>
            <w:pStyle w:val="TDC1"/>
            <w:tabs>
              <w:tab w:val="right" w:leader="dot" w:pos="9020"/>
            </w:tabs>
            <w:spacing w:line="480" w:lineRule="auto"/>
            <w:rPr>
              <w:rFonts w:ascii="Times New Roman" w:eastAsiaTheme="minorEastAsia" w:hAnsi="Times New Roman" w:cs="Times New Roman"/>
              <w:b w:val="0"/>
              <w:bCs w:val="0"/>
              <w:i w:val="0"/>
              <w:iCs w:val="0"/>
              <w:noProof/>
              <w:kern w:val="2"/>
              <w:lang w:val="es-CO" w:eastAsia="es-ES_tradnl"/>
              <w14:ligatures w14:val="standardContextual"/>
            </w:rPr>
          </w:pPr>
          <w:hyperlink w:anchor="_Toc166840040" w:history="1">
            <w:r w:rsidR="0005300C" w:rsidRPr="0005300C">
              <w:rPr>
                <w:rStyle w:val="Hipervnculo"/>
                <w:rFonts w:ascii="Times New Roman" w:hAnsi="Times New Roman" w:cs="Times New Roman"/>
                <w:b w:val="0"/>
                <w:bCs w:val="0"/>
                <w:i w:val="0"/>
                <w:iCs w:val="0"/>
                <w:noProof/>
              </w:rPr>
              <w:t>Objetivos</w:t>
            </w:r>
            <w:r w:rsidR="0005300C" w:rsidRPr="0005300C">
              <w:rPr>
                <w:rFonts w:ascii="Times New Roman" w:hAnsi="Times New Roman" w:cs="Times New Roman"/>
                <w:b w:val="0"/>
                <w:bCs w:val="0"/>
                <w:i w:val="0"/>
                <w:iCs w:val="0"/>
                <w:noProof/>
                <w:webHidden/>
              </w:rPr>
              <w:tab/>
            </w:r>
            <w:r w:rsidR="0005300C" w:rsidRPr="0005300C">
              <w:rPr>
                <w:rFonts w:ascii="Times New Roman" w:hAnsi="Times New Roman" w:cs="Times New Roman"/>
                <w:b w:val="0"/>
                <w:bCs w:val="0"/>
                <w:i w:val="0"/>
                <w:iCs w:val="0"/>
                <w:noProof/>
                <w:webHidden/>
              </w:rPr>
              <w:fldChar w:fldCharType="begin"/>
            </w:r>
            <w:r w:rsidR="0005300C" w:rsidRPr="0005300C">
              <w:rPr>
                <w:rFonts w:ascii="Times New Roman" w:hAnsi="Times New Roman" w:cs="Times New Roman"/>
                <w:b w:val="0"/>
                <w:bCs w:val="0"/>
                <w:i w:val="0"/>
                <w:iCs w:val="0"/>
                <w:noProof/>
                <w:webHidden/>
              </w:rPr>
              <w:instrText xml:space="preserve"> PAGEREF _Toc166840040 \h </w:instrText>
            </w:r>
            <w:r w:rsidR="0005300C" w:rsidRPr="0005300C">
              <w:rPr>
                <w:rFonts w:ascii="Times New Roman" w:hAnsi="Times New Roman" w:cs="Times New Roman"/>
                <w:b w:val="0"/>
                <w:bCs w:val="0"/>
                <w:i w:val="0"/>
                <w:iCs w:val="0"/>
                <w:noProof/>
                <w:webHidden/>
              </w:rPr>
            </w:r>
            <w:r w:rsidR="0005300C" w:rsidRPr="0005300C">
              <w:rPr>
                <w:rFonts w:ascii="Times New Roman" w:hAnsi="Times New Roman" w:cs="Times New Roman"/>
                <w:b w:val="0"/>
                <w:bCs w:val="0"/>
                <w:i w:val="0"/>
                <w:iCs w:val="0"/>
                <w:noProof/>
                <w:webHidden/>
              </w:rPr>
              <w:fldChar w:fldCharType="separate"/>
            </w:r>
            <w:r w:rsidR="0005300C" w:rsidRPr="0005300C">
              <w:rPr>
                <w:rFonts w:ascii="Times New Roman" w:hAnsi="Times New Roman" w:cs="Times New Roman"/>
                <w:b w:val="0"/>
                <w:bCs w:val="0"/>
                <w:i w:val="0"/>
                <w:iCs w:val="0"/>
                <w:noProof/>
                <w:webHidden/>
              </w:rPr>
              <w:t>10</w:t>
            </w:r>
            <w:r w:rsidR="0005300C" w:rsidRPr="0005300C">
              <w:rPr>
                <w:rFonts w:ascii="Times New Roman" w:hAnsi="Times New Roman" w:cs="Times New Roman"/>
                <w:b w:val="0"/>
                <w:bCs w:val="0"/>
                <w:i w:val="0"/>
                <w:iCs w:val="0"/>
                <w:noProof/>
                <w:webHidden/>
              </w:rPr>
              <w:fldChar w:fldCharType="end"/>
            </w:r>
          </w:hyperlink>
        </w:p>
        <w:p w14:paraId="25CA7BD6" w14:textId="4B76151F" w:rsidR="0005300C" w:rsidRPr="0005300C" w:rsidRDefault="00000000" w:rsidP="0005300C">
          <w:pPr>
            <w:pStyle w:val="TDC2"/>
            <w:tabs>
              <w:tab w:val="right" w:leader="dot" w:pos="9020"/>
            </w:tabs>
            <w:spacing w:line="480" w:lineRule="auto"/>
            <w:rPr>
              <w:rFonts w:ascii="Times New Roman" w:eastAsiaTheme="minorEastAsia" w:hAnsi="Times New Roman" w:cs="Times New Roman"/>
              <w:b w:val="0"/>
              <w:bCs w:val="0"/>
              <w:noProof/>
              <w:kern w:val="2"/>
              <w:sz w:val="24"/>
              <w:szCs w:val="24"/>
              <w:lang w:val="es-CO" w:eastAsia="es-ES_tradnl"/>
              <w14:ligatures w14:val="standardContextual"/>
            </w:rPr>
          </w:pPr>
          <w:hyperlink w:anchor="_Toc166840041" w:history="1">
            <w:r w:rsidR="0005300C" w:rsidRPr="0005300C">
              <w:rPr>
                <w:rStyle w:val="Hipervnculo"/>
                <w:rFonts w:ascii="Times New Roman" w:hAnsi="Times New Roman" w:cs="Times New Roman"/>
                <w:b w:val="0"/>
                <w:bCs w:val="0"/>
                <w:noProof/>
                <w:sz w:val="24"/>
                <w:szCs w:val="24"/>
              </w:rPr>
              <w:t>Objetivo</w:t>
            </w:r>
            <w:r w:rsidR="0005300C" w:rsidRPr="0005300C">
              <w:rPr>
                <w:rStyle w:val="Hipervnculo"/>
                <w:rFonts w:ascii="Times New Roman" w:hAnsi="Times New Roman" w:cs="Times New Roman"/>
                <w:b w:val="0"/>
                <w:bCs w:val="0"/>
                <w:noProof/>
                <w:spacing w:val="-3"/>
                <w:sz w:val="24"/>
                <w:szCs w:val="24"/>
              </w:rPr>
              <w:t xml:space="preserve"> </w:t>
            </w:r>
            <w:r w:rsidR="0005300C" w:rsidRPr="0005300C">
              <w:rPr>
                <w:rStyle w:val="Hipervnculo"/>
                <w:rFonts w:ascii="Times New Roman" w:hAnsi="Times New Roman" w:cs="Times New Roman"/>
                <w:b w:val="0"/>
                <w:bCs w:val="0"/>
                <w:noProof/>
                <w:sz w:val="24"/>
                <w:szCs w:val="24"/>
              </w:rPr>
              <w:t>General</w:t>
            </w:r>
            <w:r w:rsidR="0005300C" w:rsidRPr="0005300C">
              <w:rPr>
                <w:rFonts w:ascii="Times New Roman" w:hAnsi="Times New Roman" w:cs="Times New Roman"/>
                <w:b w:val="0"/>
                <w:bCs w:val="0"/>
                <w:noProof/>
                <w:webHidden/>
                <w:sz w:val="24"/>
                <w:szCs w:val="24"/>
              </w:rPr>
              <w:tab/>
            </w:r>
            <w:r w:rsidR="0005300C" w:rsidRPr="0005300C">
              <w:rPr>
                <w:rFonts w:ascii="Times New Roman" w:hAnsi="Times New Roman" w:cs="Times New Roman"/>
                <w:b w:val="0"/>
                <w:bCs w:val="0"/>
                <w:noProof/>
                <w:webHidden/>
                <w:sz w:val="24"/>
                <w:szCs w:val="24"/>
              </w:rPr>
              <w:fldChar w:fldCharType="begin"/>
            </w:r>
            <w:r w:rsidR="0005300C" w:rsidRPr="0005300C">
              <w:rPr>
                <w:rFonts w:ascii="Times New Roman" w:hAnsi="Times New Roman" w:cs="Times New Roman"/>
                <w:b w:val="0"/>
                <w:bCs w:val="0"/>
                <w:noProof/>
                <w:webHidden/>
                <w:sz w:val="24"/>
                <w:szCs w:val="24"/>
              </w:rPr>
              <w:instrText xml:space="preserve"> PAGEREF _Toc166840041 \h </w:instrText>
            </w:r>
            <w:r w:rsidR="0005300C" w:rsidRPr="0005300C">
              <w:rPr>
                <w:rFonts w:ascii="Times New Roman" w:hAnsi="Times New Roman" w:cs="Times New Roman"/>
                <w:b w:val="0"/>
                <w:bCs w:val="0"/>
                <w:noProof/>
                <w:webHidden/>
                <w:sz w:val="24"/>
                <w:szCs w:val="24"/>
              </w:rPr>
            </w:r>
            <w:r w:rsidR="0005300C" w:rsidRPr="0005300C">
              <w:rPr>
                <w:rFonts w:ascii="Times New Roman" w:hAnsi="Times New Roman" w:cs="Times New Roman"/>
                <w:b w:val="0"/>
                <w:bCs w:val="0"/>
                <w:noProof/>
                <w:webHidden/>
                <w:sz w:val="24"/>
                <w:szCs w:val="24"/>
              </w:rPr>
              <w:fldChar w:fldCharType="separate"/>
            </w:r>
            <w:r w:rsidR="0005300C" w:rsidRPr="0005300C">
              <w:rPr>
                <w:rFonts w:ascii="Times New Roman" w:hAnsi="Times New Roman" w:cs="Times New Roman"/>
                <w:b w:val="0"/>
                <w:bCs w:val="0"/>
                <w:noProof/>
                <w:webHidden/>
                <w:sz w:val="24"/>
                <w:szCs w:val="24"/>
              </w:rPr>
              <w:t>10</w:t>
            </w:r>
            <w:r w:rsidR="0005300C" w:rsidRPr="0005300C">
              <w:rPr>
                <w:rFonts w:ascii="Times New Roman" w:hAnsi="Times New Roman" w:cs="Times New Roman"/>
                <w:b w:val="0"/>
                <w:bCs w:val="0"/>
                <w:noProof/>
                <w:webHidden/>
                <w:sz w:val="24"/>
                <w:szCs w:val="24"/>
              </w:rPr>
              <w:fldChar w:fldCharType="end"/>
            </w:r>
          </w:hyperlink>
        </w:p>
        <w:p w14:paraId="63FD99C2" w14:textId="0FBDCF37" w:rsidR="0005300C" w:rsidRPr="0005300C" w:rsidRDefault="00000000" w:rsidP="0005300C">
          <w:pPr>
            <w:pStyle w:val="TDC2"/>
            <w:tabs>
              <w:tab w:val="right" w:leader="dot" w:pos="9020"/>
            </w:tabs>
            <w:spacing w:line="480" w:lineRule="auto"/>
            <w:rPr>
              <w:rFonts w:ascii="Times New Roman" w:eastAsiaTheme="minorEastAsia" w:hAnsi="Times New Roman" w:cs="Times New Roman"/>
              <w:b w:val="0"/>
              <w:bCs w:val="0"/>
              <w:noProof/>
              <w:kern w:val="2"/>
              <w:sz w:val="24"/>
              <w:szCs w:val="24"/>
              <w:lang w:val="es-CO" w:eastAsia="es-ES_tradnl"/>
              <w14:ligatures w14:val="standardContextual"/>
            </w:rPr>
          </w:pPr>
          <w:hyperlink w:anchor="_Toc166840042" w:history="1">
            <w:r w:rsidR="0005300C" w:rsidRPr="0005300C">
              <w:rPr>
                <w:rStyle w:val="Hipervnculo"/>
                <w:rFonts w:ascii="Times New Roman" w:hAnsi="Times New Roman" w:cs="Times New Roman"/>
                <w:b w:val="0"/>
                <w:bCs w:val="0"/>
                <w:noProof/>
                <w:sz w:val="24"/>
                <w:szCs w:val="24"/>
              </w:rPr>
              <w:t>Objetivos</w:t>
            </w:r>
            <w:r w:rsidR="0005300C" w:rsidRPr="0005300C">
              <w:rPr>
                <w:rStyle w:val="Hipervnculo"/>
                <w:rFonts w:ascii="Times New Roman" w:hAnsi="Times New Roman" w:cs="Times New Roman"/>
                <w:b w:val="0"/>
                <w:bCs w:val="0"/>
                <w:noProof/>
                <w:spacing w:val="-7"/>
                <w:sz w:val="24"/>
                <w:szCs w:val="24"/>
              </w:rPr>
              <w:t xml:space="preserve"> </w:t>
            </w:r>
            <w:r w:rsidR="0005300C" w:rsidRPr="0005300C">
              <w:rPr>
                <w:rStyle w:val="Hipervnculo"/>
                <w:rFonts w:ascii="Times New Roman" w:hAnsi="Times New Roman" w:cs="Times New Roman"/>
                <w:b w:val="0"/>
                <w:bCs w:val="0"/>
                <w:noProof/>
                <w:sz w:val="24"/>
                <w:szCs w:val="24"/>
              </w:rPr>
              <w:t>Específicos</w:t>
            </w:r>
            <w:r w:rsidR="0005300C" w:rsidRPr="0005300C">
              <w:rPr>
                <w:rFonts w:ascii="Times New Roman" w:hAnsi="Times New Roman" w:cs="Times New Roman"/>
                <w:b w:val="0"/>
                <w:bCs w:val="0"/>
                <w:noProof/>
                <w:webHidden/>
                <w:sz w:val="24"/>
                <w:szCs w:val="24"/>
              </w:rPr>
              <w:tab/>
            </w:r>
            <w:r w:rsidR="0005300C" w:rsidRPr="0005300C">
              <w:rPr>
                <w:rFonts w:ascii="Times New Roman" w:hAnsi="Times New Roman" w:cs="Times New Roman"/>
                <w:b w:val="0"/>
                <w:bCs w:val="0"/>
                <w:noProof/>
                <w:webHidden/>
                <w:sz w:val="24"/>
                <w:szCs w:val="24"/>
              </w:rPr>
              <w:fldChar w:fldCharType="begin"/>
            </w:r>
            <w:r w:rsidR="0005300C" w:rsidRPr="0005300C">
              <w:rPr>
                <w:rFonts w:ascii="Times New Roman" w:hAnsi="Times New Roman" w:cs="Times New Roman"/>
                <w:b w:val="0"/>
                <w:bCs w:val="0"/>
                <w:noProof/>
                <w:webHidden/>
                <w:sz w:val="24"/>
                <w:szCs w:val="24"/>
              </w:rPr>
              <w:instrText xml:space="preserve"> PAGEREF _Toc166840042 \h </w:instrText>
            </w:r>
            <w:r w:rsidR="0005300C" w:rsidRPr="0005300C">
              <w:rPr>
                <w:rFonts w:ascii="Times New Roman" w:hAnsi="Times New Roman" w:cs="Times New Roman"/>
                <w:b w:val="0"/>
                <w:bCs w:val="0"/>
                <w:noProof/>
                <w:webHidden/>
                <w:sz w:val="24"/>
                <w:szCs w:val="24"/>
              </w:rPr>
            </w:r>
            <w:r w:rsidR="0005300C" w:rsidRPr="0005300C">
              <w:rPr>
                <w:rFonts w:ascii="Times New Roman" w:hAnsi="Times New Roman" w:cs="Times New Roman"/>
                <w:b w:val="0"/>
                <w:bCs w:val="0"/>
                <w:noProof/>
                <w:webHidden/>
                <w:sz w:val="24"/>
                <w:szCs w:val="24"/>
              </w:rPr>
              <w:fldChar w:fldCharType="separate"/>
            </w:r>
            <w:r w:rsidR="0005300C" w:rsidRPr="0005300C">
              <w:rPr>
                <w:rFonts w:ascii="Times New Roman" w:hAnsi="Times New Roman" w:cs="Times New Roman"/>
                <w:b w:val="0"/>
                <w:bCs w:val="0"/>
                <w:noProof/>
                <w:webHidden/>
                <w:sz w:val="24"/>
                <w:szCs w:val="24"/>
              </w:rPr>
              <w:t>10</w:t>
            </w:r>
            <w:r w:rsidR="0005300C" w:rsidRPr="0005300C">
              <w:rPr>
                <w:rFonts w:ascii="Times New Roman" w:hAnsi="Times New Roman" w:cs="Times New Roman"/>
                <w:b w:val="0"/>
                <w:bCs w:val="0"/>
                <w:noProof/>
                <w:webHidden/>
                <w:sz w:val="24"/>
                <w:szCs w:val="24"/>
              </w:rPr>
              <w:fldChar w:fldCharType="end"/>
            </w:r>
          </w:hyperlink>
        </w:p>
        <w:p w14:paraId="130084BA" w14:textId="5BC0BC72" w:rsidR="0005300C" w:rsidRPr="0005300C" w:rsidRDefault="00000000" w:rsidP="0005300C">
          <w:pPr>
            <w:pStyle w:val="TDC1"/>
            <w:tabs>
              <w:tab w:val="right" w:leader="dot" w:pos="9020"/>
            </w:tabs>
            <w:spacing w:line="480" w:lineRule="auto"/>
            <w:rPr>
              <w:rFonts w:ascii="Times New Roman" w:eastAsiaTheme="minorEastAsia" w:hAnsi="Times New Roman" w:cs="Times New Roman"/>
              <w:b w:val="0"/>
              <w:bCs w:val="0"/>
              <w:i w:val="0"/>
              <w:iCs w:val="0"/>
              <w:noProof/>
              <w:kern w:val="2"/>
              <w:lang w:val="es-CO" w:eastAsia="es-ES_tradnl"/>
              <w14:ligatures w14:val="standardContextual"/>
            </w:rPr>
          </w:pPr>
          <w:hyperlink w:anchor="_Toc166840043" w:history="1">
            <w:r w:rsidR="0005300C" w:rsidRPr="0005300C">
              <w:rPr>
                <w:rStyle w:val="Hipervnculo"/>
                <w:rFonts w:ascii="Times New Roman" w:hAnsi="Times New Roman" w:cs="Times New Roman"/>
                <w:b w:val="0"/>
                <w:bCs w:val="0"/>
                <w:i w:val="0"/>
                <w:iCs w:val="0"/>
                <w:noProof/>
              </w:rPr>
              <w:t>Alcances</w:t>
            </w:r>
            <w:r w:rsidR="0005300C" w:rsidRPr="0005300C">
              <w:rPr>
                <w:rStyle w:val="Hipervnculo"/>
                <w:rFonts w:ascii="Times New Roman" w:hAnsi="Times New Roman" w:cs="Times New Roman"/>
                <w:b w:val="0"/>
                <w:bCs w:val="0"/>
                <w:i w:val="0"/>
                <w:iCs w:val="0"/>
                <w:noProof/>
                <w:spacing w:val="-5"/>
              </w:rPr>
              <w:t xml:space="preserve"> </w:t>
            </w:r>
            <w:r w:rsidR="0005300C" w:rsidRPr="0005300C">
              <w:rPr>
                <w:rStyle w:val="Hipervnculo"/>
                <w:rFonts w:ascii="Times New Roman" w:hAnsi="Times New Roman" w:cs="Times New Roman"/>
                <w:b w:val="0"/>
                <w:bCs w:val="0"/>
                <w:i w:val="0"/>
                <w:iCs w:val="0"/>
                <w:noProof/>
              </w:rPr>
              <w:t>y</w:t>
            </w:r>
            <w:r w:rsidR="0005300C" w:rsidRPr="0005300C">
              <w:rPr>
                <w:rStyle w:val="Hipervnculo"/>
                <w:rFonts w:ascii="Times New Roman" w:hAnsi="Times New Roman" w:cs="Times New Roman"/>
                <w:b w:val="0"/>
                <w:bCs w:val="0"/>
                <w:i w:val="0"/>
                <w:iCs w:val="0"/>
                <w:noProof/>
                <w:spacing w:val="-3"/>
              </w:rPr>
              <w:t xml:space="preserve"> </w:t>
            </w:r>
            <w:r w:rsidR="0005300C" w:rsidRPr="0005300C">
              <w:rPr>
                <w:rStyle w:val="Hipervnculo"/>
                <w:rFonts w:ascii="Times New Roman" w:hAnsi="Times New Roman" w:cs="Times New Roman"/>
                <w:b w:val="0"/>
                <w:bCs w:val="0"/>
                <w:i w:val="0"/>
                <w:iCs w:val="0"/>
                <w:noProof/>
              </w:rPr>
              <w:t>Limitaciones</w:t>
            </w:r>
            <w:r w:rsidR="0005300C" w:rsidRPr="0005300C">
              <w:rPr>
                <w:rFonts w:ascii="Times New Roman" w:hAnsi="Times New Roman" w:cs="Times New Roman"/>
                <w:b w:val="0"/>
                <w:bCs w:val="0"/>
                <w:i w:val="0"/>
                <w:iCs w:val="0"/>
                <w:noProof/>
                <w:webHidden/>
              </w:rPr>
              <w:tab/>
            </w:r>
            <w:r w:rsidR="0005300C" w:rsidRPr="0005300C">
              <w:rPr>
                <w:rFonts w:ascii="Times New Roman" w:hAnsi="Times New Roman" w:cs="Times New Roman"/>
                <w:b w:val="0"/>
                <w:bCs w:val="0"/>
                <w:i w:val="0"/>
                <w:iCs w:val="0"/>
                <w:noProof/>
                <w:webHidden/>
              </w:rPr>
              <w:fldChar w:fldCharType="begin"/>
            </w:r>
            <w:r w:rsidR="0005300C" w:rsidRPr="0005300C">
              <w:rPr>
                <w:rFonts w:ascii="Times New Roman" w:hAnsi="Times New Roman" w:cs="Times New Roman"/>
                <w:b w:val="0"/>
                <w:bCs w:val="0"/>
                <w:i w:val="0"/>
                <w:iCs w:val="0"/>
                <w:noProof/>
                <w:webHidden/>
              </w:rPr>
              <w:instrText xml:space="preserve"> PAGEREF _Toc166840043 \h </w:instrText>
            </w:r>
            <w:r w:rsidR="0005300C" w:rsidRPr="0005300C">
              <w:rPr>
                <w:rFonts w:ascii="Times New Roman" w:hAnsi="Times New Roman" w:cs="Times New Roman"/>
                <w:b w:val="0"/>
                <w:bCs w:val="0"/>
                <w:i w:val="0"/>
                <w:iCs w:val="0"/>
                <w:noProof/>
                <w:webHidden/>
              </w:rPr>
            </w:r>
            <w:r w:rsidR="0005300C" w:rsidRPr="0005300C">
              <w:rPr>
                <w:rFonts w:ascii="Times New Roman" w:hAnsi="Times New Roman" w:cs="Times New Roman"/>
                <w:b w:val="0"/>
                <w:bCs w:val="0"/>
                <w:i w:val="0"/>
                <w:iCs w:val="0"/>
                <w:noProof/>
                <w:webHidden/>
              </w:rPr>
              <w:fldChar w:fldCharType="separate"/>
            </w:r>
            <w:r w:rsidR="0005300C" w:rsidRPr="0005300C">
              <w:rPr>
                <w:rFonts w:ascii="Times New Roman" w:hAnsi="Times New Roman" w:cs="Times New Roman"/>
                <w:b w:val="0"/>
                <w:bCs w:val="0"/>
                <w:i w:val="0"/>
                <w:iCs w:val="0"/>
                <w:noProof/>
                <w:webHidden/>
              </w:rPr>
              <w:t>11</w:t>
            </w:r>
            <w:r w:rsidR="0005300C" w:rsidRPr="0005300C">
              <w:rPr>
                <w:rFonts w:ascii="Times New Roman" w:hAnsi="Times New Roman" w:cs="Times New Roman"/>
                <w:b w:val="0"/>
                <w:bCs w:val="0"/>
                <w:i w:val="0"/>
                <w:iCs w:val="0"/>
                <w:noProof/>
                <w:webHidden/>
              </w:rPr>
              <w:fldChar w:fldCharType="end"/>
            </w:r>
          </w:hyperlink>
        </w:p>
        <w:p w14:paraId="15F09C41" w14:textId="6D37FD3A" w:rsidR="0005300C" w:rsidRPr="0005300C" w:rsidRDefault="00000000" w:rsidP="0005300C">
          <w:pPr>
            <w:pStyle w:val="TDC2"/>
            <w:tabs>
              <w:tab w:val="right" w:leader="dot" w:pos="9020"/>
            </w:tabs>
            <w:spacing w:line="480" w:lineRule="auto"/>
            <w:rPr>
              <w:rFonts w:ascii="Times New Roman" w:eastAsiaTheme="minorEastAsia" w:hAnsi="Times New Roman" w:cs="Times New Roman"/>
              <w:b w:val="0"/>
              <w:bCs w:val="0"/>
              <w:noProof/>
              <w:kern w:val="2"/>
              <w:sz w:val="24"/>
              <w:szCs w:val="24"/>
              <w:lang w:val="es-CO" w:eastAsia="es-ES_tradnl"/>
              <w14:ligatures w14:val="standardContextual"/>
            </w:rPr>
          </w:pPr>
          <w:hyperlink w:anchor="_Toc166840044" w:history="1">
            <w:r w:rsidR="0005300C" w:rsidRPr="0005300C">
              <w:rPr>
                <w:rStyle w:val="Hipervnculo"/>
                <w:rFonts w:ascii="Times New Roman" w:hAnsi="Times New Roman" w:cs="Times New Roman"/>
                <w:b w:val="0"/>
                <w:bCs w:val="0"/>
                <w:noProof/>
                <w:sz w:val="24"/>
                <w:szCs w:val="24"/>
              </w:rPr>
              <w:t>Alcances</w:t>
            </w:r>
            <w:r w:rsidR="0005300C" w:rsidRPr="0005300C">
              <w:rPr>
                <w:rFonts w:ascii="Times New Roman" w:hAnsi="Times New Roman" w:cs="Times New Roman"/>
                <w:b w:val="0"/>
                <w:bCs w:val="0"/>
                <w:noProof/>
                <w:webHidden/>
                <w:sz w:val="24"/>
                <w:szCs w:val="24"/>
              </w:rPr>
              <w:tab/>
            </w:r>
            <w:r w:rsidR="0005300C" w:rsidRPr="0005300C">
              <w:rPr>
                <w:rFonts w:ascii="Times New Roman" w:hAnsi="Times New Roman" w:cs="Times New Roman"/>
                <w:b w:val="0"/>
                <w:bCs w:val="0"/>
                <w:noProof/>
                <w:webHidden/>
                <w:sz w:val="24"/>
                <w:szCs w:val="24"/>
              </w:rPr>
              <w:fldChar w:fldCharType="begin"/>
            </w:r>
            <w:r w:rsidR="0005300C" w:rsidRPr="0005300C">
              <w:rPr>
                <w:rFonts w:ascii="Times New Roman" w:hAnsi="Times New Roman" w:cs="Times New Roman"/>
                <w:b w:val="0"/>
                <w:bCs w:val="0"/>
                <w:noProof/>
                <w:webHidden/>
                <w:sz w:val="24"/>
                <w:szCs w:val="24"/>
              </w:rPr>
              <w:instrText xml:space="preserve"> PAGEREF _Toc166840044 \h </w:instrText>
            </w:r>
            <w:r w:rsidR="0005300C" w:rsidRPr="0005300C">
              <w:rPr>
                <w:rFonts w:ascii="Times New Roman" w:hAnsi="Times New Roman" w:cs="Times New Roman"/>
                <w:b w:val="0"/>
                <w:bCs w:val="0"/>
                <w:noProof/>
                <w:webHidden/>
                <w:sz w:val="24"/>
                <w:szCs w:val="24"/>
              </w:rPr>
            </w:r>
            <w:r w:rsidR="0005300C" w:rsidRPr="0005300C">
              <w:rPr>
                <w:rFonts w:ascii="Times New Roman" w:hAnsi="Times New Roman" w:cs="Times New Roman"/>
                <w:b w:val="0"/>
                <w:bCs w:val="0"/>
                <w:noProof/>
                <w:webHidden/>
                <w:sz w:val="24"/>
                <w:szCs w:val="24"/>
              </w:rPr>
              <w:fldChar w:fldCharType="separate"/>
            </w:r>
            <w:r w:rsidR="0005300C" w:rsidRPr="0005300C">
              <w:rPr>
                <w:rFonts w:ascii="Times New Roman" w:hAnsi="Times New Roman" w:cs="Times New Roman"/>
                <w:b w:val="0"/>
                <w:bCs w:val="0"/>
                <w:noProof/>
                <w:webHidden/>
                <w:sz w:val="24"/>
                <w:szCs w:val="24"/>
              </w:rPr>
              <w:t>11</w:t>
            </w:r>
            <w:r w:rsidR="0005300C" w:rsidRPr="0005300C">
              <w:rPr>
                <w:rFonts w:ascii="Times New Roman" w:hAnsi="Times New Roman" w:cs="Times New Roman"/>
                <w:b w:val="0"/>
                <w:bCs w:val="0"/>
                <w:noProof/>
                <w:webHidden/>
                <w:sz w:val="24"/>
                <w:szCs w:val="24"/>
              </w:rPr>
              <w:fldChar w:fldCharType="end"/>
            </w:r>
          </w:hyperlink>
        </w:p>
        <w:p w14:paraId="4AA7246F" w14:textId="5273A985" w:rsidR="0005300C" w:rsidRPr="0005300C" w:rsidRDefault="00000000" w:rsidP="0005300C">
          <w:pPr>
            <w:pStyle w:val="TDC2"/>
            <w:tabs>
              <w:tab w:val="right" w:leader="dot" w:pos="9020"/>
            </w:tabs>
            <w:spacing w:line="480" w:lineRule="auto"/>
            <w:rPr>
              <w:rFonts w:ascii="Times New Roman" w:eastAsiaTheme="minorEastAsia" w:hAnsi="Times New Roman" w:cs="Times New Roman"/>
              <w:b w:val="0"/>
              <w:bCs w:val="0"/>
              <w:noProof/>
              <w:kern w:val="2"/>
              <w:sz w:val="24"/>
              <w:szCs w:val="24"/>
              <w:lang w:val="es-CO" w:eastAsia="es-ES_tradnl"/>
              <w14:ligatures w14:val="standardContextual"/>
            </w:rPr>
          </w:pPr>
          <w:hyperlink w:anchor="_Toc166840045" w:history="1">
            <w:r w:rsidR="0005300C" w:rsidRPr="0005300C">
              <w:rPr>
                <w:rStyle w:val="Hipervnculo"/>
                <w:rFonts w:ascii="Times New Roman" w:hAnsi="Times New Roman" w:cs="Times New Roman"/>
                <w:b w:val="0"/>
                <w:bCs w:val="0"/>
                <w:noProof/>
                <w:sz w:val="24"/>
                <w:szCs w:val="24"/>
              </w:rPr>
              <w:t>Limitaciones</w:t>
            </w:r>
            <w:r w:rsidR="0005300C" w:rsidRPr="0005300C">
              <w:rPr>
                <w:rFonts w:ascii="Times New Roman" w:hAnsi="Times New Roman" w:cs="Times New Roman"/>
                <w:b w:val="0"/>
                <w:bCs w:val="0"/>
                <w:noProof/>
                <w:webHidden/>
                <w:sz w:val="24"/>
                <w:szCs w:val="24"/>
              </w:rPr>
              <w:tab/>
            </w:r>
            <w:r w:rsidR="0005300C" w:rsidRPr="0005300C">
              <w:rPr>
                <w:rFonts w:ascii="Times New Roman" w:hAnsi="Times New Roman" w:cs="Times New Roman"/>
                <w:b w:val="0"/>
                <w:bCs w:val="0"/>
                <w:noProof/>
                <w:webHidden/>
                <w:sz w:val="24"/>
                <w:szCs w:val="24"/>
              </w:rPr>
              <w:fldChar w:fldCharType="begin"/>
            </w:r>
            <w:r w:rsidR="0005300C" w:rsidRPr="0005300C">
              <w:rPr>
                <w:rFonts w:ascii="Times New Roman" w:hAnsi="Times New Roman" w:cs="Times New Roman"/>
                <w:b w:val="0"/>
                <w:bCs w:val="0"/>
                <w:noProof/>
                <w:webHidden/>
                <w:sz w:val="24"/>
                <w:szCs w:val="24"/>
              </w:rPr>
              <w:instrText xml:space="preserve"> PAGEREF _Toc166840045 \h </w:instrText>
            </w:r>
            <w:r w:rsidR="0005300C" w:rsidRPr="0005300C">
              <w:rPr>
                <w:rFonts w:ascii="Times New Roman" w:hAnsi="Times New Roman" w:cs="Times New Roman"/>
                <w:b w:val="0"/>
                <w:bCs w:val="0"/>
                <w:noProof/>
                <w:webHidden/>
                <w:sz w:val="24"/>
                <w:szCs w:val="24"/>
              </w:rPr>
            </w:r>
            <w:r w:rsidR="0005300C" w:rsidRPr="0005300C">
              <w:rPr>
                <w:rFonts w:ascii="Times New Roman" w:hAnsi="Times New Roman" w:cs="Times New Roman"/>
                <w:b w:val="0"/>
                <w:bCs w:val="0"/>
                <w:noProof/>
                <w:webHidden/>
                <w:sz w:val="24"/>
                <w:szCs w:val="24"/>
              </w:rPr>
              <w:fldChar w:fldCharType="separate"/>
            </w:r>
            <w:r w:rsidR="0005300C" w:rsidRPr="0005300C">
              <w:rPr>
                <w:rFonts w:ascii="Times New Roman" w:hAnsi="Times New Roman" w:cs="Times New Roman"/>
                <w:b w:val="0"/>
                <w:bCs w:val="0"/>
                <w:noProof/>
                <w:webHidden/>
                <w:sz w:val="24"/>
                <w:szCs w:val="24"/>
              </w:rPr>
              <w:t>11</w:t>
            </w:r>
            <w:r w:rsidR="0005300C" w:rsidRPr="0005300C">
              <w:rPr>
                <w:rFonts w:ascii="Times New Roman" w:hAnsi="Times New Roman" w:cs="Times New Roman"/>
                <w:b w:val="0"/>
                <w:bCs w:val="0"/>
                <w:noProof/>
                <w:webHidden/>
                <w:sz w:val="24"/>
                <w:szCs w:val="24"/>
              </w:rPr>
              <w:fldChar w:fldCharType="end"/>
            </w:r>
          </w:hyperlink>
        </w:p>
        <w:p w14:paraId="092D805B" w14:textId="4D2004A0" w:rsidR="0005300C" w:rsidRPr="0005300C" w:rsidRDefault="00000000" w:rsidP="0005300C">
          <w:pPr>
            <w:pStyle w:val="TDC1"/>
            <w:tabs>
              <w:tab w:val="right" w:leader="dot" w:pos="9020"/>
            </w:tabs>
            <w:spacing w:line="480" w:lineRule="auto"/>
            <w:rPr>
              <w:rFonts w:ascii="Times New Roman" w:eastAsiaTheme="minorEastAsia" w:hAnsi="Times New Roman" w:cs="Times New Roman"/>
              <w:b w:val="0"/>
              <w:bCs w:val="0"/>
              <w:i w:val="0"/>
              <w:iCs w:val="0"/>
              <w:noProof/>
              <w:kern w:val="2"/>
              <w:lang w:val="es-CO" w:eastAsia="es-ES_tradnl"/>
              <w14:ligatures w14:val="standardContextual"/>
            </w:rPr>
          </w:pPr>
          <w:hyperlink w:anchor="_Toc166840046" w:history="1">
            <w:r w:rsidR="0005300C" w:rsidRPr="0005300C">
              <w:rPr>
                <w:rStyle w:val="Hipervnculo"/>
                <w:rFonts w:ascii="Times New Roman" w:hAnsi="Times New Roman" w:cs="Times New Roman"/>
                <w:b w:val="0"/>
                <w:bCs w:val="0"/>
                <w:i w:val="0"/>
                <w:iCs w:val="0"/>
                <w:noProof/>
              </w:rPr>
              <w:t>Marco de Referencia</w:t>
            </w:r>
            <w:r w:rsidR="0005300C" w:rsidRPr="0005300C">
              <w:rPr>
                <w:rFonts w:ascii="Times New Roman" w:hAnsi="Times New Roman" w:cs="Times New Roman"/>
                <w:b w:val="0"/>
                <w:bCs w:val="0"/>
                <w:i w:val="0"/>
                <w:iCs w:val="0"/>
                <w:noProof/>
                <w:webHidden/>
              </w:rPr>
              <w:tab/>
            </w:r>
            <w:r w:rsidR="0005300C" w:rsidRPr="0005300C">
              <w:rPr>
                <w:rFonts w:ascii="Times New Roman" w:hAnsi="Times New Roman" w:cs="Times New Roman"/>
                <w:b w:val="0"/>
                <w:bCs w:val="0"/>
                <w:i w:val="0"/>
                <w:iCs w:val="0"/>
                <w:noProof/>
                <w:webHidden/>
              </w:rPr>
              <w:fldChar w:fldCharType="begin"/>
            </w:r>
            <w:r w:rsidR="0005300C" w:rsidRPr="0005300C">
              <w:rPr>
                <w:rFonts w:ascii="Times New Roman" w:hAnsi="Times New Roman" w:cs="Times New Roman"/>
                <w:b w:val="0"/>
                <w:bCs w:val="0"/>
                <w:i w:val="0"/>
                <w:iCs w:val="0"/>
                <w:noProof/>
                <w:webHidden/>
              </w:rPr>
              <w:instrText xml:space="preserve"> PAGEREF _Toc166840046 \h </w:instrText>
            </w:r>
            <w:r w:rsidR="0005300C" w:rsidRPr="0005300C">
              <w:rPr>
                <w:rFonts w:ascii="Times New Roman" w:hAnsi="Times New Roman" w:cs="Times New Roman"/>
                <w:b w:val="0"/>
                <w:bCs w:val="0"/>
                <w:i w:val="0"/>
                <w:iCs w:val="0"/>
                <w:noProof/>
                <w:webHidden/>
              </w:rPr>
            </w:r>
            <w:r w:rsidR="0005300C" w:rsidRPr="0005300C">
              <w:rPr>
                <w:rFonts w:ascii="Times New Roman" w:hAnsi="Times New Roman" w:cs="Times New Roman"/>
                <w:b w:val="0"/>
                <w:bCs w:val="0"/>
                <w:i w:val="0"/>
                <w:iCs w:val="0"/>
                <w:noProof/>
                <w:webHidden/>
              </w:rPr>
              <w:fldChar w:fldCharType="separate"/>
            </w:r>
            <w:r w:rsidR="0005300C" w:rsidRPr="0005300C">
              <w:rPr>
                <w:rFonts w:ascii="Times New Roman" w:hAnsi="Times New Roman" w:cs="Times New Roman"/>
                <w:b w:val="0"/>
                <w:bCs w:val="0"/>
                <w:i w:val="0"/>
                <w:iCs w:val="0"/>
                <w:noProof/>
                <w:webHidden/>
              </w:rPr>
              <w:t>12</w:t>
            </w:r>
            <w:r w:rsidR="0005300C" w:rsidRPr="0005300C">
              <w:rPr>
                <w:rFonts w:ascii="Times New Roman" w:hAnsi="Times New Roman" w:cs="Times New Roman"/>
                <w:b w:val="0"/>
                <w:bCs w:val="0"/>
                <w:i w:val="0"/>
                <w:iCs w:val="0"/>
                <w:noProof/>
                <w:webHidden/>
              </w:rPr>
              <w:fldChar w:fldCharType="end"/>
            </w:r>
          </w:hyperlink>
        </w:p>
        <w:p w14:paraId="31A1E838" w14:textId="46E3B479" w:rsidR="0005300C" w:rsidRPr="0005300C" w:rsidRDefault="00000000" w:rsidP="0005300C">
          <w:pPr>
            <w:pStyle w:val="TDC2"/>
            <w:tabs>
              <w:tab w:val="right" w:leader="dot" w:pos="9020"/>
            </w:tabs>
            <w:spacing w:line="480" w:lineRule="auto"/>
            <w:rPr>
              <w:rFonts w:ascii="Times New Roman" w:eastAsiaTheme="minorEastAsia" w:hAnsi="Times New Roman" w:cs="Times New Roman"/>
              <w:b w:val="0"/>
              <w:bCs w:val="0"/>
              <w:noProof/>
              <w:kern w:val="2"/>
              <w:sz w:val="24"/>
              <w:szCs w:val="24"/>
              <w:lang w:val="es-CO" w:eastAsia="es-ES_tradnl"/>
              <w14:ligatures w14:val="standardContextual"/>
            </w:rPr>
          </w:pPr>
          <w:hyperlink w:anchor="_Toc166840047" w:history="1">
            <w:r w:rsidR="0005300C" w:rsidRPr="0005300C">
              <w:rPr>
                <w:rStyle w:val="Hipervnculo"/>
                <w:rFonts w:ascii="Times New Roman" w:hAnsi="Times New Roman" w:cs="Times New Roman"/>
                <w:b w:val="0"/>
                <w:bCs w:val="0"/>
                <w:noProof/>
                <w:sz w:val="24"/>
                <w:szCs w:val="24"/>
              </w:rPr>
              <w:t>Estado</w:t>
            </w:r>
            <w:r w:rsidR="0005300C" w:rsidRPr="0005300C">
              <w:rPr>
                <w:rStyle w:val="Hipervnculo"/>
                <w:rFonts w:ascii="Times New Roman" w:hAnsi="Times New Roman" w:cs="Times New Roman"/>
                <w:b w:val="0"/>
                <w:bCs w:val="0"/>
                <w:noProof/>
                <w:spacing w:val="-5"/>
                <w:sz w:val="24"/>
                <w:szCs w:val="24"/>
              </w:rPr>
              <w:t xml:space="preserve"> </w:t>
            </w:r>
            <w:r w:rsidR="0005300C" w:rsidRPr="0005300C">
              <w:rPr>
                <w:rStyle w:val="Hipervnculo"/>
                <w:rFonts w:ascii="Times New Roman" w:hAnsi="Times New Roman" w:cs="Times New Roman"/>
                <w:b w:val="0"/>
                <w:bCs w:val="0"/>
                <w:noProof/>
                <w:sz w:val="24"/>
                <w:szCs w:val="24"/>
              </w:rPr>
              <w:t>del</w:t>
            </w:r>
            <w:r w:rsidR="0005300C" w:rsidRPr="0005300C">
              <w:rPr>
                <w:rStyle w:val="Hipervnculo"/>
                <w:rFonts w:ascii="Times New Roman" w:hAnsi="Times New Roman" w:cs="Times New Roman"/>
                <w:b w:val="0"/>
                <w:bCs w:val="0"/>
                <w:noProof/>
                <w:spacing w:val="1"/>
                <w:sz w:val="24"/>
                <w:szCs w:val="24"/>
              </w:rPr>
              <w:t xml:space="preserve"> </w:t>
            </w:r>
            <w:r w:rsidR="0005300C" w:rsidRPr="0005300C">
              <w:rPr>
                <w:rStyle w:val="Hipervnculo"/>
                <w:rFonts w:ascii="Times New Roman" w:hAnsi="Times New Roman" w:cs="Times New Roman"/>
                <w:b w:val="0"/>
                <w:bCs w:val="0"/>
                <w:noProof/>
                <w:sz w:val="24"/>
                <w:szCs w:val="24"/>
              </w:rPr>
              <w:t>Arte</w:t>
            </w:r>
            <w:r w:rsidR="0005300C" w:rsidRPr="0005300C">
              <w:rPr>
                <w:rFonts w:ascii="Times New Roman" w:hAnsi="Times New Roman" w:cs="Times New Roman"/>
                <w:b w:val="0"/>
                <w:bCs w:val="0"/>
                <w:noProof/>
                <w:webHidden/>
                <w:sz w:val="24"/>
                <w:szCs w:val="24"/>
              </w:rPr>
              <w:tab/>
            </w:r>
            <w:r w:rsidR="0005300C" w:rsidRPr="0005300C">
              <w:rPr>
                <w:rFonts w:ascii="Times New Roman" w:hAnsi="Times New Roman" w:cs="Times New Roman"/>
                <w:b w:val="0"/>
                <w:bCs w:val="0"/>
                <w:noProof/>
                <w:webHidden/>
                <w:sz w:val="24"/>
                <w:szCs w:val="24"/>
              </w:rPr>
              <w:fldChar w:fldCharType="begin"/>
            </w:r>
            <w:r w:rsidR="0005300C" w:rsidRPr="0005300C">
              <w:rPr>
                <w:rFonts w:ascii="Times New Roman" w:hAnsi="Times New Roman" w:cs="Times New Roman"/>
                <w:b w:val="0"/>
                <w:bCs w:val="0"/>
                <w:noProof/>
                <w:webHidden/>
                <w:sz w:val="24"/>
                <w:szCs w:val="24"/>
              </w:rPr>
              <w:instrText xml:space="preserve"> PAGEREF _Toc166840047 \h </w:instrText>
            </w:r>
            <w:r w:rsidR="0005300C" w:rsidRPr="0005300C">
              <w:rPr>
                <w:rFonts w:ascii="Times New Roman" w:hAnsi="Times New Roman" w:cs="Times New Roman"/>
                <w:b w:val="0"/>
                <w:bCs w:val="0"/>
                <w:noProof/>
                <w:webHidden/>
                <w:sz w:val="24"/>
                <w:szCs w:val="24"/>
              </w:rPr>
            </w:r>
            <w:r w:rsidR="0005300C" w:rsidRPr="0005300C">
              <w:rPr>
                <w:rFonts w:ascii="Times New Roman" w:hAnsi="Times New Roman" w:cs="Times New Roman"/>
                <w:b w:val="0"/>
                <w:bCs w:val="0"/>
                <w:noProof/>
                <w:webHidden/>
                <w:sz w:val="24"/>
                <w:szCs w:val="24"/>
              </w:rPr>
              <w:fldChar w:fldCharType="separate"/>
            </w:r>
            <w:r w:rsidR="0005300C" w:rsidRPr="0005300C">
              <w:rPr>
                <w:rFonts w:ascii="Times New Roman" w:hAnsi="Times New Roman" w:cs="Times New Roman"/>
                <w:b w:val="0"/>
                <w:bCs w:val="0"/>
                <w:noProof/>
                <w:webHidden/>
                <w:sz w:val="24"/>
                <w:szCs w:val="24"/>
              </w:rPr>
              <w:t>12</w:t>
            </w:r>
            <w:r w:rsidR="0005300C" w:rsidRPr="0005300C">
              <w:rPr>
                <w:rFonts w:ascii="Times New Roman" w:hAnsi="Times New Roman" w:cs="Times New Roman"/>
                <w:b w:val="0"/>
                <w:bCs w:val="0"/>
                <w:noProof/>
                <w:webHidden/>
                <w:sz w:val="24"/>
                <w:szCs w:val="24"/>
              </w:rPr>
              <w:fldChar w:fldCharType="end"/>
            </w:r>
          </w:hyperlink>
        </w:p>
        <w:p w14:paraId="2B5678EC" w14:textId="18714D5F" w:rsidR="0005300C" w:rsidRPr="0005300C" w:rsidRDefault="00000000" w:rsidP="0005300C">
          <w:pPr>
            <w:pStyle w:val="TDC2"/>
            <w:tabs>
              <w:tab w:val="right" w:leader="dot" w:pos="9020"/>
            </w:tabs>
            <w:spacing w:line="480" w:lineRule="auto"/>
            <w:rPr>
              <w:rFonts w:ascii="Times New Roman" w:eastAsiaTheme="minorEastAsia" w:hAnsi="Times New Roman" w:cs="Times New Roman"/>
              <w:b w:val="0"/>
              <w:bCs w:val="0"/>
              <w:noProof/>
              <w:kern w:val="2"/>
              <w:sz w:val="24"/>
              <w:szCs w:val="24"/>
              <w:lang w:val="es-CO" w:eastAsia="es-ES_tradnl"/>
              <w14:ligatures w14:val="standardContextual"/>
            </w:rPr>
          </w:pPr>
          <w:hyperlink w:anchor="_Toc166840048" w:history="1">
            <w:r w:rsidR="0005300C" w:rsidRPr="0005300C">
              <w:rPr>
                <w:rStyle w:val="Hipervnculo"/>
                <w:rFonts w:ascii="Times New Roman" w:hAnsi="Times New Roman" w:cs="Times New Roman"/>
                <w:b w:val="0"/>
                <w:bCs w:val="0"/>
                <w:noProof/>
                <w:sz w:val="24"/>
                <w:szCs w:val="24"/>
              </w:rPr>
              <w:t>Marco</w:t>
            </w:r>
            <w:r w:rsidR="0005300C" w:rsidRPr="0005300C">
              <w:rPr>
                <w:rStyle w:val="Hipervnculo"/>
                <w:rFonts w:ascii="Times New Roman" w:hAnsi="Times New Roman" w:cs="Times New Roman"/>
                <w:b w:val="0"/>
                <w:bCs w:val="0"/>
                <w:noProof/>
                <w:spacing w:val="-1"/>
                <w:sz w:val="24"/>
                <w:szCs w:val="24"/>
              </w:rPr>
              <w:t xml:space="preserve"> </w:t>
            </w:r>
            <w:r w:rsidR="0005300C" w:rsidRPr="0005300C">
              <w:rPr>
                <w:rStyle w:val="Hipervnculo"/>
                <w:rFonts w:ascii="Times New Roman" w:hAnsi="Times New Roman" w:cs="Times New Roman"/>
                <w:b w:val="0"/>
                <w:bCs w:val="0"/>
                <w:noProof/>
                <w:sz w:val="24"/>
                <w:szCs w:val="24"/>
              </w:rPr>
              <w:t>teórico</w:t>
            </w:r>
            <w:r w:rsidR="0005300C" w:rsidRPr="0005300C">
              <w:rPr>
                <w:rFonts w:ascii="Times New Roman" w:hAnsi="Times New Roman" w:cs="Times New Roman"/>
                <w:b w:val="0"/>
                <w:bCs w:val="0"/>
                <w:noProof/>
                <w:webHidden/>
                <w:sz w:val="24"/>
                <w:szCs w:val="24"/>
              </w:rPr>
              <w:tab/>
            </w:r>
            <w:r w:rsidR="0005300C" w:rsidRPr="0005300C">
              <w:rPr>
                <w:rFonts w:ascii="Times New Roman" w:hAnsi="Times New Roman" w:cs="Times New Roman"/>
                <w:b w:val="0"/>
                <w:bCs w:val="0"/>
                <w:noProof/>
                <w:webHidden/>
                <w:sz w:val="24"/>
                <w:szCs w:val="24"/>
              </w:rPr>
              <w:fldChar w:fldCharType="begin"/>
            </w:r>
            <w:r w:rsidR="0005300C" w:rsidRPr="0005300C">
              <w:rPr>
                <w:rFonts w:ascii="Times New Roman" w:hAnsi="Times New Roman" w:cs="Times New Roman"/>
                <w:b w:val="0"/>
                <w:bCs w:val="0"/>
                <w:noProof/>
                <w:webHidden/>
                <w:sz w:val="24"/>
                <w:szCs w:val="24"/>
              </w:rPr>
              <w:instrText xml:space="preserve"> PAGEREF _Toc166840048 \h </w:instrText>
            </w:r>
            <w:r w:rsidR="0005300C" w:rsidRPr="0005300C">
              <w:rPr>
                <w:rFonts w:ascii="Times New Roman" w:hAnsi="Times New Roman" w:cs="Times New Roman"/>
                <w:b w:val="0"/>
                <w:bCs w:val="0"/>
                <w:noProof/>
                <w:webHidden/>
                <w:sz w:val="24"/>
                <w:szCs w:val="24"/>
              </w:rPr>
            </w:r>
            <w:r w:rsidR="0005300C" w:rsidRPr="0005300C">
              <w:rPr>
                <w:rFonts w:ascii="Times New Roman" w:hAnsi="Times New Roman" w:cs="Times New Roman"/>
                <w:b w:val="0"/>
                <w:bCs w:val="0"/>
                <w:noProof/>
                <w:webHidden/>
                <w:sz w:val="24"/>
                <w:szCs w:val="24"/>
              </w:rPr>
              <w:fldChar w:fldCharType="separate"/>
            </w:r>
            <w:r w:rsidR="0005300C" w:rsidRPr="0005300C">
              <w:rPr>
                <w:rFonts w:ascii="Times New Roman" w:hAnsi="Times New Roman" w:cs="Times New Roman"/>
                <w:b w:val="0"/>
                <w:bCs w:val="0"/>
                <w:noProof/>
                <w:webHidden/>
                <w:sz w:val="24"/>
                <w:szCs w:val="24"/>
              </w:rPr>
              <w:t>13</w:t>
            </w:r>
            <w:r w:rsidR="0005300C" w:rsidRPr="0005300C">
              <w:rPr>
                <w:rFonts w:ascii="Times New Roman" w:hAnsi="Times New Roman" w:cs="Times New Roman"/>
                <w:b w:val="0"/>
                <w:bCs w:val="0"/>
                <w:noProof/>
                <w:webHidden/>
                <w:sz w:val="24"/>
                <w:szCs w:val="24"/>
              </w:rPr>
              <w:fldChar w:fldCharType="end"/>
            </w:r>
          </w:hyperlink>
        </w:p>
        <w:p w14:paraId="2F69C1A3" w14:textId="1E913A0A" w:rsidR="0005300C" w:rsidRPr="0005300C" w:rsidRDefault="00000000" w:rsidP="0005300C">
          <w:pPr>
            <w:pStyle w:val="TDC2"/>
            <w:tabs>
              <w:tab w:val="right" w:leader="dot" w:pos="9020"/>
            </w:tabs>
            <w:spacing w:line="480" w:lineRule="auto"/>
            <w:rPr>
              <w:rFonts w:ascii="Times New Roman" w:eastAsiaTheme="minorEastAsia" w:hAnsi="Times New Roman" w:cs="Times New Roman"/>
              <w:b w:val="0"/>
              <w:bCs w:val="0"/>
              <w:noProof/>
              <w:kern w:val="2"/>
              <w:sz w:val="24"/>
              <w:szCs w:val="24"/>
              <w:lang w:val="es-CO" w:eastAsia="es-ES_tradnl"/>
              <w14:ligatures w14:val="standardContextual"/>
            </w:rPr>
          </w:pPr>
          <w:hyperlink w:anchor="_Toc166840049" w:history="1">
            <w:r w:rsidR="0005300C" w:rsidRPr="0005300C">
              <w:rPr>
                <w:rStyle w:val="Hipervnculo"/>
                <w:rFonts w:ascii="Times New Roman" w:hAnsi="Times New Roman" w:cs="Times New Roman"/>
                <w:b w:val="0"/>
                <w:bCs w:val="0"/>
                <w:noProof/>
                <w:sz w:val="24"/>
                <w:szCs w:val="24"/>
              </w:rPr>
              <w:t>Marco conceptual</w:t>
            </w:r>
            <w:r w:rsidR="0005300C" w:rsidRPr="0005300C">
              <w:rPr>
                <w:rFonts w:ascii="Times New Roman" w:hAnsi="Times New Roman" w:cs="Times New Roman"/>
                <w:b w:val="0"/>
                <w:bCs w:val="0"/>
                <w:noProof/>
                <w:webHidden/>
                <w:sz w:val="24"/>
                <w:szCs w:val="24"/>
              </w:rPr>
              <w:tab/>
            </w:r>
            <w:r w:rsidR="0005300C" w:rsidRPr="0005300C">
              <w:rPr>
                <w:rFonts w:ascii="Times New Roman" w:hAnsi="Times New Roman" w:cs="Times New Roman"/>
                <w:b w:val="0"/>
                <w:bCs w:val="0"/>
                <w:noProof/>
                <w:webHidden/>
                <w:sz w:val="24"/>
                <w:szCs w:val="24"/>
              </w:rPr>
              <w:fldChar w:fldCharType="begin"/>
            </w:r>
            <w:r w:rsidR="0005300C" w:rsidRPr="0005300C">
              <w:rPr>
                <w:rFonts w:ascii="Times New Roman" w:hAnsi="Times New Roman" w:cs="Times New Roman"/>
                <w:b w:val="0"/>
                <w:bCs w:val="0"/>
                <w:noProof/>
                <w:webHidden/>
                <w:sz w:val="24"/>
                <w:szCs w:val="24"/>
              </w:rPr>
              <w:instrText xml:space="preserve"> PAGEREF _Toc166840049 \h </w:instrText>
            </w:r>
            <w:r w:rsidR="0005300C" w:rsidRPr="0005300C">
              <w:rPr>
                <w:rFonts w:ascii="Times New Roman" w:hAnsi="Times New Roman" w:cs="Times New Roman"/>
                <w:b w:val="0"/>
                <w:bCs w:val="0"/>
                <w:noProof/>
                <w:webHidden/>
                <w:sz w:val="24"/>
                <w:szCs w:val="24"/>
              </w:rPr>
            </w:r>
            <w:r w:rsidR="0005300C" w:rsidRPr="0005300C">
              <w:rPr>
                <w:rFonts w:ascii="Times New Roman" w:hAnsi="Times New Roman" w:cs="Times New Roman"/>
                <w:b w:val="0"/>
                <w:bCs w:val="0"/>
                <w:noProof/>
                <w:webHidden/>
                <w:sz w:val="24"/>
                <w:szCs w:val="24"/>
              </w:rPr>
              <w:fldChar w:fldCharType="separate"/>
            </w:r>
            <w:r w:rsidR="0005300C" w:rsidRPr="0005300C">
              <w:rPr>
                <w:rFonts w:ascii="Times New Roman" w:hAnsi="Times New Roman" w:cs="Times New Roman"/>
                <w:b w:val="0"/>
                <w:bCs w:val="0"/>
                <w:noProof/>
                <w:webHidden/>
                <w:sz w:val="24"/>
                <w:szCs w:val="24"/>
              </w:rPr>
              <w:t>14</w:t>
            </w:r>
            <w:r w:rsidR="0005300C" w:rsidRPr="0005300C">
              <w:rPr>
                <w:rFonts w:ascii="Times New Roman" w:hAnsi="Times New Roman" w:cs="Times New Roman"/>
                <w:b w:val="0"/>
                <w:bCs w:val="0"/>
                <w:noProof/>
                <w:webHidden/>
                <w:sz w:val="24"/>
                <w:szCs w:val="24"/>
              </w:rPr>
              <w:fldChar w:fldCharType="end"/>
            </w:r>
          </w:hyperlink>
        </w:p>
        <w:p w14:paraId="07366422" w14:textId="23812A65" w:rsidR="0005300C" w:rsidRPr="0005300C" w:rsidRDefault="00000000" w:rsidP="0005300C">
          <w:pPr>
            <w:pStyle w:val="TDC2"/>
            <w:tabs>
              <w:tab w:val="right" w:leader="dot" w:pos="9020"/>
            </w:tabs>
            <w:spacing w:line="480" w:lineRule="auto"/>
            <w:rPr>
              <w:rFonts w:ascii="Times New Roman" w:eastAsiaTheme="minorEastAsia" w:hAnsi="Times New Roman" w:cs="Times New Roman"/>
              <w:b w:val="0"/>
              <w:bCs w:val="0"/>
              <w:noProof/>
              <w:kern w:val="2"/>
              <w:sz w:val="24"/>
              <w:szCs w:val="24"/>
              <w:lang w:val="es-CO" w:eastAsia="es-ES_tradnl"/>
              <w14:ligatures w14:val="standardContextual"/>
            </w:rPr>
          </w:pPr>
          <w:hyperlink w:anchor="_Toc166840050" w:history="1">
            <w:r w:rsidR="0005300C" w:rsidRPr="0005300C">
              <w:rPr>
                <w:rStyle w:val="Hipervnculo"/>
                <w:rFonts w:ascii="Times New Roman" w:hAnsi="Times New Roman" w:cs="Times New Roman"/>
                <w:b w:val="0"/>
                <w:bCs w:val="0"/>
                <w:noProof/>
                <w:sz w:val="24"/>
                <w:szCs w:val="24"/>
              </w:rPr>
              <w:t>Marco Legal</w:t>
            </w:r>
            <w:r w:rsidR="0005300C" w:rsidRPr="0005300C">
              <w:rPr>
                <w:rFonts w:ascii="Times New Roman" w:hAnsi="Times New Roman" w:cs="Times New Roman"/>
                <w:b w:val="0"/>
                <w:bCs w:val="0"/>
                <w:noProof/>
                <w:webHidden/>
                <w:sz w:val="24"/>
                <w:szCs w:val="24"/>
              </w:rPr>
              <w:tab/>
            </w:r>
            <w:r w:rsidR="0005300C" w:rsidRPr="0005300C">
              <w:rPr>
                <w:rFonts w:ascii="Times New Roman" w:hAnsi="Times New Roman" w:cs="Times New Roman"/>
                <w:b w:val="0"/>
                <w:bCs w:val="0"/>
                <w:noProof/>
                <w:webHidden/>
                <w:sz w:val="24"/>
                <w:szCs w:val="24"/>
              </w:rPr>
              <w:fldChar w:fldCharType="begin"/>
            </w:r>
            <w:r w:rsidR="0005300C" w:rsidRPr="0005300C">
              <w:rPr>
                <w:rFonts w:ascii="Times New Roman" w:hAnsi="Times New Roman" w:cs="Times New Roman"/>
                <w:b w:val="0"/>
                <w:bCs w:val="0"/>
                <w:noProof/>
                <w:webHidden/>
                <w:sz w:val="24"/>
                <w:szCs w:val="24"/>
              </w:rPr>
              <w:instrText xml:space="preserve"> PAGEREF _Toc166840050 \h </w:instrText>
            </w:r>
            <w:r w:rsidR="0005300C" w:rsidRPr="0005300C">
              <w:rPr>
                <w:rFonts w:ascii="Times New Roman" w:hAnsi="Times New Roman" w:cs="Times New Roman"/>
                <w:b w:val="0"/>
                <w:bCs w:val="0"/>
                <w:noProof/>
                <w:webHidden/>
                <w:sz w:val="24"/>
                <w:szCs w:val="24"/>
              </w:rPr>
            </w:r>
            <w:r w:rsidR="0005300C" w:rsidRPr="0005300C">
              <w:rPr>
                <w:rFonts w:ascii="Times New Roman" w:hAnsi="Times New Roman" w:cs="Times New Roman"/>
                <w:b w:val="0"/>
                <w:bCs w:val="0"/>
                <w:noProof/>
                <w:webHidden/>
                <w:sz w:val="24"/>
                <w:szCs w:val="24"/>
              </w:rPr>
              <w:fldChar w:fldCharType="separate"/>
            </w:r>
            <w:r w:rsidR="0005300C" w:rsidRPr="0005300C">
              <w:rPr>
                <w:rFonts w:ascii="Times New Roman" w:hAnsi="Times New Roman" w:cs="Times New Roman"/>
                <w:b w:val="0"/>
                <w:bCs w:val="0"/>
                <w:noProof/>
                <w:webHidden/>
                <w:sz w:val="24"/>
                <w:szCs w:val="24"/>
              </w:rPr>
              <w:t>17</w:t>
            </w:r>
            <w:r w:rsidR="0005300C" w:rsidRPr="0005300C">
              <w:rPr>
                <w:rFonts w:ascii="Times New Roman" w:hAnsi="Times New Roman" w:cs="Times New Roman"/>
                <w:b w:val="0"/>
                <w:bCs w:val="0"/>
                <w:noProof/>
                <w:webHidden/>
                <w:sz w:val="24"/>
                <w:szCs w:val="24"/>
              </w:rPr>
              <w:fldChar w:fldCharType="end"/>
            </w:r>
          </w:hyperlink>
        </w:p>
        <w:p w14:paraId="4CAC1EA1" w14:textId="7159913F" w:rsidR="0005300C" w:rsidRPr="0005300C" w:rsidRDefault="00000000" w:rsidP="0005300C">
          <w:pPr>
            <w:pStyle w:val="TDC2"/>
            <w:tabs>
              <w:tab w:val="right" w:leader="dot" w:pos="9020"/>
            </w:tabs>
            <w:spacing w:line="480" w:lineRule="auto"/>
            <w:rPr>
              <w:rFonts w:ascii="Times New Roman" w:eastAsiaTheme="minorEastAsia" w:hAnsi="Times New Roman" w:cs="Times New Roman"/>
              <w:b w:val="0"/>
              <w:bCs w:val="0"/>
              <w:noProof/>
              <w:kern w:val="2"/>
              <w:sz w:val="24"/>
              <w:szCs w:val="24"/>
              <w:lang w:val="es-CO" w:eastAsia="es-ES_tradnl"/>
              <w14:ligatures w14:val="standardContextual"/>
            </w:rPr>
          </w:pPr>
          <w:hyperlink w:anchor="_Toc166840051" w:history="1">
            <w:r w:rsidR="0005300C" w:rsidRPr="0005300C">
              <w:rPr>
                <w:rStyle w:val="Hipervnculo"/>
                <w:rFonts w:ascii="Times New Roman" w:hAnsi="Times New Roman" w:cs="Times New Roman"/>
                <w:b w:val="0"/>
                <w:bCs w:val="0"/>
                <w:noProof/>
                <w:sz w:val="24"/>
                <w:szCs w:val="24"/>
              </w:rPr>
              <w:t>Términos</w:t>
            </w:r>
            <w:r w:rsidR="0005300C" w:rsidRPr="0005300C">
              <w:rPr>
                <w:rStyle w:val="Hipervnculo"/>
                <w:rFonts w:ascii="Times New Roman" w:hAnsi="Times New Roman" w:cs="Times New Roman"/>
                <w:b w:val="0"/>
                <w:bCs w:val="0"/>
                <w:noProof/>
                <w:spacing w:val="-3"/>
                <w:sz w:val="24"/>
                <w:szCs w:val="24"/>
              </w:rPr>
              <w:t xml:space="preserve"> </w:t>
            </w:r>
            <w:r w:rsidR="0005300C" w:rsidRPr="0005300C">
              <w:rPr>
                <w:rStyle w:val="Hipervnculo"/>
                <w:rFonts w:ascii="Times New Roman" w:hAnsi="Times New Roman" w:cs="Times New Roman"/>
                <w:b w:val="0"/>
                <w:bCs w:val="0"/>
                <w:noProof/>
                <w:sz w:val="24"/>
                <w:szCs w:val="24"/>
              </w:rPr>
              <w:t>y</w:t>
            </w:r>
            <w:r w:rsidR="0005300C" w:rsidRPr="0005300C">
              <w:rPr>
                <w:rStyle w:val="Hipervnculo"/>
                <w:rFonts w:ascii="Times New Roman" w:hAnsi="Times New Roman" w:cs="Times New Roman"/>
                <w:b w:val="0"/>
                <w:bCs w:val="0"/>
                <w:noProof/>
                <w:spacing w:val="-1"/>
                <w:sz w:val="24"/>
                <w:szCs w:val="24"/>
              </w:rPr>
              <w:t xml:space="preserve"> </w:t>
            </w:r>
            <w:r w:rsidR="0005300C" w:rsidRPr="0005300C">
              <w:rPr>
                <w:rStyle w:val="Hipervnculo"/>
                <w:rFonts w:ascii="Times New Roman" w:hAnsi="Times New Roman" w:cs="Times New Roman"/>
                <w:b w:val="0"/>
                <w:bCs w:val="0"/>
                <w:noProof/>
                <w:sz w:val="24"/>
                <w:szCs w:val="24"/>
              </w:rPr>
              <w:t>Condiciones</w:t>
            </w:r>
            <w:r w:rsidR="0005300C" w:rsidRPr="0005300C">
              <w:rPr>
                <w:rFonts w:ascii="Times New Roman" w:hAnsi="Times New Roman" w:cs="Times New Roman"/>
                <w:b w:val="0"/>
                <w:bCs w:val="0"/>
                <w:noProof/>
                <w:webHidden/>
                <w:sz w:val="24"/>
                <w:szCs w:val="24"/>
              </w:rPr>
              <w:tab/>
            </w:r>
            <w:r w:rsidR="0005300C" w:rsidRPr="0005300C">
              <w:rPr>
                <w:rFonts w:ascii="Times New Roman" w:hAnsi="Times New Roman" w:cs="Times New Roman"/>
                <w:b w:val="0"/>
                <w:bCs w:val="0"/>
                <w:noProof/>
                <w:webHidden/>
                <w:sz w:val="24"/>
                <w:szCs w:val="24"/>
              </w:rPr>
              <w:fldChar w:fldCharType="begin"/>
            </w:r>
            <w:r w:rsidR="0005300C" w:rsidRPr="0005300C">
              <w:rPr>
                <w:rFonts w:ascii="Times New Roman" w:hAnsi="Times New Roman" w:cs="Times New Roman"/>
                <w:b w:val="0"/>
                <w:bCs w:val="0"/>
                <w:noProof/>
                <w:webHidden/>
                <w:sz w:val="24"/>
                <w:szCs w:val="24"/>
              </w:rPr>
              <w:instrText xml:space="preserve"> PAGEREF _Toc166840051 \h </w:instrText>
            </w:r>
            <w:r w:rsidR="0005300C" w:rsidRPr="0005300C">
              <w:rPr>
                <w:rFonts w:ascii="Times New Roman" w:hAnsi="Times New Roman" w:cs="Times New Roman"/>
                <w:b w:val="0"/>
                <w:bCs w:val="0"/>
                <w:noProof/>
                <w:webHidden/>
                <w:sz w:val="24"/>
                <w:szCs w:val="24"/>
              </w:rPr>
            </w:r>
            <w:r w:rsidR="0005300C" w:rsidRPr="0005300C">
              <w:rPr>
                <w:rFonts w:ascii="Times New Roman" w:hAnsi="Times New Roman" w:cs="Times New Roman"/>
                <w:b w:val="0"/>
                <w:bCs w:val="0"/>
                <w:noProof/>
                <w:webHidden/>
                <w:sz w:val="24"/>
                <w:szCs w:val="24"/>
              </w:rPr>
              <w:fldChar w:fldCharType="separate"/>
            </w:r>
            <w:r w:rsidR="0005300C" w:rsidRPr="0005300C">
              <w:rPr>
                <w:rFonts w:ascii="Times New Roman" w:hAnsi="Times New Roman" w:cs="Times New Roman"/>
                <w:b w:val="0"/>
                <w:bCs w:val="0"/>
                <w:noProof/>
                <w:webHidden/>
                <w:sz w:val="24"/>
                <w:szCs w:val="24"/>
              </w:rPr>
              <w:t>17</w:t>
            </w:r>
            <w:r w:rsidR="0005300C" w:rsidRPr="0005300C">
              <w:rPr>
                <w:rFonts w:ascii="Times New Roman" w:hAnsi="Times New Roman" w:cs="Times New Roman"/>
                <w:b w:val="0"/>
                <w:bCs w:val="0"/>
                <w:noProof/>
                <w:webHidden/>
                <w:sz w:val="24"/>
                <w:szCs w:val="24"/>
              </w:rPr>
              <w:fldChar w:fldCharType="end"/>
            </w:r>
          </w:hyperlink>
        </w:p>
        <w:p w14:paraId="021FDBC3" w14:textId="7D559CCB" w:rsidR="0005300C" w:rsidRPr="0005300C" w:rsidRDefault="00000000" w:rsidP="0005300C">
          <w:pPr>
            <w:pStyle w:val="TDC1"/>
            <w:tabs>
              <w:tab w:val="right" w:leader="dot" w:pos="9020"/>
            </w:tabs>
            <w:spacing w:line="480" w:lineRule="auto"/>
            <w:rPr>
              <w:rFonts w:ascii="Times New Roman" w:eastAsiaTheme="minorEastAsia" w:hAnsi="Times New Roman" w:cs="Times New Roman"/>
              <w:b w:val="0"/>
              <w:bCs w:val="0"/>
              <w:i w:val="0"/>
              <w:iCs w:val="0"/>
              <w:noProof/>
              <w:kern w:val="2"/>
              <w:lang w:val="es-CO" w:eastAsia="es-ES_tradnl"/>
              <w14:ligatures w14:val="standardContextual"/>
            </w:rPr>
          </w:pPr>
          <w:hyperlink w:anchor="_Toc166840052" w:history="1">
            <w:r w:rsidR="0005300C" w:rsidRPr="0005300C">
              <w:rPr>
                <w:rStyle w:val="Hipervnculo"/>
                <w:rFonts w:ascii="Times New Roman" w:hAnsi="Times New Roman" w:cs="Times New Roman"/>
                <w:b w:val="0"/>
                <w:bCs w:val="0"/>
                <w:i w:val="0"/>
                <w:iCs w:val="0"/>
                <w:noProof/>
              </w:rPr>
              <w:t>Marco</w:t>
            </w:r>
            <w:r w:rsidR="0005300C" w:rsidRPr="0005300C">
              <w:rPr>
                <w:rStyle w:val="Hipervnculo"/>
                <w:rFonts w:ascii="Times New Roman" w:hAnsi="Times New Roman" w:cs="Times New Roman"/>
                <w:b w:val="0"/>
                <w:bCs w:val="0"/>
                <w:i w:val="0"/>
                <w:iCs w:val="0"/>
                <w:noProof/>
                <w:spacing w:val="-3"/>
              </w:rPr>
              <w:t xml:space="preserve"> </w:t>
            </w:r>
            <w:r w:rsidR="0005300C" w:rsidRPr="0005300C">
              <w:rPr>
                <w:rStyle w:val="Hipervnculo"/>
                <w:rFonts w:ascii="Times New Roman" w:hAnsi="Times New Roman" w:cs="Times New Roman"/>
                <w:b w:val="0"/>
                <w:bCs w:val="0"/>
                <w:i w:val="0"/>
                <w:iCs w:val="0"/>
                <w:noProof/>
              </w:rPr>
              <w:t>Metodológico</w:t>
            </w:r>
            <w:r w:rsidR="0005300C" w:rsidRPr="0005300C">
              <w:rPr>
                <w:rFonts w:ascii="Times New Roman" w:hAnsi="Times New Roman" w:cs="Times New Roman"/>
                <w:b w:val="0"/>
                <w:bCs w:val="0"/>
                <w:i w:val="0"/>
                <w:iCs w:val="0"/>
                <w:noProof/>
                <w:webHidden/>
              </w:rPr>
              <w:tab/>
            </w:r>
            <w:r w:rsidR="0005300C" w:rsidRPr="0005300C">
              <w:rPr>
                <w:rFonts w:ascii="Times New Roman" w:hAnsi="Times New Roman" w:cs="Times New Roman"/>
                <w:b w:val="0"/>
                <w:bCs w:val="0"/>
                <w:i w:val="0"/>
                <w:iCs w:val="0"/>
                <w:noProof/>
                <w:webHidden/>
              </w:rPr>
              <w:fldChar w:fldCharType="begin"/>
            </w:r>
            <w:r w:rsidR="0005300C" w:rsidRPr="0005300C">
              <w:rPr>
                <w:rFonts w:ascii="Times New Roman" w:hAnsi="Times New Roman" w:cs="Times New Roman"/>
                <w:b w:val="0"/>
                <w:bCs w:val="0"/>
                <w:i w:val="0"/>
                <w:iCs w:val="0"/>
                <w:noProof/>
                <w:webHidden/>
              </w:rPr>
              <w:instrText xml:space="preserve"> PAGEREF _Toc166840052 \h </w:instrText>
            </w:r>
            <w:r w:rsidR="0005300C" w:rsidRPr="0005300C">
              <w:rPr>
                <w:rFonts w:ascii="Times New Roman" w:hAnsi="Times New Roman" w:cs="Times New Roman"/>
                <w:b w:val="0"/>
                <w:bCs w:val="0"/>
                <w:i w:val="0"/>
                <w:iCs w:val="0"/>
                <w:noProof/>
                <w:webHidden/>
              </w:rPr>
            </w:r>
            <w:r w:rsidR="0005300C" w:rsidRPr="0005300C">
              <w:rPr>
                <w:rFonts w:ascii="Times New Roman" w:hAnsi="Times New Roman" w:cs="Times New Roman"/>
                <w:b w:val="0"/>
                <w:bCs w:val="0"/>
                <w:i w:val="0"/>
                <w:iCs w:val="0"/>
                <w:noProof/>
                <w:webHidden/>
              </w:rPr>
              <w:fldChar w:fldCharType="separate"/>
            </w:r>
            <w:r w:rsidR="0005300C" w:rsidRPr="0005300C">
              <w:rPr>
                <w:rFonts w:ascii="Times New Roman" w:hAnsi="Times New Roman" w:cs="Times New Roman"/>
                <w:b w:val="0"/>
                <w:bCs w:val="0"/>
                <w:i w:val="0"/>
                <w:iCs w:val="0"/>
                <w:noProof/>
                <w:webHidden/>
              </w:rPr>
              <w:t>18</w:t>
            </w:r>
            <w:r w:rsidR="0005300C" w:rsidRPr="0005300C">
              <w:rPr>
                <w:rFonts w:ascii="Times New Roman" w:hAnsi="Times New Roman" w:cs="Times New Roman"/>
                <w:b w:val="0"/>
                <w:bCs w:val="0"/>
                <w:i w:val="0"/>
                <w:iCs w:val="0"/>
                <w:noProof/>
                <w:webHidden/>
              </w:rPr>
              <w:fldChar w:fldCharType="end"/>
            </w:r>
          </w:hyperlink>
        </w:p>
        <w:p w14:paraId="1B3E7014" w14:textId="07523D81" w:rsidR="0005300C" w:rsidRPr="0005300C" w:rsidRDefault="00000000" w:rsidP="0005300C">
          <w:pPr>
            <w:pStyle w:val="TDC2"/>
            <w:tabs>
              <w:tab w:val="right" w:leader="dot" w:pos="9020"/>
            </w:tabs>
            <w:spacing w:line="480" w:lineRule="auto"/>
            <w:rPr>
              <w:rFonts w:ascii="Times New Roman" w:eastAsiaTheme="minorEastAsia" w:hAnsi="Times New Roman" w:cs="Times New Roman"/>
              <w:b w:val="0"/>
              <w:bCs w:val="0"/>
              <w:noProof/>
              <w:kern w:val="2"/>
              <w:sz w:val="24"/>
              <w:szCs w:val="24"/>
              <w:lang w:val="es-CO" w:eastAsia="es-ES_tradnl"/>
              <w14:ligatures w14:val="standardContextual"/>
            </w:rPr>
          </w:pPr>
          <w:hyperlink w:anchor="_Toc166840053" w:history="1">
            <w:r w:rsidR="0005300C" w:rsidRPr="0005300C">
              <w:rPr>
                <w:rStyle w:val="Hipervnculo"/>
                <w:rFonts w:ascii="Times New Roman" w:hAnsi="Times New Roman" w:cs="Times New Roman"/>
                <w:b w:val="0"/>
                <w:bCs w:val="0"/>
                <w:noProof/>
                <w:sz w:val="24"/>
                <w:szCs w:val="24"/>
              </w:rPr>
              <w:t>Metodología de Investigación</w:t>
            </w:r>
            <w:r w:rsidR="0005300C" w:rsidRPr="0005300C">
              <w:rPr>
                <w:rFonts w:ascii="Times New Roman" w:hAnsi="Times New Roman" w:cs="Times New Roman"/>
                <w:b w:val="0"/>
                <w:bCs w:val="0"/>
                <w:noProof/>
                <w:webHidden/>
                <w:sz w:val="24"/>
                <w:szCs w:val="24"/>
              </w:rPr>
              <w:tab/>
            </w:r>
            <w:r w:rsidR="0005300C" w:rsidRPr="0005300C">
              <w:rPr>
                <w:rFonts w:ascii="Times New Roman" w:hAnsi="Times New Roman" w:cs="Times New Roman"/>
                <w:b w:val="0"/>
                <w:bCs w:val="0"/>
                <w:noProof/>
                <w:webHidden/>
                <w:sz w:val="24"/>
                <w:szCs w:val="24"/>
              </w:rPr>
              <w:fldChar w:fldCharType="begin"/>
            </w:r>
            <w:r w:rsidR="0005300C" w:rsidRPr="0005300C">
              <w:rPr>
                <w:rFonts w:ascii="Times New Roman" w:hAnsi="Times New Roman" w:cs="Times New Roman"/>
                <w:b w:val="0"/>
                <w:bCs w:val="0"/>
                <w:noProof/>
                <w:webHidden/>
                <w:sz w:val="24"/>
                <w:szCs w:val="24"/>
              </w:rPr>
              <w:instrText xml:space="preserve"> PAGEREF _Toc166840053 \h </w:instrText>
            </w:r>
            <w:r w:rsidR="0005300C" w:rsidRPr="0005300C">
              <w:rPr>
                <w:rFonts w:ascii="Times New Roman" w:hAnsi="Times New Roman" w:cs="Times New Roman"/>
                <w:b w:val="0"/>
                <w:bCs w:val="0"/>
                <w:noProof/>
                <w:webHidden/>
                <w:sz w:val="24"/>
                <w:szCs w:val="24"/>
              </w:rPr>
            </w:r>
            <w:r w:rsidR="0005300C" w:rsidRPr="0005300C">
              <w:rPr>
                <w:rFonts w:ascii="Times New Roman" w:hAnsi="Times New Roman" w:cs="Times New Roman"/>
                <w:b w:val="0"/>
                <w:bCs w:val="0"/>
                <w:noProof/>
                <w:webHidden/>
                <w:sz w:val="24"/>
                <w:szCs w:val="24"/>
              </w:rPr>
              <w:fldChar w:fldCharType="separate"/>
            </w:r>
            <w:r w:rsidR="0005300C" w:rsidRPr="0005300C">
              <w:rPr>
                <w:rFonts w:ascii="Times New Roman" w:hAnsi="Times New Roman" w:cs="Times New Roman"/>
                <w:b w:val="0"/>
                <w:bCs w:val="0"/>
                <w:noProof/>
                <w:webHidden/>
                <w:sz w:val="24"/>
                <w:szCs w:val="24"/>
              </w:rPr>
              <w:t>18</w:t>
            </w:r>
            <w:r w:rsidR="0005300C" w:rsidRPr="0005300C">
              <w:rPr>
                <w:rFonts w:ascii="Times New Roman" w:hAnsi="Times New Roman" w:cs="Times New Roman"/>
                <w:b w:val="0"/>
                <w:bCs w:val="0"/>
                <w:noProof/>
                <w:webHidden/>
                <w:sz w:val="24"/>
                <w:szCs w:val="24"/>
              </w:rPr>
              <w:fldChar w:fldCharType="end"/>
            </w:r>
          </w:hyperlink>
        </w:p>
        <w:p w14:paraId="455E7780" w14:textId="0E6A4427" w:rsidR="0005300C" w:rsidRPr="0005300C" w:rsidRDefault="00000000" w:rsidP="0005300C">
          <w:pPr>
            <w:pStyle w:val="TDC2"/>
            <w:tabs>
              <w:tab w:val="right" w:leader="dot" w:pos="9020"/>
            </w:tabs>
            <w:spacing w:line="480" w:lineRule="auto"/>
            <w:rPr>
              <w:rFonts w:ascii="Times New Roman" w:eastAsiaTheme="minorEastAsia" w:hAnsi="Times New Roman" w:cs="Times New Roman"/>
              <w:b w:val="0"/>
              <w:bCs w:val="0"/>
              <w:noProof/>
              <w:kern w:val="2"/>
              <w:sz w:val="24"/>
              <w:szCs w:val="24"/>
              <w:lang w:val="es-CO" w:eastAsia="es-ES_tradnl"/>
              <w14:ligatures w14:val="standardContextual"/>
            </w:rPr>
          </w:pPr>
          <w:hyperlink w:anchor="_Toc166840054" w:history="1">
            <w:r w:rsidR="0005300C" w:rsidRPr="0005300C">
              <w:rPr>
                <w:rStyle w:val="Hipervnculo"/>
                <w:rFonts w:ascii="Times New Roman" w:hAnsi="Times New Roman" w:cs="Times New Roman"/>
                <w:b w:val="0"/>
                <w:bCs w:val="0"/>
                <w:noProof/>
                <w:sz w:val="24"/>
                <w:szCs w:val="24"/>
              </w:rPr>
              <w:t>Metodología de Trabajo en Equipo</w:t>
            </w:r>
            <w:r w:rsidR="0005300C" w:rsidRPr="0005300C">
              <w:rPr>
                <w:rFonts w:ascii="Times New Roman" w:hAnsi="Times New Roman" w:cs="Times New Roman"/>
                <w:b w:val="0"/>
                <w:bCs w:val="0"/>
                <w:noProof/>
                <w:webHidden/>
                <w:sz w:val="24"/>
                <w:szCs w:val="24"/>
              </w:rPr>
              <w:tab/>
            </w:r>
            <w:r w:rsidR="0005300C" w:rsidRPr="0005300C">
              <w:rPr>
                <w:rFonts w:ascii="Times New Roman" w:hAnsi="Times New Roman" w:cs="Times New Roman"/>
                <w:b w:val="0"/>
                <w:bCs w:val="0"/>
                <w:noProof/>
                <w:webHidden/>
                <w:sz w:val="24"/>
                <w:szCs w:val="24"/>
              </w:rPr>
              <w:fldChar w:fldCharType="begin"/>
            </w:r>
            <w:r w:rsidR="0005300C" w:rsidRPr="0005300C">
              <w:rPr>
                <w:rFonts w:ascii="Times New Roman" w:hAnsi="Times New Roman" w:cs="Times New Roman"/>
                <w:b w:val="0"/>
                <w:bCs w:val="0"/>
                <w:noProof/>
                <w:webHidden/>
                <w:sz w:val="24"/>
                <w:szCs w:val="24"/>
              </w:rPr>
              <w:instrText xml:space="preserve"> PAGEREF _Toc166840054 \h </w:instrText>
            </w:r>
            <w:r w:rsidR="0005300C" w:rsidRPr="0005300C">
              <w:rPr>
                <w:rFonts w:ascii="Times New Roman" w:hAnsi="Times New Roman" w:cs="Times New Roman"/>
                <w:b w:val="0"/>
                <w:bCs w:val="0"/>
                <w:noProof/>
                <w:webHidden/>
                <w:sz w:val="24"/>
                <w:szCs w:val="24"/>
              </w:rPr>
            </w:r>
            <w:r w:rsidR="0005300C" w:rsidRPr="0005300C">
              <w:rPr>
                <w:rFonts w:ascii="Times New Roman" w:hAnsi="Times New Roman" w:cs="Times New Roman"/>
                <w:b w:val="0"/>
                <w:bCs w:val="0"/>
                <w:noProof/>
                <w:webHidden/>
                <w:sz w:val="24"/>
                <w:szCs w:val="24"/>
              </w:rPr>
              <w:fldChar w:fldCharType="separate"/>
            </w:r>
            <w:r w:rsidR="0005300C" w:rsidRPr="0005300C">
              <w:rPr>
                <w:rFonts w:ascii="Times New Roman" w:hAnsi="Times New Roman" w:cs="Times New Roman"/>
                <w:b w:val="0"/>
                <w:bCs w:val="0"/>
                <w:noProof/>
                <w:webHidden/>
                <w:sz w:val="24"/>
                <w:szCs w:val="24"/>
              </w:rPr>
              <w:t>18</w:t>
            </w:r>
            <w:r w:rsidR="0005300C" w:rsidRPr="0005300C">
              <w:rPr>
                <w:rFonts w:ascii="Times New Roman" w:hAnsi="Times New Roman" w:cs="Times New Roman"/>
                <w:b w:val="0"/>
                <w:bCs w:val="0"/>
                <w:noProof/>
                <w:webHidden/>
                <w:sz w:val="24"/>
                <w:szCs w:val="24"/>
              </w:rPr>
              <w:fldChar w:fldCharType="end"/>
            </w:r>
          </w:hyperlink>
        </w:p>
        <w:p w14:paraId="541B37E0" w14:textId="44041B18" w:rsidR="0005300C" w:rsidRPr="0005300C" w:rsidRDefault="00000000" w:rsidP="0005300C">
          <w:pPr>
            <w:pStyle w:val="TDC3"/>
            <w:tabs>
              <w:tab w:val="right" w:leader="dot" w:pos="9020"/>
            </w:tabs>
            <w:spacing w:line="480" w:lineRule="auto"/>
            <w:rPr>
              <w:rFonts w:ascii="Times New Roman" w:eastAsiaTheme="minorEastAsia" w:hAnsi="Times New Roman" w:cs="Times New Roman"/>
              <w:noProof/>
              <w:kern w:val="2"/>
              <w:sz w:val="24"/>
              <w:szCs w:val="24"/>
              <w:lang w:val="es-CO" w:eastAsia="es-ES_tradnl"/>
              <w14:ligatures w14:val="standardContextual"/>
            </w:rPr>
          </w:pPr>
          <w:hyperlink w:anchor="_Toc166840055" w:history="1">
            <w:r w:rsidR="0005300C" w:rsidRPr="0005300C">
              <w:rPr>
                <w:rStyle w:val="Hipervnculo"/>
                <w:rFonts w:ascii="Times New Roman" w:eastAsia="Times New Roman" w:hAnsi="Times New Roman" w:cs="Times New Roman"/>
                <w:noProof/>
                <w:sz w:val="24"/>
                <w:szCs w:val="24"/>
                <w:lang w:eastAsia="en"/>
              </w:rPr>
              <w:t>Identificación de Roles</w:t>
            </w:r>
            <w:r w:rsidR="0005300C" w:rsidRPr="0005300C">
              <w:rPr>
                <w:rFonts w:ascii="Times New Roman" w:hAnsi="Times New Roman" w:cs="Times New Roman"/>
                <w:noProof/>
                <w:webHidden/>
                <w:sz w:val="24"/>
                <w:szCs w:val="24"/>
              </w:rPr>
              <w:tab/>
            </w:r>
            <w:r w:rsidR="0005300C" w:rsidRPr="0005300C">
              <w:rPr>
                <w:rFonts w:ascii="Times New Roman" w:hAnsi="Times New Roman" w:cs="Times New Roman"/>
                <w:noProof/>
                <w:webHidden/>
                <w:sz w:val="24"/>
                <w:szCs w:val="24"/>
              </w:rPr>
              <w:fldChar w:fldCharType="begin"/>
            </w:r>
            <w:r w:rsidR="0005300C" w:rsidRPr="0005300C">
              <w:rPr>
                <w:rFonts w:ascii="Times New Roman" w:hAnsi="Times New Roman" w:cs="Times New Roman"/>
                <w:noProof/>
                <w:webHidden/>
                <w:sz w:val="24"/>
                <w:szCs w:val="24"/>
              </w:rPr>
              <w:instrText xml:space="preserve"> PAGEREF _Toc166840055 \h </w:instrText>
            </w:r>
            <w:r w:rsidR="0005300C" w:rsidRPr="0005300C">
              <w:rPr>
                <w:rFonts w:ascii="Times New Roman" w:hAnsi="Times New Roman" w:cs="Times New Roman"/>
                <w:noProof/>
                <w:webHidden/>
                <w:sz w:val="24"/>
                <w:szCs w:val="24"/>
              </w:rPr>
            </w:r>
            <w:r w:rsidR="0005300C" w:rsidRPr="0005300C">
              <w:rPr>
                <w:rFonts w:ascii="Times New Roman" w:hAnsi="Times New Roman" w:cs="Times New Roman"/>
                <w:noProof/>
                <w:webHidden/>
                <w:sz w:val="24"/>
                <w:szCs w:val="24"/>
              </w:rPr>
              <w:fldChar w:fldCharType="separate"/>
            </w:r>
            <w:r w:rsidR="0005300C" w:rsidRPr="0005300C">
              <w:rPr>
                <w:rFonts w:ascii="Times New Roman" w:hAnsi="Times New Roman" w:cs="Times New Roman"/>
                <w:noProof/>
                <w:webHidden/>
                <w:sz w:val="24"/>
                <w:szCs w:val="24"/>
              </w:rPr>
              <w:t>19</w:t>
            </w:r>
            <w:r w:rsidR="0005300C" w:rsidRPr="0005300C">
              <w:rPr>
                <w:rFonts w:ascii="Times New Roman" w:hAnsi="Times New Roman" w:cs="Times New Roman"/>
                <w:noProof/>
                <w:webHidden/>
                <w:sz w:val="24"/>
                <w:szCs w:val="24"/>
              </w:rPr>
              <w:fldChar w:fldCharType="end"/>
            </w:r>
          </w:hyperlink>
        </w:p>
        <w:p w14:paraId="333B6611" w14:textId="2E7D1B9E" w:rsidR="0005300C" w:rsidRPr="0005300C" w:rsidRDefault="00000000" w:rsidP="0005300C">
          <w:pPr>
            <w:pStyle w:val="TDC3"/>
            <w:tabs>
              <w:tab w:val="right" w:leader="dot" w:pos="9020"/>
            </w:tabs>
            <w:spacing w:line="480" w:lineRule="auto"/>
            <w:rPr>
              <w:rFonts w:ascii="Times New Roman" w:eastAsiaTheme="minorEastAsia" w:hAnsi="Times New Roman" w:cs="Times New Roman"/>
              <w:noProof/>
              <w:kern w:val="2"/>
              <w:sz w:val="24"/>
              <w:szCs w:val="24"/>
              <w:lang w:val="es-CO" w:eastAsia="es-ES_tradnl"/>
              <w14:ligatures w14:val="standardContextual"/>
            </w:rPr>
          </w:pPr>
          <w:hyperlink w:anchor="_Toc166840056" w:history="1">
            <w:r w:rsidR="0005300C" w:rsidRPr="0005300C">
              <w:rPr>
                <w:rStyle w:val="Hipervnculo"/>
                <w:rFonts w:ascii="Times New Roman" w:eastAsia="Times New Roman" w:hAnsi="Times New Roman" w:cs="Times New Roman"/>
                <w:noProof/>
                <w:sz w:val="24"/>
                <w:szCs w:val="24"/>
                <w:lang w:eastAsia="en"/>
              </w:rPr>
              <w:t>Backlog del Producto</w:t>
            </w:r>
            <w:r w:rsidR="0005300C" w:rsidRPr="0005300C">
              <w:rPr>
                <w:rFonts w:ascii="Times New Roman" w:hAnsi="Times New Roman" w:cs="Times New Roman"/>
                <w:noProof/>
                <w:webHidden/>
                <w:sz w:val="24"/>
                <w:szCs w:val="24"/>
              </w:rPr>
              <w:tab/>
            </w:r>
            <w:r w:rsidR="0005300C" w:rsidRPr="0005300C">
              <w:rPr>
                <w:rFonts w:ascii="Times New Roman" w:hAnsi="Times New Roman" w:cs="Times New Roman"/>
                <w:noProof/>
                <w:webHidden/>
                <w:sz w:val="24"/>
                <w:szCs w:val="24"/>
              </w:rPr>
              <w:fldChar w:fldCharType="begin"/>
            </w:r>
            <w:r w:rsidR="0005300C" w:rsidRPr="0005300C">
              <w:rPr>
                <w:rFonts w:ascii="Times New Roman" w:hAnsi="Times New Roman" w:cs="Times New Roman"/>
                <w:noProof/>
                <w:webHidden/>
                <w:sz w:val="24"/>
                <w:szCs w:val="24"/>
              </w:rPr>
              <w:instrText xml:space="preserve"> PAGEREF _Toc166840056 \h </w:instrText>
            </w:r>
            <w:r w:rsidR="0005300C" w:rsidRPr="0005300C">
              <w:rPr>
                <w:rFonts w:ascii="Times New Roman" w:hAnsi="Times New Roman" w:cs="Times New Roman"/>
                <w:noProof/>
                <w:webHidden/>
                <w:sz w:val="24"/>
                <w:szCs w:val="24"/>
              </w:rPr>
            </w:r>
            <w:r w:rsidR="0005300C" w:rsidRPr="0005300C">
              <w:rPr>
                <w:rFonts w:ascii="Times New Roman" w:hAnsi="Times New Roman" w:cs="Times New Roman"/>
                <w:noProof/>
                <w:webHidden/>
                <w:sz w:val="24"/>
                <w:szCs w:val="24"/>
              </w:rPr>
              <w:fldChar w:fldCharType="separate"/>
            </w:r>
            <w:r w:rsidR="0005300C" w:rsidRPr="0005300C">
              <w:rPr>
                <w:rFonts w:ascii="Times New Roman" w:hAnsi="Times New Roman" w:cs="Times New Roman"/>
                <w:noProof/>
                <w:webHidden/>
                <w:sz w:val="24"/>
                <w:szCs w:val="24"/>
              </w:rPr>
              <w:t>19</w:t>
            </w:r>
            <w:r w:rsidR="0005300C" w:rsidRPr="0005300C">
              <w:rPr>
                <w:rFonts w:ascii="Times New Roman" w:hAnsi="Times New Roman" w:cs="Times New Roman"/>
                <w:noProof/>
                <w:webHidden/>
                <w:sz w:val="24"/>
                <w:szCs w:val="24"/>
              </w:rPr>
              <w:fldChar w:fldCharType="end"/>
            </w:r>
          </w:hyperlink>
        </w:p>
        <w:p w14:paraId="08C75DEA" w14:textId="56E44BD2" w:rsidR="0005300C" w:rsidRPr="0005300C" w:rsidRDefault="00000000" w:rsidP="0005300C">
          <w:pPr>
            <w:pStyle w:val="TDC3"/>
            <w:tabs>
              <w:tab w:val="right" w:leader="dot" w:pos="9020"/>
            </w:tabs>
            <w:spacing w:line="480" w:lineRule="auto"/>
            <w:rPr>
              <w:rFonts w:ascii="Times New Roman" w:eastAsiaTheme="minorEastAsia" w:hAnsi="Times New Roman" w:cs="Times New Roman"/>
              <w:noProof/>
              <w:kern w:val="2"/>
              <w:sz w:val="24"/>
              <w:szCs w:val="24"/>
              <w:lang w:val="es-CO" w:eastAsia="es-ES_tradnl"/>
              <w14:ligatures w14:val="standardContextual"/>
            </w:rPr>
          </w:pPr>
          <w:hyperlink w:anchor="_Toc166840057" w:history="1">
            <w:r w:rsidR="0005300C" w:rsidRPr="0005300C">
              <w:rPr>
                <w:rStyle w:val="Hipervnculo"/>
                <w:rFonts w:ascii="Times New Roman" w:eastAsia="Times New Roman" w:hAnsi="Times New Roman" w:cs="Times New Roman"/>
                <w:noProof/>
                <w:sz w:val="24"/>
                <w:szCs w:val="24"/>
                <w:lang w:eastAsia="en"/>
              </w:rPr>
              <w:t>Sprint Planning</w:t>
            </w:r>
            <w:r w:rsidR="0005300C" w:rsidRPr="0005300C">
              <w:rPr>
                <w:rFonts w:ascii="Times New Roman" w:hAnsi="Times New Roman" w:cs="Times New Roman"/>
                <w:noProof/>
                <w:webHidden/>
                <w:sz w:val="24"/>
                <w:szCs w:val="24"/>
              </w:rPr>
              <w:tab/>
            </w:r>
            <w:r w:rsidR="0005300C" w:rsidRPr="0005300C">
              <w:rPr>
                <w:rFonts w:ascii="Times New Roman" w:hAnsi="Times New Roman" w:cs="Times New Roman"/>
                <w:noProof/>
                <w:webHidden/>
                <w:sz w:val="24"/>
                <w:szCs w:val="24"/>
              </w:rPr>
              <w:fldChar w:fldCharType="begin"/>
            </w:r>
            <w:r w:rsidR="0005300C" w:rsidRPr="0005300C">
              <w:rPr>
                <w:rFonts w:ascii="Times New Roman" w:hAnsi="Times New Roman" w:cs="Times New Roman"/>
                <w:noProof/>
                <w:webHidden/>
                <w:sz w:val="24"/>
                <w:szCs w:val="24"/>
              </w:rPr>
              <w:instrText xml:space="preserve"> PAGEREF _Toc166840057 \h </w:instrText>
            </w:r>
            <w:r w:rsidR="0005300C" w:rsidRPr="0005300C">
              <w:rPr>
                <w:rFonts w:ascii="Times New Roman" w:hAnsi="Times New Roman" w:cs="Times New Roman"/>
                <w:noProof/>
                <w:webHidden/>
                <w:sz w:val="24"/>
                <w:szCs w:val="24"/>
              </w:rPr>
            </w:r>
            <w:r w:rsidR="0005300C" w:rsidRPr="0005300C">
              <w:rPr>
                <w:rFonts w:ascii="Times New Roman" w:hAnsi="Times New Roman" w:cs="Times New Roman"/>
                <w:noProof/>
                <w:webHidden/>
                <w:sz w:val="24"/>
                <w:szCs w:val="24"/>
              </w:rPr>
              <w:fldChar w:fldCharType="separate"/>
            </w:r>
            <w:r w:rsidR="0005300C" w:rsidRPr="0005300C">
              <w:rPr>
                <w:rFonts w:ascii="Times New Roman" w:hAnsi="Times New Roman" w:cs="Times New Roman"/>
                <w:noProof/>
                <w:webHidden/>
                <w:sz w:val="24"/>
                <w:szCs w:val="24"/>
              </w:rPr>
              <w:t>19</w:t>
            </w:r>
            <w:r w:rsidR="0005300C" w:rsidRPr="0005300C">
              <w:rPr>
                <w:rFonts w:ascii="Times New Roman" w:hAnsi="Times New Roman" w:cs="Times New Roman"/>
                <w:noProof/>
                <w:webHidden/>
                <w:sz w:val="24"/>
                <w:szCs w:val="24"/>
              </w:rPr>
              <w:fldChar w:fldCharType="end"/>
            </w:r>
          </w:hyperlink>
        </w:p>
        <w:p w14:paraId="636A9546" w14:textId="393A1810" w:rsidR="0005300C" w:rsidRPr="0005300C" w:rsidRDefault="00000000" w:rsidP="0005300C">
          <w:pPr>
            <w:pStyle w:val="TDC3"/>
            <w:tabs>
              <w:tab w:val="right" w:leader="dot" w:pos="9020"/>
            </w:tabs>
            <w:spacing w:line="480" w:lineRule="auto"/>
            <w:rPr>
              <w:rFonts w:ascii="Times New Roman" w:eastAsiaTheme="minorEastAsia" w:hAnsi="Times New Roman" w:cs="Times New Roman"/>
              <w:noProof/>
              <w:kern w:val="2"/>
              <w:sz w:val="24"/>
              <w:szCs w:val="24"/>
              <w:lang w:val="es-CO" w:eastAsia="es-ES_tradnl"/>
              <w14:ligatures w14:val="standardContextual"/>
            </w:rPr>
          </w:pPr>
          <w:hyperlink w:anchor="_Toc166840058" w:history="1">
            <w:r w:rsidR="0005300C" w:rsidRPr="0005300C">
              <w:rPr>
                <w:rStyle w:val="Hipervnculo"/>
                <w:rFonts w:ascii="Times New Roman" w:eastAsia="Times New Roman" w:hAnsi="Times New Roman" w:cs="Times New Roman"/>
                <w:noProof/>
                <w:sz w:val="24"/>
                <w:szCs w:val="24"/>
                <w:lang w:eastAsia="en"/>
              </w:rPr>
              <w:t>Desarrollo del Sprint</w:t>
            </w:r>
            <w:r w:rsidR="0005300C" w:rsidRPr="0005300C">
              <w:rPr>
                <w:rFonts w:ascii="Times New Roman" w:hAnsi="Times New Roman" w:cs="Times New Roman"/>
                <w:noProof/>
                <w:webHidden/>
                <w:sz w:val="24"/>
                <w:szCs w:val="24"/>
              </w:rPr>
              <w:tab/>
            </w:r>
            <w:r w:rsidR="0005300C" w:rsidRPr="0005300C">
              <w:rPr>
                <w:rFonts w:ascii="Times New Roman" w:hAnsi="Times New Roman" w:cs="Times New Roman"/>
                <w:noProof/>
                <w:webHidden/>
                <w:sz w:val="24"/>
                <w:szCs w:val="24"/>
              </w:rPr>
              <w:fldChar w:fldCharType="begin"/>
            </w:r>
            <w:r w:rsidR="0005300C" w:rsidRPr="0005300C">
              <w:rPr>
                <w:rFonts w:ascii="Times New Roman" w:hAnsi="Times New Roman" w:cs="Times New Roman"/>
                <w:noProof/>
                <w:webHidden/>
                <w:sz w:val="24"/>
                <w:szCs w:val="24"/>
              </w:rPr>
              <w:instrText xml:space="preserve"> PAGEREF _Toc166840058 \h </w:instrText>
            </w:r>
            <w:r w:rsidR="0005300C" w:rsidRPr="0005300C">
              <w:rPr>
                <w:rFonts w:ascii="Times New Roman" w:hAnsi="Times New Roman" w:cs="Times New Roman"/>
                <w:noProof/>
                <w:webHidden/>
                <w:sz w:val="24"/>
                <w:szCs w:val="24"/>
              </w:rPr>
            </w:r>
            <w:r w:rsidR="0005300C" w:rsidRPr="0005300C">
              <w:rPr>
                <w:rFonts w:ascii="Times New Roman" w:hAnsi="Times New Roman" w:cs="Times New Roman"/>
                <w:noProof/>
                <w:webHidden/>
                <w:sz w:val="24"/>
                <w:szCs w:val="24"/>
              </w:rPr>
              <w:fldChar w:fldCharType="separate"/>
            </w:r>
            <w:r w:rsidR="0005300C" w:rsidRPr="0005300C">
              <w:rPr>
                <w:rFonts w:ascii="Times New Roman" w:hAnsi="Times New Roman" w:cs="Times New Roman"/>
                <w:noProof/>
                <w:webHidden/>
                <w:sz w:val="24"/>
                <w:szCs w:val="24"/>
              </w:rPr>
              <w:t>19</w:t>
            </w:r>
            <w:r w:rsidR="0005300C" w:rsidRPr="0005300C">
              <w:rPr>
                <w:rFonts w:ascii="Times New Roman" w:hAnsi="Times New Roman" w:cs="Times New Roman"/>
                <w:noProof/>
                <w:webHidden/>
                <w:sz w:val="24"/>
                <w:szCs w:val="24"/>
              </w:rPr>
              <w:fldChar w:fldCharType="end"/>
            </w:r>
          </w:hyperlink>
        </w:p>
        <w:p w14:paraId="0AED9246" w14:textId="2D9CFD44" w:rsidR="0005300C" w:rsidRPr="0005300C" w:rsidRDefault="00000000" w:rsidP="0005300C">
          <w:pPr>
            <w:pStyle w:val="TDC3"/>
            <w:tabs>
              <w:tab w:val="right" w:leader="dot" w:pos="9020"/>
            </w:tabs>
            <w:spacing w:line="480" w:lineRule="auto"/>
            <w:rPr>
              <w:rFonts w:ascii="Times New Roman" w:eastAsiaTheme="minorEastAsia" w:hAnsi="Times New Roman" w:cs="Times New Roman"/>
              <w:noProof/>
              <w:kern w:val="2"/>
              <w:sz w:val="24"/>
              <w:szCs w:val="24"/>
              <w:lang w:val="es-CO" w:eastAsia="es-ES_tradnl"/>
              <w14:ligatures w14:val="standardContextual"/>
            </w:rPr>
          </w:pPr>
          <w:hyperlink w:anchor="_Toc166840059" w:history="1">
            <w:r w:rsidR="0005300C" w:rsidRPr="0005300C">
              <w:rPr>
                <w:rStyle w:val="Hipervnculo"/>
                <w:rFonts w:ascii="Times New Roman" w:eastAsia="Times New Roman" w:hAnsi="Times New Roman" w:cs="Times New Roman"/>
                <w:noProof/>
                <w:sz w:val="24"/>
                <w:szCs w:val="24"/>
                <w:lang w:eastAsia="en"/>
              </w:rPr>
              <w:t>Revisión del Sprint</w:t>
            </w:r>
            <w:r w:rsidR="0005300C" w:rsidRPr="0005300C">
              <w:rPr>
                <w:rFonts w:ascii="Times New Roman" w:hAnsi="Times New Roman" w:cs="Times New Roman"/>
                <w:noProof/>
                <w:webHidden/>
                <w:sz w:val="24"/>
                <w:szCs w:val="24"/>
              </w:rPr>
              <w:tab/>
            </w:r>
            <w:r w:rsidR="0005300C" w:rsidRPr="0005300C">
              <w:rPr>
                <w:rFonts w:ascii="Times New Roman" w:hAnsi="Times New Roman" w:cs="Times New Roman"/>
                <w:noProof/>
                <w:webHidden/>
                <w:sz w:val="24"/>
                <w:szCs w:val="24"/>
              </w:rPr>
              <w:fldChar w:fldCharType="begin"/>
            </w:r>
            <w:r w:rsidR="0005300C" w:rsidRPr="0005300C">
              <w:rPr>
                <w:rFonts w:ascii="Times New Roman" w:hAnsi="Times New Roman" w:cs="Times New Roman"/>
                <w:noProof/>
                <w:webHidden/>
                <w:sz w:val="24"/>
                <w:szCs w:val="24"/>
              </w:rPr>
              <w:instrText xml:space="preserve"> PAGEREF _Toc166840059 \h </w:instrText>
            </w:r>
            <w:r w:rsidR="0005300C" w:rsidRPr="0005300C">
              <w:rPr>
                <w:rFonts w:ascii="Times New Roman" w:hAnsi="Times New Roman" w:cs="Times New Roman"/>
                <w:noProof/>
                <w:webHidden/>
                <w:sz w:val="24"/>
                <w:szCs w:val="24"/>
              </w:rPr>
            </w:r>
            <w:r w:rsidR="0005300C" w:rsidRPr="0005300C">
              <w:rPr>
                <w:rFonts w:ascii="Times New Roman" w:hAnsi="Times New Roman" w:cs="Times New Roman"/>
                <w:noProof/>
                <w:webHidden/>
                <w:sz w:val="24"/>
                <w:szCs w:val="24"/>
              </w:rPr>
              <w:fldChar w:fldCharType="separate"/>
            </w:r>
            <w:r w:rsidR="0005300C" w:rsidRPr="0005300C">
              <w:rPr>
                <w:rFonts w:ascii="Times New Roman" w:hAnsi="Times New Roman" w:cs="Times New Roman"/>
                <w:noProof/>
                <w:webHidden/>
                <w:sz w:val="24"/>
                <w:szCs w:val="24"/>
              </w:rPr>
              <w:t>19</w:t>
            </w:r>
            <w:r w:rsidR="0005300C" w:rsidRPr="0005300C">
              <w:rPr>
                <w:rFonts w:ascii="Times New Roman" w:hAnsi="Times New Roman" w:cs="Times New Roman"/>
                <w:noProof/>
                <w:webHidden/>
                <w:sz w:val="24"/>
                <w:szCs w:val="24"/>
              </w:rPr>
              <w:fldChar w:fldCharType="end"/>
            </w:r>
          </w:hyperlink>
        </w:p>
        <w:p w14:paraId="571133DC" w14:textId="27A81F72" w:rsidR="0005300C" w:rsidRPr="0005300C" w:rsidRDefault="00000000" w:rsidP="0005300C">
          <w:pPr>
            <w:pStyle w:val="TDC3"/>
            <w:tabs>
              <w:tab w:val="right" w:leader="dot" w:pos="9020"/>
            </w:tabs>
            <w:spacing w:line="480" w:lineRule="auto"/>
            <w:rPr>
              <w:rFonts w:ascii="Times New Roman" w:eastAsiaTheme="minorEastAsia" w:hAnsi="Times New Roman" w:cs="Times New Roman"/>
              <w:noProof/>
              <w:kern w:val="2"/>
              <w:sz w:val="24"/>
              <w:szCs w:val="24"/>
              <w:lang w:val="es-CO" w:eastAsia="es-ES_tradnl"/>
              <w14:ligatures w14:val="standardContextual"/>
            </w:rPr>
          </w:pPr>
          <w:hyperlink w:anchor="_Toc166840060" w:history="1">
            <w:r w:rsidR="0005300C" w:rsidRPr="0005300C">
              <w:rPr>
                <w:rStyle w:val="Hipervnculo"/>
                <w:rFonts w:ascii="Times New Roman" w:eastAsia="Times New Roman" w:hAnsi="Times New Roman" w:cs="Times New Roman"/>
                <w:noProof/>
                <w:sz w:val="24"/>
                <w:szCs w:val="24"/>
                <w:lang w:eastAsia="en"/>
              </w:rPr>
              <w:t>Retrospectiva del Sprint</w:t>
            </w:r>
            <w:r w:rsidR="0005300C" w:rsidRPr="0005300C">
              <w:rPr>
                <w:rFonts w:ascii="Times New Roman" w:hAnsi="Times New Roman" w:cs="Times New Roman"/>
                <w:noProof/>
                <w:webHidden/>
                <w:sz w:val="24"/>
                <w:szCs w:val="24"/>
              </w:rPr>
              <w:tab/>
            </w:r>
            <w:r w:rsidR="0005300C" w:rsidRPr="0005300C">
              <w:rPr>
                <w:rFonts w:ascii="Times New Roman" w:hAnsi="Times New Roman" w:cs="Times New Roman"/>
                <w:noProof/>
                <w:webHidden/>
                <w:sz w:val="24"/>
                <w:szCs w:val="24"/>
              </w:rPr>
              <w:fldChar w:fldCharType="begin"/>
            </w:r>
            <w:r w:rsidR="0005300C" w:rsidRPr="0005300C">
              <w:rPr>
                <w:rFonts w:ascii="Times New Roman" w:hAnsi="Times New Roman" w:cs="Times New Roman"/>
                <w:noProof/>
                <w:webHidden/>
                <w:sz w:val="24"/>
                <w:szCs w:val="24"/>
              </w:rPr>
              <w:instrText xml:space="preserve"> PAGEREF _Toc166840060 \h </w:instrText>
            </w:r>
            <w:r w:rsidR="0005300C" w:rsidRPr="0005300C">
              <w:rPr>
                <w:rFonts w:ascii="Times New Roman" w:hAnsi="Times New Roman" w:cs="Times New Roman"/>
                <w:noProof/>
                <w:webHidden/>
                <w:sz w:val="24"/>
                <w:szCs w:val="24"/>
              </w:rPr>
            </w:r>
            <w:r w:rsidR="0005300C" w:rsidRPr="0005300C">
              <w:rPr>
                <w:rFonts w:ascii="Times New Roman" w:hAnsi="Times New Roman" w:cs="Times New Roman"/>
                <w:noProof/>
                <w:webHidden/>
                <w:sz w:val="24"/>
                <w:szCs w:val="24"/>
              </w:rPr>
              <w:fldChar w:fldCharType="separate"/>
            </w:r>
            <w:r w:rsidR="0005300C" w:rsidRPr="0005300C">
              <w:rPr>
                <w:rFonts w:ascii="Times New Roman" w:hAnsi="Times New Roman" w:cs="Times New Roman"/>
                <w:noProof/>
                <w:webHidden/>
                <w:sz w:val="24"/>
                <w:szCs w:val="24"/>
              </w:rPr>
              <w:t>20</w:t>
            </w:r>
            <w:r w:rsidR="0005300C" w:rsidRPr="0005300C">
              <w:rPr>
                <w:rFonts w:ascii="Times New Roman" w:hAnsi="Times New Roman" w:cs="Times New Roman"/>
                <w:noProof/>
                <w:webHidden/>
                <w:sz w:val="24"/>
                <w:szCs w:val="24"/>
              </w:rPr>
              <w:fldChar w:fldCharType="end"/>
            </w:r>
          </w:hyperlink>
        </w:p>
        <w:p w14:paraId="49FF741C" w14:textId="6D87028C" w:rsidR="0005300C" w:rsidRPr="0005300C" w:rsidRDefault="00000000" w:rsidP="0005300C">
          <w:pPr>
            <w:pStyle w:val="TDC2"/>
            <w:tabs>
              <w:tab w:val="right" w:leader="dot" w:pos="9020"/>
            </w:tabs>
            <w:spacing w:line="480" w:lineRule="auto"/>
            <w:rPr>
              <w:rFonts w:ascii="Times New Roman" w:eastAsiaTheme="minorEastAsia" w:hAnsi="Times New Roman" w:cs="Times New Roman"/>
              <w:b w:val="0"/>
              <w:bCs w:val="0"/>
              <w:noProof/>
              <w:kern w:val="2"/>
              <w:sz w:val="24"/>
              <w:szCs w:val="24"/>
              <w:lang w:val="es-CO" w:eastAsia="es-ES_tradnl"/>
              <w14:ligatures w14:val="standardContextual"/>
            </w:rPr>
          </w:pPr>
          <w:hyperlink w:anchor="_Toc166840061" w:history="1">
            <w:r w:rsidR="0005300C" w:rsidRPr="0005300C">
              <w:rPr>
                <w:rStyle w:val="Hipervnculo"/>
                <w:rFonts w:ascii="Times New Roman" w:hAnsi="Times New Roman" w:cs="Times New Roman"/>
                <w:b w:val="0"/>
                <w:bCs w:val="0"/>
                <w:noProof/>
                <w:sz w:val="24"/>
                <w:szCs w:val="24"/>
              </w:rPr>
              <w:t>Metodología de Desarrollo</w:t>
            </w:r>
            <w:r w:rsidR="0005300C" w:rsidRPr="0005300C">
              <w:rPr>
                <w:rFonts w:ascii="Times New Roman" w:hAnsi="Times New Roman" w:cs="Times New Roman"/>
                <w:b w:val="0"/>
                <w:bCs w:val="0"/>
                <w:noProof/>
                <w:webHidden/>
                <w:sz w:val="24"/>
                <w:szCs w:val="24"/>
              </w:rPr>
              <w:tab/>
            </w:r>
            <w:r w:rsidR="0005300C" w:rsidRPr="0005300C">
              <w:rPr>
                <w:rFonts w:ascii="Times New Roman" w:hAnsi="Times New Roman" w:cs="Times New Roman"/>
                <w:b w:val="0"/>
                <w:bCs w:val="0"/>
                <w:noProof/>
                <w:webHidden/>
                <w:sz w:val="24"/>
                <w:szCs w:val="24"/>
              </w:rPr>
              <w:fldChar w:fldCharType="begin"/>
            </w:r>
            <w:r w:rsidR="0005300C" w:rsidRPr="0005300C">
              <w:rPr>
                <w:rFonts w:ascii="Times New Roman" w:hAnsi="Times New Roman" w:cs="Times New Roman"/>
                <w:b w:val="0"/>
                <w:bCs w:val="0"/>
                <w:noProof/>
                <w:webHidden/>
                <w:sz w:val="24"/>
                <w:szCs w:val="24"/>
              </w:rPr>
              <w:instrText xml:space="preserve"> PAGEREF _Toc166840061 \h </w:instrText>
            </w:r>
            <w:r w:rsidR="0005300C" w:rsidRPr="0005300C">
              <w:rPr>
                <w:rFonts w:ascii="Times New Roman" w:hAnsi="Times New Roman" w:cs="Times New Roman"/>
                <w:b w:val="0"/>
                <w:bCs w:val="0"/>
                <w:noProof/>
                <w:webHidden/>
                <w:sz w:val="24"/>
                <w:szCs w:val="24"/>
              </w:rPr>
            </w:r>
            <w:r w:rsidR="0005300C" w:rsidRPr="0005300C">
              <w:rPr>
                <w:rFonts w:ascii="Times New Roman" w:hAnsi="Times New Roman" w:cs="Times New Roman"/>
                <w:b w:val="0"/>
                <w:bCs w:val="0"/>
                <w:noProof/>
                <w:webHidden/>
                <w:sz w:val="24"/>
                <w:szCs w:val="24"/>
              </w:rPr>
              <w:fldChar w:fldCharType="separate"/>
            </w:r>
            <w:r w:rsidR="0005300C" w:rsidRPr="0005300C">
              <w:rPr>
                <w:rFonts w:ascii="Times New Roman" w:hAnsi="Times New Roman" w:cs="Times New Roman"/>
                <w:b w:val="0"/>
                <w:bCs w:val="0"/>
                <w:noProof/>
                <w:webHidden/>
                <w:sz w:val="24"/>
                <w:szCs w:val="24"/>
              </w:rPr>
              <w:t>20</w:t>
            </w:r>
            <w:r w:rsidR="0005300C" w:rsidRPr="0005300C">
              <w:rPr>
                <w:rFonts w:ascii="Times New Roman" w:hAnsi="Times New Roman" w:cs="Times New Roman"/>
                <w:b w:val="0"/>
                <w:bCs w:val="0"/>
                <w:noProof/>
                <w:webHidden/>
                <w:sz w:val="24"/>
                <w:szCs w:val="24"/>
              </w:rPr>
              <w:fldChar w:fldCharType="end"/>
            </w:r>
          </w:hyperlink>
        </w:p>
        <w:p w14:paraId="6816334E" w14:textId="573F0AEC" w:rsidR="0005300C" w:rsidRPr="0005300C" w:rsidRDefault="00000000" w:rsidP="0005300C">
          <w:pPr>
            <w:pStyle w:val="TDC3"/>
            <w:tabs>
              <w:tab w:val="right" w:leader="dot" w:pos="9020"/>
            </w:tabs>
            <w:spacing w:line="480" w:lineRule="auto"/>
            <w:rPr>
              <w:rFonts w:ascii="Times New Roman" w:eastAsiaTheme="minorEastAsia" w:hAnsi="Times New Roman" w:cs="Times New Roman"/>
              <w:noProof/>
              <w:kern w:val="2"/>
              <w:sz w:val="24"/>
              <w:szCs w:val="24"/>
              <w:lang w:val="es-CO" w:eastAsia="es-ES_tradnl"/>
              <w14:ligatures w14:val="standardContextual"/>
            </w:rPr>
          </w:pPr>
          <w:hyperlink w:anchor="_Toc166840062" w:history="1">
            <w:r w:rsidR="0005300C" w:rsidRPr="0005300C">
              <w:rPr>
                <w:rStyle w:val="Hipervnculo"/>
                <w:rFonts w:ascii="Times New Roman" w:eastAsia="Times New Roman" w:hAnsi="Times New Roman" w:cs="Times New Roman"/>
                <w:noProof/>
                <w:sz w:val="24"/>
                <w:szCs w:val="24"/>
                <w:lang w:eastAsia="en"/>
              </w:rPr>
              <w:t>Fase 1: Inicio</w:t>
            </w:r>
            <w:r w:rsidR="0005300C" w:rsidRPr="0005300C">
              <w:rPr>
                <w:rFonts w:ascii="Times New Roman" w:hAnsi="Times New Roman" w:cs="Times New Roman"/>
                <w:noProof/>
                <w:webHidden/>
                <w:sz w:val="24"/>
                <w:szCs w:val="24"/>
              </w:rPr>
              <w:tab/>
            </w:r>
            <w:r w:rsidR="0005300C" w:rsidRPr="0005300C">
              <w:rPr>
                <w:rFonts w:ascii="Times New Roman" w:hAnsi="Times New Roman" w:cs="Times New Roman"/>
                <w:noProof/>
                <w:webHidden/>
                <w:sz w:val="24"/>
                <w:szCs w:val="24"/>
              </w:rPr>
              <w:fldChar w:fldCharType="begin"/>
            </w:r>
            <w:r w:rsidR="0005300C" w:rsidRPr="0005300C">
              <w:rPr>
                <w:rFonts w:ascii="Times New Roman" w:hAnsi="Times New Roman" w:cs="Times New Roman"/>
                <w:noProof/>
                <w:webHidden/>
                <w:sz w:val="24"/>
                <w:szCs w:val="24"/>
              </w:rPr>
              <w:instrText xml:space="preserve"> PAGEREF _Toc166840062 \h </w:instrText>
            </w:r>
            <w:r w:rsidR="0005300C" w:rsidRPr="0005300C">
              <w:rPr>
                <w:rFonts w:ascii="Times New Roman" w:hAnsi="Times New Roman" w:cs="Times New Roman"/>
                <w:noProof/>
                <w:webHidden/>
                <w:sz w:val="24"/>
                <w:szCs w:val="24"/>
              </w:rPr>
            </w:r>
            <w:r w:rsidR="0005300C" w:rsidRPr="0005300C">
              <w:rPr>
                <w:rFonts w:ascii="Times New Roman" w:hAnsi="Times New Roman" w:cs="Times New Roman"/>
                <w:noProof/>
                <w:webHidden/>
                <w:sz w:val="24"/>
                <w:szCs w:val="24"/>
              </w:rPr>
              <w:fldChar w:fldCharType="separate"/>
            </w:r>
            <w:r w:rsidR="0005300C" w:rsidRPr="0005300C">
              <w:rPr>
                <w:rFonts w:ascii="Times New Roman" w:hAnsi="Times New Roman" w:cs="Times New Roman"/>
                <w:noProof/>
                <w:webHidden/>
                <w:sz w:val="24"/>
                <w:szCs w:val="24"/>
              </w:rPr>
              <w:t>21</w:t>
            </w:r>
            <w:r w:rsidR="0005300C" w:rsidRPr="0005300C">
              <w:rPr>
                <w:rFonts w:ascii="Times New Roman" w:hAnsi="Times New Roman" w:cs="Times New Roman"/>
                <w:noProof/>
                <w:webHidden/>
                <w:sz w:val="24"/>
                <w:szCs w:val="24"/>
              </w:rPr>
              <w:fldChar w:fldCharType="end"/>
            </w:r>
          </w:hyperlink>
        </w:p>
        <w:p w14:paraId="36BB2F12" w14:textId="63106277" w:rsidR="0005300C" w:rsidRPr="0005300C" w:rsidRDefault="00000000" w:rsidP="0005300C">
          <w:pPr>
            <w:pStyle w:val="TDC3"/>
            <w:tabs>
              <w:tab w:val="right" w:leader="dot" w:pos="9020"/>
            </w:tabs>
            <w:spacing w:line="480" w:lineRule="auto"/>
            <w:rPr>
              <w:rFonts w:ascii="Times New Roman" w:eastAsiaTheme="minorEastAsia" w:hAnsi="Times New Roman" w:cs="Times New Roman"/>
              <w:noProof/>
              <w:kern w:val="2"/>
              <w:sz w:val="24"/>
              <w:szCs w:val="24"/>
              <w:lang w:val="es-CO" w:eastAsia="es-ES_tradnl"/>
              <w14:ligatures w14:val="standardContextual"/>
            </w:rPr>
          </w:pPr>
          <w:hyperlink w:anchor="_Toc166840063" w:history="1">
            <w:r w:rsidR="0005300C" w:rsidRPr="0005300C">
              <w:rPr>
                <w:rStyle w:val="Hipervnculo"/>
                <w:rFonts w:ascii="Times New Roman" w:eastAsia="Times New Roman" w:hAnsi="Times New Roman" w:cs="Times New Roman"/>
                <w:noProof/>
                <w:sz w:val="24"/>
                <w:szCs w:val="24"/>
                <w:lang w:eastAsia="en"/>
              </w:rPr>
              <w:t>Fase 2: Elaboración</w:t>
            </w:r>
            <w:r w:rsidR="0005300C" w:rsidRPr="0005300C">
              <w:rPr>
                <w:rFonts w:ascii="Times New Roman" w:hAnsi="Times New Roman" w:cs="Times New Roman"/>
                <w:noProof/>
                <w:webHidden/>
                <w:sz w:val="24"/>
                <w:szCs w:val="24"/>
              </w:rPr>
              <w:tab/>
            </w:r>
            <w:r w:rsidR="0005300C" w:rsidRPr="0005300C">
              <w:rPr>
                <w:rFonts w:ascii="Times New Roman" w:hAnsi="Times New Roman" w:cs="Times New Roman"/>
                <w:noProof/>
                <w:webHidden/>
                <w:sz w:val="24"/>
                <w:szCs w:val="24"/>
              </w:rPr>
              <w:fldChar w:fldCharType="begin"/>
            </w:r>
            <w:r w:rsidR="0005300C" w:rsidRPr="0005300C">
              <w:rPr>
                <w:rFonts w:ascii="Times New Roman" w:hAnsi="Times New Roman" w:cs="Times New Roman"/>
                <w:noProof/>
                <w:webHidden/>
                <w:sz w:val="24"/>
                <w:szCs w:val="24"/>
              </w:rPr>
              <w:instrText xml:space="preserve"> PAGEREF _Toc166840063 \h </w:instrText>
            </w:r>
            <w:r w:rsidR="0005300C" w:rsidRPr="0005300C">
              <w:rPr>
                <w:rFonts w:ascii="Times New Roman" w:hAnsi="Times New Roman" w:cs="Times New Roman"/>
                <w:noProof/>
                <w:webHidden/>
                <w:sz w:val="24"/>
                <w:szCs w:val="24"/>
              </w:rPr>
            </w:r>
            <w:r w:rsidR="0005300C" w:rsidRPr="0005300C">
              <w:rPr>
                <w:rFonts w:ascii="Times New Roman" w:hAnsi="Times New Roman" w:cs="Times New Roman"/>
                <w:noProof/>
                <w:webHidden/>
                <w:sz w:val="24"/>
                <w:szCs w:val="24"/>
              </w:rPr>
              <w:fldChar w:fldCharType="separate"/>
            </w:r>
            <w:r w:rsidR="0005300C" w:rsidRPr="0005300C">
              <w:rPr>
                <w:rFonts w:ascii="Times New Roman" w:hAnsi="Times New Roman" w:cs="Times New Roman"/>
                <w:noProof/>
                <w:webHidden/>
                <w:sz w:val="24"/>
                <w:szCs w:val="24"/>
              </w:rPr>
              <w:t>21</w:t>
            </w:r>
            <w:r w:rsidR="0005300C" w:rsidRPr="0005300C">
              <w:rPr>
                <w:rFonts w:ascii="Times New Roman" w:hAnsi="Times New Roman" w:cs="Times New Roman"/>
                <w:noProof/>
                <w:webHidden/>
                <w:sz w:val="24"/>
                <w:szCs w:val="24"/>
              </w:rPr>
              <w:fldChar w:fldCharType="end"/>
            </w:r>
          </w:hyperlink>
        </w:p>
        <w:p w14:paraId="4609A96B" w14:textId="5FFC7BD1" w:rsidR="0005300C" w:rsidRPr="0005300C" w:rsidRDefault="00000000" w:rsidP="0005300C">
          <w:pPr>
            <w:pStyle w:val="TDC3"/>
            <w:tabs>
              <w:tab w:val="right" w:leader="dot" w:pos="9020"/>
            </w:tabs>
            <w:spacing w:line="480" w:lineRule="auto"/>
            <w:rPr>
              <w:rFonts w:ascii="Times New Roman" w:eastAsiaTheme="minorEastAsia" w:hAnsi="Times New Roman" w:cs="Times New Roman"/>
              <w:noProof/>
              <w:kern w:val="2"/>
              <w:sz w:val="24"/>
              <w:szCs w:val="24"/>
              <w:lang w:val="es-CO" w:eastAsia="es-ES_tradnl"/>
              <w14:ligatures w14:val="standardContextual"/>
            </w:rPr>
          </w:pPr>
          <w:hyperlink w:anchor="_Toc166840064" w:history="1">
            <w:r w:rsidR="0005300C" w:rsidRPr="0005300C">
              <w:rPr>
                <w:rStyle w:val="Hipervnculo"/>
                <w:rFonts w:ascii="Times New Roman" w:eastAsia="Times New Roman" w:hAnsi="Times New Roman" w:cs="Times New Roman"/>
                <w:noProof/>
                <w:sz w:val="24"/>
                <w:szCs w:val="24"/>
                <w:lang w:eastAsia="en"/>
              </w:rPr>
              <w:t>Fase 3: Construcción</w:t>
            </w:r>
            <w:r w:rsidR="0005300C" w:rsidRPr="0005300C">
              <w:rPr>
                <w:rFonts w:ascii="Times New Roman" w:hAnsi="Times New Roman" w:cs="Times New Roman"/>
                <w:noProof/>
                <w:webHidden/>
                <w:sz w:val="24"/>
                <w:szCs w:val="24"/>
              </w:rPr>
              <w:tab/>
            </w:r>
            <w:r w:rsidR="0005300C" w:rsidRPr="0005300C">
              <w:rPr>
                <w:rFonts w:ascii="Times New Roman" w:hAnsi="Times New Roman" w:cs="Times New Roman"/>
                <w:noProof/>
                <w:webHidden/>
                <w:sz w:val="24"/>
                <w:szCs w:val="24"/>
              </w:rPr>
              <w:fldChar w:fldCharType="begin"/>
            </w:r>
            <w:r w:rsidR="0005300C" w:rsidRPr="0005300C">
              <w:rPr>
                <w:rFonts w:ascii="Times New Roman" w:hAnsi="Times New Roman" w:cs="Times New Roman"/>
                <w:noProof/>
                <w:webHidden/>
                <w:sz w:val="24"/>
                <w:szCs w:val="24"/>
              </w:rPr>
              <w:instrText xml:space="preserve"> PAGEREF _Toc166840064 \h </w:instrText>
            </w:r>
            <w:r w:rsidR="0005300C" w:rsidRPr="0005300C">
              <w:rPr>
                <w:rFonts w:ascii="Times New Roman" w:hAnsi="Times New Roman" w:cs="Times New Roman"/>
                <w:noProof/>
                <w:webHidden/>
                <w:sz w:val="24"/>
                <w:szCs w:val="24"/>
              </w:rPr>
            </w:r>
            <w:r w:rsidR="0005300C" w:rsidRPr="0005300C">
              <w:rPr>
                <w:rFonts w:ascii="Times New Roman" w:hAnsi="Times New Roman" w:cs="Times New Roman"/>
                <w:noProof/>
                <w:webHidden/>
                <w:sz w:val="24"/>
                <w:szCs w:val="24"/>
              </w:rPr>
              <w:fldChar w:fldCharType="separate"/>
            </w:r>
            <w:r w:rsidR="0005300C" w:rsidRPr="0005300C">
              <w:rPr>
                <w:rFonts w:ascii="Times New Roman" w:hAnsi="Times New Roman" w:cs="Times New Roman"/>
                <w:noProof/>
                <w:webHidden/>
                <w:sz w:val="24"/>
                <w:szCs w:val="24"/>
              </w:rPr>
              <w:t>21</w:t>
            </w:r>
            <w:r w:rsidR="0005300C" w:rsidRPr="0005300C">
              <w:rPr>
                <w:rFonts w:ascii="Times New Roman" w:hAnsi="Times New Roman" w:cs="Times New Roman"/>
                <w:noProof/>
                <w:webHidden/>
                <w:sz w:val="24"/>
                <w:szCs w:val="24"/>
              </w:rPr>
              <w:fldChar w:fldCharType="end"/>
            </w:r>
          </w:hyperlink>
        </w:p>
        <w:p w14:paraId="7BB54C94" w14:textId="217FD903" w:rsidR="0005300C" w:rsidRPr="0005300C" w:rsidRDefault="00000000" w:rsidP="0005300C">
          <w:pPr>
            <w:pStyle w:val="TDC3"/>
            <w:tabs>
              <w:tab w:val="right" w:leader="dot" w:pos="9020"/>
            </w:tabs>
            <w:spacing w:line="480" w:lineRule="auto"/>
            <w:rPr>
              <w:rFonts w:ascii="Times New Roman" w:eastAsiaTheme="minorEastAsia" w:hAnsi="Times New Roman" w:cs="Times New Roman"/>
              <w:noProof/>
              <w:kern w:val="2"/>
              <w:sz w:val="24"/>
              <w:szCs w:val="24"/>
              <w:lang w:val="es-CO" w:eastAsia="es-ES_tradnl"/>
              <w14:ligatures w14:val="standardContextual"/>
            </w:rPr>
          </w:pPr>
          <w:hyperlink w:anchor="_Toc166840065" w:history="1">
            <w:r w:rsidR="0005300C" w:rsidRPr="0005300C">
              <w:rPr>
                <w:rStyle w:val="Hipervnculo"/>
                <w:rFonts w:ascii="Times New Roman" w:eastAsia="Times New Roman" w:hAnsi="Times New Roman" w:cs="Times New Roman"/>
                <w:noProof/>
                <w:sz w:val="24"/>
                <w:szCs w:val="24"/>
                <w:lang w:eastAsia="en"/>
              </w:rPr>
              <w:t>Fase 4: Transición</w:t>
            </w:r>
            <w:r w:rsidR="0005300C" w:rsidRPr="0005300C">
              <w:rPr>
                <w:rFonts w:ascii="Times New Roman" w:hAnsi="Times New Roman" w:cs="Times New Roman"/>
                <w:noProof/>
                <w:webHidden/>
                <w:sz w:val="24"/>
                <w:szCs w:val="24"/>
              </w:rPr>
              <w:tab/>
            </w:r>
            <w:r w:rsidR="0005300C" w:rsidRPr="0005300C">
              <w:rPr>
                <w:rFonts w:ascii="Times New Roman" w:hAnsi="Times New Roman" w:cs="Times New Roman"/>
                <w:noProof/>
                <w:webHidden/>
                <w:sz w:val="24"/>
                <w:szCs w:val="24"/>
              </w:rPr>
              <w:fldChar w:fldCharType="begin"/>
            </w:r>
            <w:r w:rsidR="0005300C" w:rsidRPr="0005300C">
              <w:rPr>
                <w:rFonts w:ascii="Times New Roman" w:hAnsi="Times New Roman" w:cs="Times New Roman"/>
                <w:noProof/>
                <w:webHidden/>
                <w:sz w:val="24"/>
                <w:szCs w:val="24"/>
              </w:rPr>
              <w:instrText xml:space="preserve"> PAGEREF _Toc166840065 \h </w:instrText>
            </w:r>
            <w:r w:rsidR="0005300C" w:rsidRPr="0005300C">
              <w:rPr>
                <w:rFonts w:ascii="Times New Roman" w:hAnsi="Times New Roman" w:cs="Times New Roman"/>
                <w:noProof/>
                <w:webHidden/>
                <w:sz w:val="24"/>
                <w:szCs w:val="24"/>
              </w:rPr>
            </w:r>
            <w:r w:rsidR="0005300C" w:rsidRPr="0005300C">
              <w:rPr>
                <w:rFonts w:ascii="Times New Roman" w:hAnsi="Times New Roman" w:cs="Times New Roman"/>
                <w:noProof/>
                <w:webHidden/>
                <w:sz w:val="24"/>
                <w:szCs w:val="24"/>
              </w:rPr>
              <w:fldChar w:fldCharType="separate"/>
            </w:r>
            <w:r w:rsidR="0005300C" w:rsidRPr="0005300C">
              <w:rPr>
                <w:rFonts w:ascii="Times New Roman" w:hAnsi="Times New Roman" w:cs="Times New Roman"/>
                <w:noProof/>
                <w:webHidden/>
                <w:sz w:val="24"/>
                <w:szCs w:val="24"/>
              </w:rPr>
              <w:t>22</w:t>
            </w:r>
            <w:r w:rsidR="0005300C" w:rsidRPr="0005300C">
              <w:rPr>
                <w:rFonts w:ascii="Times New Roman" w:hAnsi="Times New Roman" w:cs="Times New Roman"/>
                <w:noProof/>
                <w:webHidden/>
                <w:sz w:val="24"/>
                <w:szCs w:val="24"/>
              </w:rPr>
              <w:fldChar w:fldCharType="end"/>
            </w:r>
          </w:hyperlink>
        </w:p>
        <w:p w14:paraId="7547BA61" w14:textId="17E29429" w:rsidR="0005300C" w:rsidRPr="0005300C" w:rsidRDefault="00000000" w:rsidP="0005300C">
          <w:pPr>
            <w:pStyle w:val="TDC2"/>
            <w:tabs>
              <w:tab w:val="right" w:leader="dot" w:pos="9020"/>
            </w:tabs>
            <w:spacing w:line="480" w:lineRule="auto"/>
            <w:rPr>
              <w:rFonts w:ascii="Times New Roman" w:eastAsiaTheme="minorEastAsia" w:hAnsi="Times New Roman" w:cs="Times New Roman"/>
              <w:b w:val="0"/>
              <w:bCs w:val="0"/>
              <w:noProof/>
              <w:kern w:val="2"/>
              <w:sz w:val="24"/>
              <w:szCs w:val="24"/>
              <w:lang w:val="es-CO" w:eastAsia="es-ES_tradnl"/>
              <w14:ligatures w14:val="standardContextual"/>
            </w:rPr>
          </w:pPr>
          <w:hyperlink w:anchor="_Toc166840066" w:history="1">
            <w:r w:rsidR="0005300C" w:rsidRPr="0005300C">
              <w:rPr>
                <w:rStyle w:val="Hipervnculo"/>
                <w:rFonts w:ascii="Times New Roman" w:hAnsi="Times New Roman" w:cs="Times New Roman"/>
                <w:b w:val="0"/>
                <w:bCs w:val="0"/>
                <w:noProof/>
                <w:sz w:val="24"/>
                <w:szCs w:val="24"/>
              </w:rPr>
              <w:t>Cronograma</w:t>
            </w:r>
            <w:r w:rsidR="0005300C" w:rsidRPr="0005300C">
              <w:rPr>
                <w:rFonts w:ascii="Times New Roman" w:hAnsi="Times New Roman" w:cs="Times New Roman"/>
                <w:b w:val="0"/>
                <w:bCs w:val="0"/>
                <w:noProof/>
                <w:webHidden/>
                <w:sz w:val="24"/>
                <w:szCs w:val="24"/>
              </w:rPr>
              <w:tab/>
            </w:r>
            <w:r w:rsidR="0005300C" w:rsidRPr="0005300C">
              <w:rPr>
                <w:rFonts w:ascii="Times New Roman" w:hAnsi="Times New Roman" w:cs="Times New Roman"/>
                <w:b w:val="0"/>
                <w:bCs w:val="0"/>
                <w:noProof/>
                <w:webHidden/>
                <w:sz w:val="24"/>
                <w:szCs w:val="24"/>
              </w:rPr>
              <w:fldChar w:fldCharType="begin"/>
            </w:r>
            <w:r w:rsidR="0005300C" w:rsidRPr="0005300C">
              <w:rPr>
                <w:rFonts w:ascii="Times New Roman" w:hAnsi="Times New Roman" w:cs="Times New Roman"/>
                <w:b w:val="0"/>
                <w:bCs w:val="0"/>
                <w:noProof/>
                <w:webHidden/>
                <w:sz w:val="24"/>
                <w:szCs w:val="24"/>
              </w:rPr>
              <w:instrText xml:space="preserve"> PAGEREF _Toc166840066 \h </w:instrText>
            </w:r>
            <w:r w:rsidR="0005300C" w:rsidRPr="0005300C">
              <w:rPr>
                <w:rFonts w:ascii="Times New Roman" w:hAnsi="Times New Roman" w:cs="Times New Roman"/>
                <w:b w:val="0"/>
                <w:bCs w:val="0"/>
                <w:noProof/>
                <w:webHidden/>
                <w:sz w:val="24"/>
                <w:szCs w:val="24"/>
              </w:rPr>
            </w:r>
            <w:r w:rsidR="0005300C" w:rsidRPr="0005300C">
              <w:rPr>
                <w:rFonts w:ascii="Times New Roman" w:hAnsi="Times New Roman" w:cs="Times New Roman"/>
                <w:b w:val="0"/>
                <w:bCs w:val="0"/>
                <w:noProof/>
                <w:webHidden/>
                <w:sz w:val="24"/>
                <w:szCs w:val="24"/>
              </w:rPr>
              <w:fldChar w:fldCharType="separate"/>
            </w:r>
            <w:r w:rsidR="0005300C" w:rsidRPr="0005300C">
              <w:rPr>
                <w:rFonts w:ascii="Times New Roman" w:hAnsi="Times New Roman" w:cs="Times New Roman"/>
                <w:b w:val="0"/>
                <w:bCs w:val="0"/>
                <w:noProof/>
                <w:webHidden/>
                <w:sz w:val="24"/>
                <w:szCs w:val="24"/>
              </w:rPr>
              <w:t>23</w:t>
            </w:r>
            <w:r w:rsidR="0005300C" w:rsidRPr="0005300C">
              <w:rPr>
                <w:rFonts w:ascii="Times New Roman" w:hAnsi="Times New Roman" w:cs="Times New Roman"/>
                <w:b w:val="0"/>
                <w:bCs w:val="0"/>
                <w:noProof/>
                <w:webHidden/>
                <w:sz w:val="24"/>
                <w:szCs w:val="24"/>
              </w:rPr>
              <w:fldChar w:fldCharType="end"/>
            </w:r>
          </w:hyperlink>
        </w:p>
        <w:p w14:paraId="5BC61BBD" w14:textId="67684C88" w:rsidR="0005300C" w:rsidRPr="0005300C" w:rsidRDefault="00000000" w:rsidP="0005300C">
          <w:pPr>
            <w:pStyle w:val="TDC2"/>
            <w:tabs>
              <w:tab w:val="right" w:leader="dot" w:pos="9020"/>
            </w:tabs>
            <w:spacing w:line="480" w:lineRule="auto"/>
            <w:rPr>
              <w:rFonts w:ascii="Times New Roman" w:eastAsiaTheme="minorEastAsia" w:hAnsi="Times New Roman" w:cs="Times New Roman"/>
              <w:b w:val="0"/>
              <w:bCs w:val="0"/>
              <w:noProof/>
              <w:kern w:val="2"/>
              <w:sz w:val="24"/>
              <w:szCs w:val="24"/>
              <w:lang w:val="es-CO" w:eastAsia="es-ES_tradnl"/>
              <w14:ligatures w14:val="standardContextual"/>
            </w:rPr>
          </w:pPr>
          <w:hyperlink w:anchor="_Toc166840067" w:history="1">
            <w:r w:rsidR="0005300C" w:rsidRPr="0005300C">
              <w:rPr>
                <w:rStyle w:val="Hipervnculo"/>
                <w:rFonts w:ascii="Times New Roman" w:hAnsi="Times New Roman" w:cs="Times New Roman"/>
                <w:b w:val="0"/>
                <w:bCs w:val="0"/>
                <w:noProof/>
                <w:sz w:val="24"/>
                <w:szCs w:val="24"/>
              </w:rPr>
              <w:t>Conclusiones (Parciales)</w:t>
            </w:r>
            <w:r w:rsidR="0005300C" w:rsidRPr="0005300C">
              <w:rPr>
                <w:rFonts w:ascii="Times New Roman" w:hAnsi="Times New Roman" w:cs="Times New Roman"/>
                <w:b w:val="0"/>
                <w:bCs w:val="0"/>
                <w:noProof/>
                <w:webHidden/>
                <w:sz w:val="24"/>
                <w:szCs w:val="24"/>
              </w:rPr>
              <w:tab/>
            </w:r>
            <w:r w:rsidR="0005300C" w:rsidRPr="0005300C">
              <w:rPr>
                <w:rFonts w:ascii="Times New Roman" w:hAnsi="Times New Roman" w:cs="Times New Roman"/>
                <w:b w:val="0"/>
                <w:bCs w:val="0"/>
                <w:noProof/>
                <w:webHidden/>
                <w:sz w:val="24"/>
                <w:szCs w:val="24"/>
              </w:rPr>
              <w:fldChar w:fldCharType="begin"/>
            </w:r>
            <w:r w:rsidR="0005300C" w:rsidRPr="0005300C">
              <w:rPr>
                <w:rFonts w:ascii="Times New Roman" w:hAnsi="Times New Roman" w:cs="Times New Roman"/>
                <w:b w:val="0"/>
                <w:bCs w:val="0"/>
                <w:noProof/>
                <w:webHidden/>
                <w:sz w:val="24"/>
                <w:szCs w:val="24"/>
              </w:rPr>
              <w:instrText xml:space="preserve"> PAGEREF _Toc166840067 \h </w:instrText>
            </w:r>
            <w:r w:rsidR="0005300C" w:rsidRPr="0005300C">
              <w:rPr>
                <w:rFonts w:ascii="Times New Roman" w:hAnsi="Times New Roman" w:cs="Times New Roman"/>
                <w:b w:val="0"/>
                <w:bCs w:val="0"/>
                <w:noProof/>
                <w:webHidden/>
                <w:sz w:val="24"/>
                <w:szCs w:val="24"/>
              </w:rPr>
            </w:r>
            <w:r w:rsidR="0005300C" w:rsidRPr="0005300C">
              <w:rPr>
                <w:rFonts w:ascii="Times New Roman" w:hAnsi="Times New Roman" w:cs="Times New Roman"/>
                <w:b w:val="0"/>
                <w:bCs w:val="0"/>
                <w:noProof/>
                <w:webHidden/>
                <w:sz w:val="24"/>
                <w:szCs w:val="24"/>
              </w:rPr>
              <w:fldChar w:fldCharType="separate"/>
            </w:r>
            <w:r w:rsidR="0005300C" w:rsidRPr="0005300C">
              <w:rPr>
                <w:rFonts w:ascii="Times New Roman" w:hAnsi="Times New Roman" w:cs="Times New Roman"/>
                <w:b w:val="0"/>
                <w:bCs w:val="0"/>
                <w:noProof/>
                <w:webHidden/>
                <w:sz w:val="24"/>
                <w:szCs w:val="24"/>
              </w:rPr>
              <w:t>24</w:t>
            </w:r>
            <w:r w:rsidR="0005300C" w:rsidRPr="0005300C">
              <w:rPr>
                <w:rFonts w:ascii="Times New Roman" w:hAnsi="Times New Roman" w:cs="Times New Roman"/>
                <w:b w:val="0"/>
                <w:bCs w:val="0"/>
                <w:noProof/>
                <w:webHidden/>
                <w:sz w:val="24"/>
                <w:szCs w:val="24"/>
              </w:rPr>
              <w:fldChar w:fldCharType="end"/>
            </w:r>
          </w:hyperlink>
        </w:p>
        <w:p w14:paraId="5A230F47" w14:textId="2729599D" w:rsidR="0005300C" w:rsidRPr="0005300C" w:rsidRDefault="00000000" w:rsidP="0005300C">
          <w:pPr>
            <w:pStyle w:val="TDC2"/>
            <w:tabs>
              <w:tab w:val="right" w:leader="dot" w:pos="9020"/>
            </w:tabs>
            <w:spacing w:line="480" w:lineRule="auto"/>
            <w:rPr>
              <w:rFonts w:ascii="Times New Roman" w:eastAsiaTheme="minorEastAsia" w:hAnsi="Times New Roman" w:cs="Times New Roman"/>
              <w:b w:val="0"/>
              <w:bCs w:val="0"/>
              <w:noProof/>
              <w:kern w:val="2"/>
              <w:sz w:val="24"/>
              <w:szCs w:val="24"/>
              <w:lang w:val="es-CO" w:eastAsia="es-ES_tradnl"/>
              <w14:ligatures w14:val="standardContextual"/>
            </w:rPr>
          </w:pPr>
          <w:hyperlink w:anchor="_Toc166840068" w:history="1">
            <w:r w:rsidR="0005300C" w:rsidRPr="0005300C">
              <w:rPr>
                <w:rStyle w:val="Hipervnculo"/>
                <w:rFonts w:ascii="Times New Roman" w:hAnsi="Times New Roman" w:cs="Times New Roman"/>
                <w:b w:val="0"/>
                <w:bCs w:val="0"/>
                <w:noProof/>
                <w:sz w:val="24"/>
                <w:szCs w:val="24"/>
              </w:rPr>
              <w:t>Referencias</w:t>
            </w:r>
            <w:r w:rsidR="0005300C" w:rsidRPr="0005300C">
              <w:rPr>
                <w:rFonts w:ascii="Times New Roman" w:hAnsi="Times New Roman" w:cs="Times New Roman"/>
                <w:b w:val="0"/>
                <w:bCs w:val="0"/>
                <w:noProof/>
                <w:webHidden/>
                <w:sz w:val="24"/>
                <w:szCs w:val="24"/>
              </w:rPr>
              <w:tab/>
            </w:r>
            <w:r w:rsidR="0005300C" w:rsidRPr="0005300C">
              <w:rPr>
                <w:rFonts w:ascii="Times New Roman" w:hAnsi="Times New Roman" w:cs="Times New Roman"/>
                <w:b w:val="0"/>
                <w:bCs w:val="0"/>
                <w:noProof/>
                <w:webHidden/>
                <w:sz w:val="24"/>
                <w:szCs w:val="24"/>
              </w:rPr>
              <w:fldChar w:fldCharType="begin"/>
            </w:r>
            <w:r w:rsidR="0005300C" w:rsidRPr="0005300C">
              <w:rPr>
                <w:rFonts w:ascii="Times New Roman" w:hAnsi="Times New Roman" w:cs="Times New Roman"/>
                <w:b w:val="0"/>
                <w:bCs w:val="0"/>
                <w:noProof/>
                <w:webHidden/>
                <w:sz w:val="24"/>
                <w:szCs w:val="24"/>
              </w:rPr>
              <w:instrText xml:space="preserve"> PAGEREF _Toc166840068 \h </w:instrText>
            </w:r>
            <w:r w:rsidR="0005300C" w:rsidRPr="0005300C">
              <w:rPr>
                <w:rFonts w:ascii="Times New Roman" w:hAnsi="Times New Roman" w:cs="Times New Roman"/>
                <w:b w:val="0"/>
                <w:bCs w:val="0"/>
                <w:noProof/>
                <w:webHidden/>
                <w:sz w:val="24"/>
                <w:szCs w:val="24"/>
              </w:rPr>
            </w:r>
            <w:r w:rsidR="0005300C" w:rsidRPr="0005300C">
              <w:rPr>
                <w:rFonts w:ascii="Times New Roman" w:hAnsi="Times New Roman" w:cs="Times New Roman"/>
                <w:b w:val="0"/>
                <w:bCs w:val="0"/>
                <w:noProof/>
                <w:webHidden/>
                <w:sz w:val="24"/>
                <w:szCs w:val="24"/>
              </w:rPr>
              <w:fldChar w:fldCharType="separate"/>
            </w:r>
            <w:r w:rsidR="0005300C" w:rsidRPr="0005300C">
              <w:rPr>
                <w:rFonts w:ascii="Times New Roman" w:hAnsi="Times New Roman" w:cs="Times New Roman"/>
                <w:b w:val="0"/>
                <w:bCs w:val="0"/>
                <w:noProof/>
                <w:webHidden/>
                <w:sz w:val="24"/>
                <w:szCs w:val="24"/>
              </w:rPr>
              <w:t>25</w:t>
            </w:r>
            <w:r w:rsidR="0005300C" w:rsidRPr="0005300C">
              <w:rPr>
                <w:rFonts w:ascii="Times New Roman" w:hAnsi="Times New Roman" w:cs="Times New Roman"/>
                <w:b w:val="0"/>
                <w:bCs w:val="0"/>
                <w:noProof/>
                <w:webHidden/>
                <w:sz w:val="24"/>
                <w:szCs w:val="24"/>
              </w:rPr>
              <w:fldChar w:fldCharType="end"/>
            </w:r>
          </w:hyperlink>
        </w:p>
        <w:p w14:paraId="0E0E0D08" w14:textId="3E817B04" w:rsidR="0005300C" w:rsidRPr="0005300C" w:rsidRDefault="00000000" w:rsidP="0005300C">
          <w:pPr>
            <w:pStyle w:val="TDC2"/>
            <w:tabs>
              <w:tab w:val="right" w:leader="dot" w:pos="9020"/>
            </w:tabs>
            <w:spacing w:line="480" w:lineRule="auto"/>
            <w:rPr>
              <w:rFonts w:ascii="Times New Roman" w:eastAsiaTheme="minorEastAsia" w:hAnsi="Times New Roman" w:cs="Times New Roman"/>
              <w:b w:val="0"/>
              <w:bCs w:val="0"/>
              <w:noProof/>
              <w:kern w:val="2"/>
              <w:sz w:val="24"/>
              <w:szCs w:val="24"/>
              <w:lang w:val="es-CO" w:eastAsia="es-ES_tradnl"/>
              <w14:ligatures w14:val="standardContextual"/>
            </w:rPr>
          </w:pPr>
          <w:hyperlink w:anchor="_Toc166840069" w:history="1">
            <w:r w:rsidR="0005300C" w:rsidRPr="0005300C">
              <w:rPr>
                <w:rStyle w:val="Hipervnculo"/>
                <w:rFonts w:ascii="Times New Roman" w:hAnsi="Times New Roman" w:cs="Times New Roman"/>
                <w:b w:val="0"/>
                <w:bCs w:val="0"/>
                <w:noProof/>
                <w:sz w:val="24"/>
                <w:szCs w:val="24"/>
              </w:rPr>
              <w:t>Anexos</w:t>
            </w:r>
            <w:r w:rsidR="0005300C" w:rsidRPr="0005300C">
              <w:rPr>
                <w:rFonts w:ascii="Times New Roman" w:hAnsi="Times New Roman" w:cs="Times New Roman"/>
                <w:b w:val="0"/>
                <w:bCs w:val="0"/>
                <w:noProof/>
                <w:webHidden/>
                <w:sz w:val="24"/>
                <w:szCs w:val="24"/>
              </w:rPr>
              <w:tab/>
            </w:r>
            <w:r w:rsidR="0005300C" w:rsidRPr="0005300C">
              <w:rPr>
                <w:rFonts w:ascii="Times New Roman" w:hAnsi="Times New Roman" w:cs="Times New Roman"/>
                <w:b w:val="0"/>
                <w:bCs w:val="0"/>
                <w:noProof/>
                <w:webHidden/>
                <w:sz w:val="24"/>
                <w:szCs w:val="24"/>
              </w:rPr>
              <w:fldChar w:fldCharType="begin"/>
            </w:r>
            <w:r w:rsidR="0005300C" w:rsidRPr="0005300C">
              <w:rPr>
                <w:rFonts w:ascii="Times New Roman" w:hAnsi="Times New Roman" w:cs="Times New Roman"/>
                <w:b w:val="0"/>
                <w:bCs w:val="0"/>
                <w:noProof/>
                <w:webHidden/>
                <w:sz w:val="24"/>
                <w:szCs w:val="24"/>
              </w:rPr>
              <w:instrText xml:space="preserve"> PAGEREF _Toc166840069 \h </w:instrText>
            </w:r>
            <w:r w:rsidR="0005300C" w:rsidRPr="0005300C">
              <w:rPr>
                <w:rFonts w:ascii="Times New Roman" w:hAnsi="Times New Roman" w:cs="Times New Roman"/>
                <w:b w:val="0"/>
                <w:bCs w:val="0"/>
                <w:noProof/>
                <w:webHidden/>
                <w:sz w:val="24"/>
                <w:szCs w:val="24"/>
              </w:rPr>
            </w:r>
            <w:r w:rsidR="0005300C" w:rsidRPr="0005300C">
              <w:rPr>
                <w:rFonts w:ascii="Times New Roman" w:hAnsi="Times New Roman" w:cs="Times New Roman"/>
                <w:b w:val="0"/>
                <w:bCs w:val="0"/>
                <w:noProof/>
                <w:webHidden/>
                <w:sz w:val="24"/>
                <w:szCs w:val="24"/>
              </w:rPr>
              <w:fldChar w:fldCharType="separate"/>
            </w:r>
            <w:r w:rsidR="0005300C" w:rsidRPr="0005300C">
              <w:rPr>
                <w:rFonts w:ascii="Times New Roman" w:hAnsi="Times New Roman" w:cs="Times New Roman"/>
                <w:b w:val="0"/>
                <w:bCs w:val="0"/>
                <w:noProof/>
                <w:webHidden/>
                <w:sz w:val="24"/>
                <w:szCs w:val="24"/>
              </w:rPr>
              <w:t>29</w:t>
            </w:r>
            <w:r w:rsidR="0005300C" w:rsidRPr="0005300C">
              <w:rPr>
                <w:rFonts w:ascii="Times New Roman" w:hAnsi="Times New Roman" w:cs="Times New Roman"/>
                <w:b w:val="0"/>
                <w:bCs w:val="0"/>
                <w:noProof/>
                <w:webHidden/>
                <w:sz w:val="24"/>
                <w:szCs w:val="24"/>
              </w:rPr>
              <w:fldChar w:fldCharType="end"/>
            </w:r>
          </w:hyperlink>
        </w:p>
        <w:p w14:paraId="7C6EBAF6" w14:textId="46CBEA00" w:rsidR="00F67843" w:rsidRPr="0005300C" w:rsidRDefault="00F67843" w:rsidP="0005300C">
          <w:pPr>
            <w:spacing w:line="480" w:lineRule="auto"/>
            <w:rPr>
              <w:rFonts w:ascii="Times New Roman" w:hAnsi="Times New Roman" w:cs="Times New Roman"/>
              <w:sz w:val="24"/>
              <w:szCs w:val="24"/>
            </w:rPr>
          </w:pPr>
          <w:r w:rsidRPr="0005300C">
            <w:rPr>
              <w:rFonts w:ascii="Times New Roman" w:hAnsi="Times New Roman" w:cs="Times New Roman"/>
              <w:noProof/>
              <w:sz w:val="24"/>
              <w:szCs w:val="24"/>
            </w:rPr>
            <w:fldChar w:fldCharType="end"/>
          </w:r>
        </w:p>
      </w:sdtContent>
    </w:sdt>
    <w:p w14:paraId="595186A2" w14:textId="77777777" w:rsidR="003635CC" w:rsidRPr="00B75A2C" w:rsidRDefault="003635CC">
      <w:pPr>
        <w:rPr>
          <w:rFonts w:ascii="Times New Roman" w:hAnsi="Times New Roman" w:cs="Times New Roman"/>
          <w:sz w:val="24"/>
          <w:szCs w:val="24"/>
        </w:rPr>
        <w:sectPr w:rsidR="003635CC" w:rsidRPr="00B75A2C" w:rsidSect="0000186D">
          <w:footerReference w:type="default" r:id="rId13"/>
          <w:type w:val="nextColumn"/>
          <w:pgSz w:w="11910" w:h="16840"/>
          <w:pgMar w:top="1440" w:right="1440" w:bottom="1797" w:left="1440" w:header="720" w:footer="720" w:gutter="0"/>
          <w:cols w:space="720"/>
        </w:sectPr>
      </w:pPr>
    </w:p>
    <w:p w14:paraId="0D0E1D10" w14:textId="77777777" w:rsidR="009F24AE" w:rsidRPr="00255C1A" w:rsidRDefault="00386073" w:rsidP="00255C1A">
      <w:pPr>
        <w:spacing w:before="83" w:line="480" w:lineRule="auto"/>
        <w:ind w:left="2716" w:right="2729"/>
        <w:jc w:val="center"/>
        <w:rPr>
          <w:rFonts w:ascii="Times New Roman" w:hAnsi="Times New Roman" w:cs="Times New Roman"/>
          <w:b/>
          <w:noProof/>
          <w:sz w:val="24"/>
          <w:szCs w:val="24"/>
        </w:rPr>
      </w:pPr>
      <w:r w:rsidRPr="00B75A2C">
        <w:rPr>
          <w:rFonts w:ascii="Times New Roman" w:hAnsi="Times New Roman" w:cs="Times New Roman"/>
          <w:b/>
          <w:sz w:val="24"/>
          <w:szCs w:val="24"/>
        </w:rPr>
        <w:lastRenderedPageBreak/>
        <w:t>Índice</w:t>
      </w:r>
      <w:r w:rsidRPr="00B75A2C">
        <w:rPr>
          <w:rFonts w:ascii="Times New Roman" w:hAnsi="Times New Roman" w:cs="Times New Roman"/>
          <w:b/>
          <w:spacing w:val="-2"/>
          <w:sz w:val="24"/>
          <w:szCs w:val="24"/>
        </w:rPr>
        <w:t xml:space="preserve"> </w:t>
      </w:r>
      <w:r w:rsidRPr="00B75A2C">
        <w:rPr>
          <w:rFonts w:ascii="Times New Roman" w:hAnsi="Times New Roman" w:cs="Times New Roman"/>
          <w:b/>
          <w:sz w:val="24"/>
          <w:szCs w:val="24"/>
        </w:rPr>
        <w:t>de</w:t>
      </w:r>
      <w:r w:rsidRPr="00B75A2C">
        <w:rPr>
          <w:rFonts w:ascii="Times New Roman" w:hAnsi="Times New Roman" w:cs="Times New Roman"/>
          <w:b/>
          <w:spacing w:val="-2"/>
          <w:sz w:val="24"/>
          <w:szCs w:val="24"/>
        </w:rPr>
        <w:t xml:space="preserve"> </w:t>
      </w:r>
      <w:r w:rsidRPr="00B75A2C">
        <w:rPr>
          <w:rFonts w:ascii="Times New Roman" w:hAnsi="Times New Roman" w:cs="Times New Roman"/>
          <w:b/>
          <w:sz w:val="24"/>
          <w:szCs w:val="24"/>
        </w:rPr>
        <w:t>Tablas</w:t>
      </w:r>
      <w:r w:rsidR="009F24AE">
        <w:rPr>
          <w:rFonts w:cs="Times New Roman"/>
          <w:szCs w:val="24"/>
        </w:rPr>
        <w:fldChar w:fldCharType="begin"/>
      </w:r>
      <w:r w:rsidR="009F24AE">
        <w:rPr>
          <w:rFonts w:cs="Times New Roman"/>
          <w:szCs w:val="24"/>
        </w:rPr>
        <w:instrText xml:space="preserve"> TOC \h \z \c "Tabla" </w:instrText>
      </w:r>
      <w:r w:rsidR="009F24AE">
        <w:rPr>
          <w:rFonts w:cs="Times New Roman"/>
          <w:szCs w:val="24"/>
        </w:rPr>
        <w:fldChar w:fldCharType="separate"/>
      </w:r>
    </w:p>
    <w:p w14:paraId="717D9998" w14:textId="677EC12D" w:rsidR="009F24AE" w:rsidRDefault="00000000" w:rsidP="00822EC8">
      <w:pPr>
        <w:pStyle w:val="Tabladeilustraciones"/>
        <w:tabs>
          <w:tab w:val="right" w:leader="dot" w:pos="9020"/>
        </w:tabs>
        <w:spacing w:line="480" w:lineRule="auto"/>
        <w:rPr>
          <w:rFonts w:asciiTheme="minorHAnsi" w:eastAsiaTheme="minorEastAsia" w:hAnsiTheme="minorHAnsi" w:cstheme="minorBidi"/>
          <w:noProof/>
          <w:kern w:val="2"/>
          <w:szCs w:val="24"/>
          <w:lang w:val="es-CO" w:eastAsia="es-ES_tradnl"/>
          <w14:ligatures w14:val="standardContextual"/>
        </w:rPr>
      </w:pPr>
      <w:hyperlink w:anchor="_Toc161743314" w:history="1">
        <w:r w:rsidR="009F24AE" w:rsidRPr="0027485F">
          <w:rPr>
            <w:rStyle w:val="Hipervnculo"/>
            <w:rFonts w:cs="Times New Roman"/>
            <w:noProof/>
          </w:rPr>
          <w:t xml:space="preserve">Tabla </w:t>
        </w:r>
        <w:r w:rsidR="00CA2E4D">
          <w:rPr>
            <w:rStyle w:val="Hipervnculo"/>
            <w:rFonts w:cs="Times New Roman"/>
            <w:noProof/>
          </w:rPr>
          <w:t>1</w:t>
        </w:r>
        <w:r w:rsidR="009F24AE" w:rsidRPr="0027485F">
          <w:rPr>
            <w:rStyle w:val="Hipervnculo"/>
            <w:rFonts w:cs="Times New Roman"/>
            <w:noProof/>
          </w:rPr>
          <w:t xml:space="preserve"> Roles y Responsabilidades en SCRUM</w:t>
        </w:r>
        <w:r w:rsidR="009F24AE">
          <w:rPr>
            <w:noProof/>
            <w:webHidden/>
          </w:rPr>
          <w:tab/>
        </w:r>
        <w:r w:rsidR="009F24AE">
          <w:rPr>
            <w:noProof/>
            <w:webHidden/>
          </w:rPr>
          <w:fldChar w:fldCharType="begin"/>
        </w:r>
        <w:r w:rsidR="009F24AE">
          <w:rPr>
            <w:noProof/>
            <w:webHidden/>
          </w:rPr>
          <w:instrText xml:space="preserve"> PAGEREF _Toc161743314 \h </w:instrText>
        </w:r>
        <w:r w:rsidR="009F24AE">
          <w:rPr>
            <w:noProof/>
            <w:webHidden/>
          </w:rPr>
        </w:r>
        <w:r w:rsidR="009F24AE">
          <w:rPr>
            <w:noProof/>
            <w:webHidden/>
          </w:rPr>
          <w:fldChar w:fldCharType="separate"/>
        </w:r>
        <w:r w:rsidR="001A7EC2">
          <w:rPr>
            <w:noProof/>
            <w:webHidden/>
          </w:rPr>
          <w:t>20</w:t>
        </w:r>
        <w:r w:rsidR="009F24AE">
          <w:rPr>
            <w:noProof/>
            <w:webHidden/>
          </w:rPr>
          <w:fldChar w:fldCharType="end"/>
        </w:r>
      </w:hyperlink>
    </w:p>
    <w:p w14:paraId="7FB180F1" w14:textId="31C3FF9E" w:rsidR="001C1E61" w:rsidRPr="00B75A2C" w:rsidRDefault="009F24AE" w:rsidP="00822EC8">
      <w:pPr>
        <w:pStyle w:val="Tabladeilustraciones"/>
        <w:tabs>
          <w:tab w:val="right" w:leader="dot" w:pos="9020"/>
        </w:tabs>
        <w:spacing w:line="480" w:lineRule="auto"/>
        <w:ind w:left="9020" w:hanging="9020"/>
        <w:rPr>
          <w:rFonts w:cs="Times New Roman"/>
          <w:szCs w:val="24"/>
          <w:lang w:val="es-CO"/>
        </w:rPr>
        <w:sectPr w:rsidR="001C1E61" w:rsidRPr="00B75A2C" w:rsidSect="0000186D">
          <w:footerReference w:type="default" r:id="rId14"/>
          <w:type w:val="nextColumn"/>
          <w:pgSz w:w="11910" w:h="16840"/>
          <w:pgMar w:top="1440" w:right="1440" w:bottom="1797" w:left="1440" w:header="751" w:footer="0" w:gutter="0"/>
          <w:cols w:space="720"/>
        </w:sectPr>
      </w:pPr>
      <w:r>
        <w:rPr>
          <w:rFonts w:cs="Times New Roman"/>
          <w:szCs w:val="24"/>
        </w:rPr>
        <w:fldChar w:fldCharType="end"/>
      </w:r>
    </w:p>
    <w:p w14:paraId="6622639B" w14:textId="77777777" w:rsidR="00773A1C" w:rsidRPr="00B75A2C" w:rsidRDefault="00773A1C">
      <w:pPr>
        <w:rPr>
          <w:rFonts w:ascii="Times New Roman" w:hAnsi="Times New Roman" w:cs="Times New Roman"/>
          <w:sz w:val="24"/>
          <w:szCs w:val="24"/>
        </w:rPr>
      </w:pPr>
    </w:p>
    <w:p w14:paraId="75A4DC03" w14:textId="77777777" w:rsidR="003635CC" w:rsidRPr="00B75A2C" w:rsidRDefault="00386073">
      <w:pPr>
        <w:pStyle w:val="Ttulo2"/>
        <w:spacing w:before="86"/>
        <w:ind w:left="2716" w:right="2729"/>
        <w:jc w:val="center"/>
        <w:rPr>
          <w:rFonts w:ascii="Times New Roman" w:hAnsi="Times New Roman" w:cs="Times New Roman"/>
          <w:sz w:val="24"/>
          <w:szCs w:val="24"/>
        </w:rPr>
      </w:pPr>
      <w:bookmarkStart w:id="6" w:name="_Toc161745084"/>
      <w:bookmarkStart w:id="7" w:name="_Toc161745321"/>
      <w:bookmarkStart w:id="8" w:name="_Toc161746161"/>
      <w:bookmarkStart w:id="9" w:name="_Toc166840032"/>
      <w:r w:rsidRPr="00B75A2C">
        <w:rPr>
          <w:rFonts w:ascii="Times New Roman" w:hAnsi="Times New Roman" w:cs="Times New Roman"/>
          <w:sz w:val="24"/>
          <w:szCs w:val="24"/>
        </w:rPr>
        <w:t>Introducción</w:t>
      </w:r>
      <w:bookmarkEnd w:id="6"/>
      <w:bookmarkEnd w:id="7"/>
      <w:bookmarkEnd w:id="8"/>
      <w:bookmarkEnd w:id="9"/>
    </w:p>
    <w:p w14:paraId="509942BE" w14:textId="77777777" w:rsidR="003635CC" w:rsidRPr="00B75A2C" w:rsidRDefault="003635CC">
      <w:pPr>
        <w:pStyle w:val="Textoindependiente"/>
        <w:rPr>
          <w:rFonts w:ascii="Times New Roman" w:hAnsi="Times New Roman" w:cs="Times New Roman"/>
          <w:b/>
          <w:sz w:val="24"/>
          <w:szCs w:val="24"/>
        </w:rPr>
      </w:pPr>
    </w:p>
    <w:p w14:paraId="5C426D16" w14:textId="13FC2F43" w:rsidR="004C2C1E" w:rsidRPr="00B75A2C" w:rsidRDefault="004C2C1E" w:rsidP="004C2C1E">
      <w:pPr>
        <w:pStyle w:val="Textoindependiente"/>
        <w:spacing w:line="480" w:lineRule="auto"/>
        <w:ind w:left="122" w:right="228" w:firstLine="707"/>
        <w:rPr>
          <w:rFonts w:ascii="Times New Roman" w:hAnsi="Times New Roman" w:cs="Times New Roman"/>
          <w:sz w:val="24"/>
          <w:szCs w:val="24"/>
        </w:rPr>
      </w:pPr>
      <w:r w:rsidRPr="68B8E014">
        <w:rPr>
          <w:rFonts w:ascii="Times New Roman" w:hAnsi="Times New Roman" w:cs="Times New Roman"/>
          <w:sz w:val="24"/>
          <w:szCs w:val="24"/>
        </w:rPr>
        <w:t xml:space="preserve">El presente proyecto se basa en </w:t>
      </w:r>
      <w:r w:rsidR="00EE0BAD" w:rsidRPr="68B8E014">
        <w:rPr>
          <w:rFonts w:ascii="Times New Roman" w:hAnsi="Times New Roman" w:cs="Times New Roman"/>
          <w:sz w:val="24"/>
          <w:szCs w:val="24"/>
        </w:rPr>
        <w:t xml:space="preserve">el </w:t>
      </w:r>
      <w:r w:rsidR="00DF77DA">
        <w:rPr>
          <w:rFonts w:ascii="Times New Roman" w:hAnsi="Times New Roman" w:cs="Times New Roman"/>
          <w:sz w:val="24"/>
          <w:szCs w:val="24"/>
        </w:rPr>
        <w:t xml:space="preserve">desarrollo </w:t>
      </w:r>
      <w:r w:rsidR="00FE48D9" w:rsidRPr="00B75A2C">
        <w:rPr>
          <w:rFonts w:ascii="Times New Roman" w:hAnsi="Times New Roman" w:cs="Times New Roman"/>
          <w:sz w:val="24"/>
          <w:szCs w:val="24"/>
        </w:rPr>
        <w:t xml:space="preserve">de una plataforma web que permita la </w:t>
      </w:r>
      <w:del w:id="10" w:author="Microsoft Word" w:date="2024-05-17T10:40:00Z">
        <w:r w:rsidR="00FE48D9">
          <w:rPr>
            <w:rFonts w:ascii="Times New Roman" w:hAnsi="Times New Roman" w:cs="Times New Roman"/>
            <w:sz w:val="24"/>
            <w:szCs w:val="24"/>
          </w:rPr>
          <w:delText xml:space="preserve">genberacion </w:delText>
        </w:r>
        <w:r w:rsidR="00FE48D9" w:rsidRPr="00B75A2C">
          <w:rPr>
            <w:rFonts w:ascii="Times New Roman" w:hAnsi="Times New Roman" w:cs="Times New Roman"/>
            <w:sz w:val="24"/>
            <w:szCs w:val="24"/>
          </w:rPr>
          <w:delText xml:space="preserve"> de eventos</w:delText>
        </w:r>
      </w:del>
      <w:ins w:id="11" w:author="Microsoft Word" w:date="2024-05-17T10:40:00Z">
        <w:r w:rsidR="00FE48D9">
          <w:rPr>
            <w:rFonts w:ascii="Times New Roman" w:hAnsi="Times New Roman" w:cs="Times New Roman"/>
            <w:sz w:val="24"/>
            <w:szCs w:val="24"/>
          </w:rPr>
          <w:t>generación</w:t>
        </w:r>
      </w:ins>
      <w:r w:rsidR="00FE48D9" w:rsidRPr="00B75A2C">
        <w:rPr>
          <w:rFonts w:ascii="Times New Roman" w:hAnsi="Times New Roman" w:cs="Times New Roman"/>
          <w:sz w:val="24"/>
          <w:szCs w:val="24"/>
        </w:rPr>
        <w:t xml:space="preserve"> </w:t>
      </w:r>
      <w:r w:rsidR="00FE48D9">
        <w:rPr>
          <w:rFonts w:ascii="Times New Roman" w:hAnsi="Times New Roman" w:cs="Times New Roman"/>
          <w:sz w:val="24"/>
          <w:szCs w:val="24"/>
        </w:rPr>
        <w:t xml:space="preserve">y almacenamiento </w:t>
      </w:r>
      <w:ins w:id="12" w:author="Microsoft Word" w:date="2024-05-17T10:40:00Z">
        <w:r w:rsidR="00FE48D9">
          <w:rPr>
            <w:rFonts w:ascii="Times New Roman" w:hAnsi="Times New Roman" w:cs="Times New Roman"/>
            <w:sz w:val="24"/>
            <w:szCs w:val="24"/>
          </w:rPr>
          <w:t xml:space="preserve">de </w:t>
        </w:r>
      </w:ins>
      <w:r w:rsidR="00FE48D9" w:rsidRPr="00B75A2C">
        <w:rPr>
          <w:rFonts w:ascii="Times New Roman" w:hAnsi="Times New Roman" w:cs="Times New Roman"/>
          <w:sz w:val="24"/>
          <w:szCs w:val="24"/>
        </w:rPr>
        <w:t xml:space="preserve">certificados emitidos por </w:t>
      </w:r>
      <w:r w:rsidRPr="68B8E014">
        <w:rPr>
          <w:rFonts w:ascii="Times New Roman" w:hAnsi="Times New Roman" w:cs="Times New Roman"/>
          <w:sz w:val="24"/>
          <w:szCs w:val="24"/>
        </w:rPr>
        <w:t xml:space="preserve">la Universidad de Cundinamarca dado que la certificación del conocimiento es una de las necesidades más influyentes de la ciencia actual (Cognitiva, 2013). Es por ello </w:t>
      </w:r>
      <w:proofErr w:type="gramStart"/>
      <w:r w:rsidRPr="68B8E014">
        <w:rPr>
          <w:rFonts w:ascii="Times New Roman" w:hAnsi="Times New Roman" w:cs="Times New Roman"/>
          <w:sz w:val="24"/>
          <w:szCs w:val="24"/>
        </w:rPr>
        <w:t>que</w:t>
      </w:r>
      <w:proofErr w:type="gramEnd"/>
      <w:r w:rsidRPr="68B8E014">
        <w:rPr>
          <w:rFonts w:ascii="Times New Roman" w:hAnsi="Times New Roman" w:cs="Times New Roman"/>
          <w:sz w:val="24"/>
          <w:szCs w:val="24"/>
        </w:rPr>
        <w:t xml:space="preserve"> la búsqueda constante de la verdad y la expansión de nuestro entendimiento como seres humanos han generado una creciente necesidad de contar con mecanismos confiables que certifiquen y autentiquen el conocimiento (Certificado, 2012). En la actualidad, la sociedad experimenta una dinámica transformación en el ámbito del aprendizaje (Montoro Cabrera, 2009). Se permite ver la transición de los métodos tradicionales de educación nuevas perspectivas y desafíos en la certificación del conocimiento (Javier Navarro Berrocal, 2016). Esta evolución redefine la forma en que se adquiere y se valida el entendimiento (Molina, 2015) en estudiantes y profesionales. </w:t>
      </w:r>
    </w:p>
    <w:p w14:paraId="1E263467" w14:textId="245C3D3B" w:rsidR="00E629B1" w:rsidRPr="00B75A2C" w:rsidRDefault="00E629B1">
      <w:pPr>
        <w:pStyle w:val="Textoindependiente"/>
        <w:spacing w:before="10"/>
        <w:rPr>
          <w:rFonts w:ascii="Times New Roman" w:hAnsi="Times New Roman" w:cs="Times New Roman"/>
          <w:sz w:val="24"/>
          <w:szCs w:val="24"/>
        </w:rPr>
      </w:pPr>
    </w:p>
    <w:p w14:paraId="4D749543" w14:textId="77777777" w:rsidR="00E629B1" w:rsidRPr="00B75A2C" w:rsidRDefault="00E629B1">
      <w:pPr>
        <w:pStyle w:val="Textoindependiente"/>
        <w:spacing w:before="10"/>
        <w:rPr>
          <w:rFonts w:ascii="Times New Roman" w:hAnsi="Times New Roman" w:cs="Times New Roman"/>
          <w:sz w:val="24"/>
          <w:szCs w:val="24"/>
        </w:rPr>
      </w:pPr>
    </w:p>
    <w:p w14:paraId="35523F5C" w14:textId="77777777" w:rsidR="00E629B1" w:rsidRPr="00B75A2C" w:rsidRDefault="00E629B1">
      <w:pPr>
        <w:pStyle w:val="Textoindependiente"/>
        <w:spacing w:before="10"/>
        <w:rPr>
          <w:rFonts w:ascii="Times New Roman" w:hAnsi="Times New Roman" w:cs="Times New Roman"/>
          <w:sz w:val="24"/>
          <w:szCs w:val="24"/>
        </w:rPr>
      </w:pPr>
    </w:p>
    <w:p w14:paraId="4E8634A9" w14:textId="77777777" w:rsidR="00E629B1" w:rsidRPr="00B75A2C" w:rsidRDefault="00E629B1">
      <w:pPr>
        <w:pStyle w:val="Textoindependiente"/>
        <w:spacing w:before="10"/>
        <w:rPr>
          <w:rFonts w:ascii="Times New Roman" w:hAnsi="Times New Roman" w:cs="Times New Roman"/>
          <w:sz w:val="24"/>
          <w:szCs w:val="24"/>
        </w:rPr>
      </w:pPr>
    </w:p>
    <w:p w14:paraId="37549DC1" w14:textId="77777777" w:rsidR="00E629B1" w:rsidRPr="00B75A2C" w:rsidRDefault="00E629B1">
      <w:pPr>
        <w:pStyle w:val="Textoindependiente"/>
        <w:spacing w:before="10"/>
        <w:rPr>
          <w:rFonts w:ascii="Times New Roman" w:hAnsi="Times New Roman" w:cs="Times New Roman"/>
          <w:sz w:val="24"/>
          <w:szCs w:val="24"/>
        </w:rPr>
      </w:pPr>
    </w:p>
    <w:p w14:paraId="32E21E65" w14:textId="77777777" w:rsidR="00E629B1" w:rsidRPr="00B75A2C" w:rsidRDefault="00E629B1">
      <w:pPr>
        <w:pStyle w:val="Textoindependiente"/>
        <w:spacing w:before="10"/>
        <w:rPr>
          <w:rFonts w:ascii="Times New Roman" w:hAnsi="Times New Roman" w:cs="Times New Roman"/>
          <w:sz w:val="24"/>
          <w:szCs w:val="24"/>
        </w:rPr>
      </w:pPr>
    </w:p>
    <w:p w14:paraId="3AE488D1" w14:textId="77777777" w:rsidR="00E629B1" w:rsidRPr="00B75A2C" w:rsidRDefault="00E629B1">
      <w:pPr>
        <w:pStyle w:val="Textoindependiente"/>
        <w:spacing w:before="10"/>
        <w:rPr>
          <w:rFonts w:ascii="Times New Roman" w:hAnsi="Times New Roman" w:cs="Times New Roman"/>
          <w:sz w:val="24"/>
          <w:szCs w:val="24"/>
        </w:rPr>
      </w:pPr>
    </w:p>
    <w:p w14:paraId="56E51204" w14:textId="77777777" w:rsidR="00E629B1" w:rsidRDefault="00E629B1">
      <w:pPr>
        <w:pStyle w:val="Textoindependiente"/>
        <w:spacing w:before="10"/>
        <w:rPr>
          <w:rFonts w:ascii="Times New Roman" w:hAnsi="Times New Roman" w:cs="Times New Roman"/>
          <w:sz w:val="24"/>
          <w:szCs w:val="24"/>
        </w:rPr>
      </w:pPr>
    </w:p>
    <w:p w14:paraId="4E9ECFF0" w14:textId="77777777" w:rsidR="00E13CB5" w:rsidRDefault="00E13CB5">
      <w:pPr>
        <w:pStyle w:val="Textoindependiente"/>
        <w:spacing w:before="10"/>
        <w:rPr>
          <w:rFonts w:ascii="Times New Roman" w:hAnsi="Times New Roman" w:cs="Times New Roman"/>
          <w:sz w:val="24"/>
          <w:szCs w:val="24"/>
        </w:rPr>
      </w:pPr>
    </w:p>
    <w:p w14:paraId="2658E673" w14:textId="77777777" w:rsidR="00E13CB5" w:rsidRDefault="00E13CB5">
      <w:pPr>
        <w:pStyle w:val="Textoindependiente"/>
        <w:spacing w:before="10"/>
        <w:rPr>
          <w:rFonts w:ascii="Times New Roman" w:hAnsi="Times New Roman" w:cs="Times New Roman"/>
          <w:sz w:val="24"/>
          <w:szCs w:val="24"/>
        </w:rPr>
      </w:pPr>
    </w:p>
    <w:p w14:paraId="3F444A30" w14:textId="77777777" w:rsidR="00E13CB5" w:rsidRDefault="00E13CB5">
      <w:pPr>
        <w:pStyle w:val="Textoindependiente"/>
        <w:spacing w:before="10"/>
        <w:rPr>
          <w:rFonts w:ascii="Times New Roman" w:hAnsi="Times New Roman" w:cs="Times New Roman"/>
          <w:sz w:val="24"/>
          <w:szCs w:val="24"/>
        </w:rPr>
      </w:pPr>
    </w:p>
    <w:p w14:paraId="39DC9BF9" w14:textId="77777777" w:rsidR="00E13CB5" w:rsidRDefault="00E13CB5">
      <w:pPr>
        <w:pStyle w:val="Textoindependiente"/>
        <w:spacing w:before="10"/>
        <w:rPr>
          <w:rFonts w:ascii="Times New Roman" w:hAnsi="Times New Roman" w:cs="Times New Roman"/>
          <w:sz w:val="24"/>
          <w:szCs w:val="24"/>
        </w:rPr>
      </w:pPr>
    </w:p>
    <w:p w14:paraId="5E0D22FB" w14:textId="77777777" w:rsidR="00E13CB5" w:rsidRDefault="00E13CB5">
      <w:pPr>
        <w:pStyle w:val="Textoindependiente"/>
        <w:spacing w:before="10"/>
        <w:rPr>
          <w:rFonts w:ascii="Times New Roman" w:hAnsi="Times New Roman" w:cs="Times New Roman"/>
          <w:sz w:val="24"/>
          <w:szCs w:val="24"/>
        </w:rPr>
      </w:pPr>
    </w:p>
    <w:p w14:paraId="655F235B" w14:textId="77777777" w:rsidR="00E13CB5" w:rsidRDefault="00E13CB5">
      <w:pPr>
        <w:pStyle w:val="Textoindependiente"/>
        <w:spacing w:before="10"/>
        <w:rPr>
          <w:rFonts w:ascii="Times New Roman" w:hAnsi="Times New Roman" w:cs="Times New Roman"/>
          <w:sz w:val="24"/>
          <w:szCs w:val="24"/>
        </w:rPr>
      </w:pPr>
    </w:p>
    <w:p w14:paraId="54B4253C" w14:textId="77777777" w:rsidR="00E13CB5" w:rsidRDefault="00E13CB5">
      <w:pPr>
        <w:pStyle w:val="Textoindependiente"/>
        <w:spacing w:before="10"/>
        <w:rPr>
          <w:rFonts w:ascii="Times New Roman" w:hAnsi="Times New Roman" w:cs="Times New Roman"/>
          <w:sz w:val="24"/>
          <w:szCs w:val="24"/>
        </w:rPr>
      </w:pPr>
    </w:p>
    <w:p w14:paraId="4AEE9054" w14:textId="77777777" w:rsidR="00E13CB5" w:rsidRDefault="00E13CB5">
      <w:pPr>
        <w:pStyle w:val="Textoindependiente"/>
        <w:spacing w:before="10"/>
        <w:rPr>
          <w:rFonts w:ascii="Times New Roman" w:hAnsi="Times New Roman" w:cs="Times New Roman"/>
          <w:sz w:val="24"/>
          <w:szCs w:val="24"/>
        </w:rPr>
      </w:pPr>
    </w:p>
    <w:p w14:paraId="1E9D1FFC" w14:textId="77777777" w:rsidR="00E13CB5" w:rsidRDefault="00E13CB5">
      <w:pPr>
        <w:pStyle w:val="Textoindependiente"/>
        <w:spacing w:before="10"/>
        <w:rPr>
          <w:rFonts w:ascii="Times New Roman" w:hAnsi="Times New Roman" w:cs="Times New Roman"/>
          <w:sz w:val="24"/>
          <w:szCs w:val="24"/>
        </w:rPr>
      </w:pPr>
    </w:p>
    <w:p w14:paraId="2638D3BD" w14:textId="77777777" w:rsidR="00E13CB5" w:rsidRPr="00B75A2C" w:rsidRDefault="00E13CB5">
      <w:pPr>
        <w:pStyle w:val="Textoindependiente"/>
        <w:spacing w:before="10"/>
        <w:rPr>
          <w:rFonts w:ascii="Times New Roman" w:hAnsi="Times New Roman" w:cs="Times New Roman"/>
          <w:sz w:val="24"/>
          <w:szCs w:val="24"/>
        </w:rPr>
      </w:pPr>
    </w:p>
    <w:p w14:paraId="1C1FE13D" w14:textId="77777777" w:rsidR="0074469A" w:rsidRPr="00B75A2C" w:rsidRDefault="0074469A">
      <w:pPr>
        <w:pStyle w:val="Textoindependiente"/>
        <w:spacing w:before="10"/>
        <w:rPr>
          <w:rFonts w:ascii="Times New Roman" w:hAnsi="Times New Roman" w:cs="Times New Roman"/>
          <w:sz w:val="24"/>
          <w:szCs w:val="24"/>
        </w:rPr>
      </w:pPr>
    </w:p>
    <w:p w14:paraId="022A7B45" w14:textId="77777777" w:rsidR="00E629B1" w:rsidRPr="00B75A2C" w:rsidRDefault="00E629B1">
      <w:pPr>
        <w:pStyle w:val="Textoindependiente"/>
        <w:spacing w:before="10"/>
        <w:rPr>
          <w:rFonts w:ascii="Times New Roman" w:hAnsi="Times New Roman" w:cs="Times New Roman"/>
          <w:sz w:val="24"/>
          <w:szCs w:val="24"/>
        </w:rPr>
      </w:pPr>
    </w:p>
    <w:p w14:paraId="791C2DAE" w14:textId="77777777" w:rsidR="003A2E2B" w:rsidRPr="00B75A2C" w:rsidRDefault="003A2E2B">
      <w:pPr>
        <w:pStyle w:val="Textoindependiente"/>
        <w:spacing w:before="10"/>
        <w:rPr>
          <w:rFonts w:ascii="Times New Roman" w:hAnsi="Times New Roman" w:cs="Times New Roman"/>
          <w:sz w:val="24"/>
          <w:szCs w:val="24"/>
        </w:rPr>
      </w:pPr>
    </w:p>
    <w:p w14:paraId="3A5E5CD3" w14:textId="77777777" w:rsidR="003635CC" w:rsidRPr="00B75A2C" w:rsidRDefault="00386073">
      <w:pPr>
        <w:pStyle w:val="Ttulo2"/>
        <w:ind w:left="2714" w:right="2729"/>
        <w:jc w:val="center"/>
        <w:rPr>
          <w:rFonts w:ascii="Times New Roman" w:hAnsi="Times New Roman" w:cs="Times New Roman"/>
          <w:sz w:val="24"/>
          <w:szCs w:val="24"/>
        </w:rPr>
      </w:pPr>
      <w:bookmarkStart w:id="13" w:name="_Toc161745085"/>
      <w:bookmarkStart w:id="14" w:name="_Toc161745322"/>
      <w:bookmarkStart w:id="15" w:name="_Toc161746162"/>
      <w:bookmarkStart w:id="16" w:name="_Toc166840033"/>
      <w:r w:rsidRPr="00B75A2C">
        <w:rPr>
          <w:rFonts w:ascii="Times New Roman" w:hAnsi="Times New Roman" w:cs="Times New Roman"/>
          <w:sz w:val="24"/>
          <w:szCs w:val="24"/>
        </w:rPr>
        <w:lastRenderedPageBreak/>
        <w:t>Resumen</w:t>
      </w:r>
      <w:bookmarkEnd w:id="13"/>
      <w:bookmarkEnd w:id="14"/>
      <w:bookmarkEnd w:id="15"/>
      <w:bookmarkEnd w:id="16"/>
    </w:p>
    <w:p w14:paraId="511BD189" w14:textId="77777777" w:rsidR="003635CC" w:rsidRPr="00B75A2C" w:rsidRDefault="003635CC">
      <w:pPr>
        <w:pStyle w:val="Textoindependiente"/>
        <w:rPr>
          <w:rFonts w:ascii="Times New Roman" w:hAnsi="Times New Roman" w:cs="Times New Roman"/>
          <w:b/>
          <w:sz w:val="24"/>
          <w:szCs w:val="24"/>
        </w:rPr>
      </w:pPr>
    </w:p>
    <w:p w14:paraId="28F4F71C" w14:textId="202D9457" w:rsidR="00836977" w:rsidRPr="00836977" w:rsidRDefault="00836977" w:rsidP="00836977">
      <w:pPr>
        <w:pStyle w:val="Textoindependiente"/>
        <w:spacing w:line="480" w:lineRule="auto"/>
        <w:ind w:right="228" w:firstLine="720"/>
        <w:rPr>
          <w:rFonts w:ascii="Times New Roman" w:hAnsi="Times New Roman" w:cs="Times New Roman"/>
          <w:sz w:val="24"/>
          <w:szCs w:val="24"/>
        </w:rPr>
      </w:pPr>
      <w:r w:rsidRPr="00836977">
        <w:rPr>
          <w:rFonts w:ascii="Times New Roman" w:hAnsi="Times New Roman" w:cs="Times New Roman"/>
          <w:sz w:val="24"/>
          <w:szCs w:val="24"/>
        </w:rPr>
        <w:t xml:space="preserve">Este documento presenta la propuesta para el desarrollo y cumplimiento de los objetivos específicos al realizar el proceso de investigación, diseño, estructura y desarrollo funcional de una plataforma que permita la gestión de eventos y certificados en la institución educativa Universidad de Cundinamarca. Esta plataforma de certificaciones tiene como propósito mejorar la eficiencia de los procesos relacionados con la organización de eventos académicos y la emisión de certificados, proporcionando a los usuarios una experiencia más conveniente y eficaz. </w:t>
      </w:r>
    </w:p>
    <w:p w14:paraId="402B38A1" w14:textId="52C47E9E" w:rsidR="00836977" w:rsidRPr="00836977" w:rsidRDefault="00836977" w:rsidP="00836977">
      <w:pPr>
        <w:pStyle w:val="Textoindependiente"/>
        <w:spacing w:line="480" w:lineRule="auto"/>
        <w:ind w:right="228" w:firstLine="720"/>
        <w:rPr>
          <w:rFonts w:ascii="Times New Roman" w:hAnsi="Times New Roman" w:cs="Times New Roman"/>
          <w:sz w:val="24"/>
          <w:szCs w:val="24"/>
        </w:rPr>
      </w:pPr>
      <w:r w:rsidRPr="00836977">
        <w:rPr>
          <w:rFonts w:ascii="Times New Roman" w:hAnsi="Times New Roman" w:cs="Times New Roman"/>
          <w:sz w:val="24"/>
          <w:szCs w:val="24"/>
        </w:rPr>
        <w:t>El proceso de desarrollo se llevará a cabo en varias etapas cumpliendo con la metodología de desarrollo Open</w:t>
      </w:r>
      <w:r>
        <w:rPr>
          <w:rFonts w:ascii="Times New Roman" w:hAnsi="Times New Roman" w:cs="Times New Roman"/>
          <w:sz w:val="24"/>
          <w:szCs w:val="24"/>
        </w:rPr>
        <w:t>-</w:t>
      </w:r>
      <w:r w:rsidRPr="00836977">
        <w:rPr>
          <w:rFonts w:ascii="Times New Roman" w:hAnsi="Times New Roman" w:cs="Times New Roman"/>
          <w:sz w:val="24"/>
          <w:szCs w:val="24"/>
        </w:rPr>
        <w:t xml:space="preserve">Up, que incluyen la creación de la plantilla de </w:t>
      </w:r>
      <w:r>
        <w:rPr>
          <w:rFonts w:ascii="Times New Roman" w:hAnsi="Times New Roman" w:cs="Times New Roman"/>
          <w:sz w:val="24"/>
          <w:szCs w:val="24"/>
        </w:rPr>
        <w:t>institucional de la Universidad de Cundinamarca,</w:t>
      </w:r>
      <w:r w:rsidRPr="00836977">
        <w:rPr>
          <w:rFonts w:ascii="Times New Roman" w:hAnsi="Times New Roman" w:cs="Times New Roman"/>
          <w:sz w:val="24"/>
          <w:szCs w:val="24"/>
        </w:rPr>
        <w:t xml:space="preserve"> la instalación del framework PDF-LIB, la creación de archivos HTML, CSS y JavaScript,</w:t>
      </w:r>
      <w:r>
        <w:rPr>
          <w:rFonts w:ascii="Times New Roman" w:hAnsi="Times New Roman" w:cs="Times New Roman"/>
          <w:sz w:val="24"/>
          <w:szCs w:val="24"/>
        </w:rPr>
        <w:t xml:space="preserve"> y </w:t>
      </w:r>
      <w:r w:rsidRPr="00836977">
        <w:rPr>
          <w:rFonts w:ascii="Times New Roman" w:hAnsi="Times New Roman" w:cs="Times New Roman"/>
          <w:sz w:val="24"/>
          <w:szCs w:val="24"/>
        </w:rPr>
        <w:t>la personalización de la plantilla de certificación</w:t>
      </w:r>
      <w:r>
        <w:rPr>
          <w:rFonts w:ascii="Times New Roman" w:hAnsi="Times New Roman" w:cs="Times New Roman"/>
          <w:sz w:val="24"/>
          <w:szCs w:val="24"/>
        </w:rPr>
        <w:t xml:space="preserve"> a través del departamento de Interacción Social Universitaria (ISU)</w:t>
      </w:r>
      <w:r w:rsidRPr="00836977">
        <w:rPr>
          <w:rFonts w:ascii="Times New Roman" w:hAnsi="Times New Roman" w:cs="Times New Roman"/>
          <w:sz w:val="24"/>
          <w:szCs w:val="24"/>
        </w:rPr>
        <w:t xml:space="preserve">, la incorporación de una fuente personalizada, la adición de estilos y elementos visuales, y la implementación de la funcionalidad de generación de certificados. </w:t>
      </w:r>
    </w:p>
    <w:p w14:paraId="50C176C8" w14:textId="0873C1F4" w:rsidR="00836977" w:rsidRDefault="00836977" w:rsidP="00836977">
      <w:pPr>
        <w:pStyle w:val="Textoindependiente"/>
        <w:spacing w:line="480" w:lineRule="auto"/>
        <w:ind w:right="228" w:firstLine="720"/>
        <w:rPr>
          <w:rFonts w:ascii="Times New Roman" w:hAnsi="Times New Roman" w:cs="Times New Roman"/>
          <w:sz w:val="24"/>
          <w:szCs w:val="24"/>
        </w:rPr>
      </w:pPr>
      <w:r w:rsidRPr="00836977">
        <w:rPr>
          <w:rFonts w:ascii="Times New Roman" w:hAnsi="Times New Roman" w:cs="Times New Roman"/>
          <w:sz w:val="24"/>
          <w:szCs w:val="24"/>
        </w:rPr>
        <w:t xml:space="preserve">Una vez finalizado el desarrollo, se planea alojar la plataforma en </w:t>
      </w:r>
      <w:r>
        <w:rPr>
          <w:rFonts w:ascii="Times New Roman" w:hAnsi="Times New Roman" w:cs="Times New Roman"/>
          <w:sz w:val="24"/>
          <w:szCs w:val="24"/>
        </w:rPr>
        <w:t>institucional</w:t>
      </w:r>
      <w:r w:rsidRPr="00836977">
        <w:rPr>
          <w:rFonts w:ascii="Times New Roman" w:hAnsi="Times New Roman" w:cs="Times New Roman"/>
          <w:sz w:val="24"/>
          <w:szCs w:val="24"/>
        </w:rPr>
        <w:t>, lo que permitirá a los usuarios acceder a ella desde cualquier lugar. Los usuarios podrán ingresar su nombre completo, generar un certificado personalizado y descargarlo en formato PDF. La plataforma ofrecerá una solución eficiente y efectiva para la gestión de eventos y certificados en la Universidad de Cundinamarca, reduciendo la carga administrativa y mejorando la experiencia tanto de asistentes, docentes como de ponentes.</w:t>
      </w:r>
    </w:p>
    <w:p w14:paraId="738FFC4C" w14:textId="549AC697" w:rsidR="004C2C1E" w:rsidRPr="00B75A2C" w:rsidRDefault="004C2C1E" w:rsidP="00496B94">
      <w:pPr>
        <w:pStyle w:val="Textoindependiente"/>
        <w:spacing w:line="480" w:lineRule="auto"/>
        <w:ind w:right="228"/>
        <w:rPr>
          <w:rFonts w:ascii="Times New Roman" w:hAnsi="Times New Roman" w:cs="Times New Roman"/>
          <w:b/>
          <w:sz w:val="24"/>
          <w:szCs w:val="24"/>
        </w:rPr>
      </w:pPr>
      <w:r w:rsidRPr="00B75A2C">
        <w:rPr>
          <w:rFonts w:ascii="Times New Roman" w:hAnsi="Times New Roman" w:cs="Times New Roman"/>
          <w:b/>
          <w:sz w:val="24"/>
          <w:szCs w:val="24"/>
        </w:rPr>
        <w:t>Palabras clave</w:t>
      </w:r>
    </w:p>
    <w:p w14:paraId="1EC19116" w14:textId="25073756" w:rsidR="004C2C1E" w:rsidRPr="00B75A2C" w:rsidRDefault="004C2C1E" w:rsidP="004C2C1E">
      <w:pPr>
        <w:pStyle w:val="Textoindependiente"/>
        <w:spacing w:before="10"/>
        <w:ind w:firstLine="720"/>
        <w:rPr>
          <w:rFonts w:ascii="Times New Roman" w:hAnsi="Times New Roman" w:cs="Times New Roman"/>
          <w:sz w:val="24"/>
          <w:szCs w:val="24"/>
        </w:rPr>
      </w:pPr>
      <w:r w:rsidRPr="00B75A2C">
        <w:rPr>
          <w:rFonts w:ascii="Times New Roman" w:hAnsi="Times New Roman" w:cs="Times New Roman"/>
          <w:sz w:val="24"/>
          <w:szCs w:val="24"/>
        </w:rPr>
        <w:t>Certificados</w:t>
      </w:r>
      <w:r w:rsidR="00560FEF" w:rsidRPr="00B75A2C">
        <w:rPr>
          <w:rFonts w:ascii="Times New Roman" w:hAnsi="Times New Roman" w:cs="Times New Roman"/>
          <w:sz w:val="24"/>
          <w:szCs w:val="24"/>
        </w:rPr>
        <w:t xml:space="preserve"> institucionales</w:t>
      </w:r>
      <w:r w:rsidRPr="00B75A2C">
        <w:rPr>
          <w:rFonts w:ascii="Times New Roman" w:hAnsi="Times New Roman" w:cs="Times New Roman"/>
          <w:sz w:val="24"/>
          <w:szCs w:val="24"/>
        </w:rPr>
        <w:t xml:space="preserve">, </w:t>
      </w:r>
      <w:r w:rsidR="00600E62">
        <w:rPr>
          <w:rFonts w:ascii="Times New Roman" w:hAnsi="Times New Roman" w:cs="Times New Roman"/>
          <w:sz w:val="24"/>
          <w:szCs w:val="24"/>
        </w:rPr>
        <w:t>d</w:t>
      </w:r>
      <w:r w:rsidRPr="00B75A2C">
        <w:rPr>
          <w:rFonts w:ascii="Times New Roman" w:hAnsi="Times New Roman" w:cs="Times New Roman"/>
          <w:sz w:val="24"/>
          <w:szCs w:val="24"/>
        </w:rPr>
        <w:t>esarrollo</w:t>
      </w:r>
      <w:r w:rsidR="00560FEF" w:rsidRPr="00B75A2C">
        <w:rPr>
          <w:rFonts w:ascii="Times New Roman" w:hAnsi="Times New Roman" w:cs="Times New Roman"/>
          <w:sz w:val="24"/>
          <w:szCs w:val="24"/>
        </w:rPr>
        <w:t xml:space="preserve"> a la medida</w:t>
      </w:r>
      <w:r w:rsidRPr="00B75A2C">
        <w:rPr>
          <w:rFonts w:ascii="Times New Roman" w:hAnsi="Times New Roman" w:cs="Times New Roman"/>
          <w:sz w:val="24"/>
          <w:szCs w:val="24"/>
        </w:rPr>
        <w:t xml:space="preserve">, </w:t>
      </w:r>
      <w:r w:rsidR="00600E62">
        <w:rPr>
          <w:rFonts w:ascii="Times New Roman" w:hAnsi="Times New Roman" w:cs="Times New Roman"/>
          <w:sz w:val="24"/>
          <w:szCs w:val="24"/>
        </w:rPr>
        <w:t>e</w:t>
      </w:r>
      <w:r w:rsidRPr="00B75A2C">
        <w:rPr>
          <w:rFonts w:ascii="Times New Roman" w:hAnsi="Times New Roman" w:cs="Times New Roman"/>
          <w:sz w:val="24"/>
          <w:szCs w:val="24"/>
        </w:rPr>
        <w:t>ficiencia en procesos</w:t>
      </w:r>
      <w:r w:rsidR="00560FEF" w:rsidRPr="00B75A2C">
        <w:rPr>
          <w:rFonts w:ascii="Times New Roman" w:hAnsi="Times New Roman" w:cs="Times New Roman"/>
          <w:sz w:val="24"/>
          <w:szCs w:val="24"/>
        </w:rPr>
        <w:t xml:space="preserve">. </w:t>
      </w:r>
    </w:p>
    <w:p w14:paraId="0C2913BA" w14:textId="77777777" w:rsidR="004C2C1E" w:rsidRPr="00B75A2C" w:rsidRDefault="004C2C1E" w:rsidP="004C2C1E">
      <w:pPr>
        <w:pStyle w:val="Textoindependiente"/>
        <w:spacing w:before="10"/>
        <w:ind w:firstLine="720"/>
        <w:rPr>
          <w:rFonts w:ascii="Times New Roman" w:hAnsi="Times New Roman" w:cs="Times New Roman"/>
          <w:sz w:val="24"/>
          <w:szCs w:val="24"/>
        </w:rPr>
      </w:pPr>
    </w:p>
    <w:p w14:paraId="7315AC54" w14:textId="77777777" w:rsidR="00E629B1" w:rsidRPr="00B75A2C" w:rsidRDefault="00E629B1" w:rsidP="00560FEF">
      <w:pPr>
        <w:pStyle w:val="Textoindependiente"/>
        <w:spacing w:before="10"/>
        <w:rPr>
          <w:rFonts w:ascii="Times New Roman" w:hAnsi="Times New Roman" w:cs="Times New Roman"/>
          <w:sz w:val="24"/>
          <w:szCs w:val="24"/>
        </w:rPr>
      </w:pPr>
    </w:p>
    <w:p w14:paraId="25B44BC9" w14:textId="77777777" w:rsidR="00560FEF" w:rsidRPr="00B75A2C" w:rsidRDefault="00560FEF" w:rsidP="00560FEF">
      <w:pPr>
        <w:pStyle w:val="Textoindependiente"/>
        <w:spacing w:before="10"/>
        <w:rPr>
          <w:rFonts w:ascii="Times New Roman" w:hAnsi="Times New Roman" w:cs="Times New Roman"/>
          <w:sz w:val="24"/>
          <w:szCs w:val="24"/>
        </w:rPr>
      </w:pPr>
    </w:p>
    <w:p w14:paraId="18A4CECF" w14:textId="77777777" w:rsidR="00496B94" w:rsidRPr="00B75A2C" w:rsidRDefault="00496B94" w:rsidP="00560FEF">
      <w:pPr>
        <w:pStyle w:val="Textoindependiente"/>
        <w:spacing w:before="10"/>
        <w:rPr>
          <w:rFonts w:ascii="Times New Roman" w:hAnsi="Times New Roman" w:cs="Times New Roman"/>
          <w:sz w:val="24"/>
          <w:szCs w:val="24"/>
        </w:rPr>
      </w:pPr>
    </w:p>
    <w:p w14:paraId="7B4CD189" w14:textId="77777777" w:rsidR="00B902F7" w:rsidRPr="00B75A2C" w:rsidRDefault="00B902F7" w:rsidP="00560FEF">
      <w:pPr>
        <w:pStyle w:val="Textoindependiente"/>
        <w:spacing w:before="10"/>
        <w:rPr>
          <w:rFonts w:ascii="Times New Roman" w:hAnsi="Times New Roman" w:cs="Times New Roman"/>
          <w:sz w:val="24"/>
          <w:szCs w:val="24"/>
        </w:rPr>
      </w:pPr>
    </w:p>
    <w:p w14:paraId="2BC44020" w14:textId="77777777" w:rsidR="00E629B1" w:rsidRPr="00B75A2C" w:rsidRDefault="00E629B1" w:rsidP="004C2C1E">
      <w:pPr>
        <w:pStyle w:val="Textoindependiente"/>
        <w:spacing w:before="10"/>
        <w:ind w:firstLine="720"/>
        <w:rPr>
          <w:rFonts w:ascii="Times New Roman" w:hAnsi="Times New Roman" w:cs="Times New Roman"/>
          <w:sz w:val="24"/>
          <w:szCs w:val="24"/>
        </w:rPr>
      </w:pPr>
    </w:p>
    <w:p w14:paraId="02E7CBCB" w14:textId="77777777" w:rsidR="004C2C1E" w:rsidRPr="00B451E2" w:rsidRDefault="004C2C1E" w:rsidP="00B451E2">
      <w:pPr>
        <w:pStyle w:val="Ttulo1"/>
        <w:jc w:val="center"/>
        <w:rPr>
          <w:rFonts w:ascii="Times New Roman" w:hAnsi="Times New Roman" w:cs="Times New Roman"/>
          <w:b/>
          <w:bCs/>
          <w:lang w:val="en-US"/>
        </w:rPr>
      </w:pPr>
      <w:bookmarkStart w:id="17" w:name="_Toc161745086"/>
      <w:bookmarkStart w:id="18" w:name="_Toc161745323"/>
      <w:bookmarkStart w:id="19" w:name="_Toc161746163"/>
      <w:bookmarkStart w:id="20" w:name="_Toc166840034"/>
      <w:r w:rsidRPr="00B451E2">
        <w:rPr>
          <w:rFonts w:ascii="Times New Roman" w:hAnsi="Times New Roman" w:cs="Times New Roman"/>
          <w:b/>
          <w:bCs/>
          <w:lang w:val="en-US"/>
        </w:rPr>
        <w:t>Abstract</w:t>
      </w:r>
      <w:bookmarkEnd w:id="17"/>
      <w:bookmarkEnd w:id="18"/>
      <w:bookmarkEnd w:id="19"/>
      <w:bookmarkEnd w:id="20"/>
    </w:p>
    <w:p w14:paraId="1181D336" w14:textId="77777777" w:rsidR="004C2C1E" w:rsidRPr="00EC5741" w:rsidRDefault="004C2C1E" w:rsidP="004C2C1E">
      <w:pPr>
        <w:pStyle w:val="Textoindependiente"/>
        <w:rPr>
          <w:rFonts w:ascii="Times New Roman" w:hAnsi="Times New Roman" w:cs="Times New Roman"/>
          <w:b/>
          <w:sz w:val="24"/>
          <w:szCs w:val="24"/>
          <w:lang w:val="en-US"/>
        </w:rPr>
      </w:pPr>
    </w:p>
    <w:p w14:paraId="330BCFE7" w14:textId="75CD4E9E" w:rsidR="004C2C1E" w:rsidRPr="00B75A2C" w:rsidRDefault="004C2C1E" w:rsidP="004C2C1E">
      <w:pPr>
        <w:pStyle w:val="Textoindependiente"/>
        <w:spacing w:line="480" w:lineRule="auto"/>
        <w:ind w:left="122" w:right="228" w:firstLine="707"/>
        <w:rPr>
          <w:rFonts w:ascii="Times New Roman" w:hAnsi="Times New Roman" w:cs="Times New Roman"/>
          <w:sz w:val="24"/>
          <w:szCs w:val="24"/>
          <w:lang w:val="en-US"/>
        </w:rPr>
      </w:pPr>
      <w:r w:rsidRPr="00EC5741">
        <w:rPr>
          <w:rFonts w:ascii="Times New Roman" w:hAnsi="Times New Roman" w:cs="Times New Roman"/>
          <w:sz w:val="24"/>
          <w:szCs w:val="24"/>
          <w:lang w:val="en-US"/>
        </w:rPr>
        <w:t xml:space="preserve">This document demonstrates the development and achievement of specific objectives through the research, design, structure, and functional development process of a platform enabling the management of events and certificates at the educational institution, Universidad de Cundinamarca. The purpose of this certification platform is to enhance the efficiency of processes related to the organization of academic events and the issuance of certificates, providing users with a more convenient and effective experience. The development process occurred in several stages, following the </w:t>
      </w:r>
      <w:proofErr w:type="spellStart"/>
      <w:r w:rsidRPr="00EC5741">
        <w:rPr>
          <w:rFonts w:ascii="Times New Roman" w:hAnsi="Times New Roman" w:cs="Times New Roman"/>
          <w:sz w:val="24"/>
          <w:szCs w:val="24"/>
          <w:lang w:val="en-US"/>
        </w:rPr>
        <w:t>OpenUp</w:t>
      </w:r>
      <w:proofErr w:type="spellEnd"/>
      <w:r w:rsidRPr="00EC5741">
        <w:rPr>
          <w:rFonts w:ascii="Times New Roman" w:hAnsi="Times New Roman" w:cs="Times New Roman"/>
          <w:sz w:val="24"/>
          <w:szCs w:val="24"/>
          <w:lang w:val="en-US"/>
        </w:rPr>
        <w:t xml:space="preserve"> development methodology, which included creating the certificate template in Canva, installing the PDF-LIB framework, generating HTML, CSS, and JavaScript files, customizing the certificate template, incorporating a custom font, adding styles and visual elements, and implementing certificate generation functionality. </w:t>
      </w:r>
    </w:p>
    <w:p w14:paraId="6005ED74" w14:textId="355A11E8" w:rsidR="004C2C1E" w:rsidRPr="00EC5741" w:rsidRDefault="004C2C1E" w:rsidP="004C2C1E">
      <w:pPr>
        <w:pStyle w:val="Textoindependiente"/>
        <w:spacing w:line="480" w:lineRule="auto"/>
        <w:ind w:left="122" w:right="228" w:firstLine="707"/>
        <w:rPr>
          <w:rFonts w:ascii="Times New Roman" w:hAnsi="Times New Roman" w:cs="Times New Roman"/>
          <w:sz w:val="24"/>
          <w:szCs w:val="24"/>
          <w:lang w:val="en-US"/>
        </w:rPr>
      </w:pPr>
      <w:r w:rsidRPr="00EC5741">
        <w:rPr>
          <w:rFonts w:ascii="Times New Roman" w:hAnsi="Times New Roman" w:cs="Times New Roman"/>
          <w:sz w:val="24"/>
          <w:szCs w:val="24"/>
          <w:lang w:val="en-US"/>
        </w:rPr>
        <w:t>Upon completion of the development, the platform was hosted on GitHub Pages, allowing users to access it from anywhere. Users can enter their full name, generate a personalized certificate, and download it in PDF format. The platform offers an efficient and effective solution for managing events and certificates at Universidad de Cundinamarca, reducing administrative burdens, and enhancing the experience for attendees, educators, and speakers alike. </w:t>
      </w:r>
    </w:p>
    <w:p w14:paraId="608E5437" w14:textId="1B2D54DC" w:rsidR="004C2C1E" w:rsidRPr="00EC5741" w:rsidRDefault="004C2C1E" w:rsidP="00B451E2">
      <w:pPr>
        <w:pStyle w:val="Textoindependiente"/>
        <w:spacing w:line="480" w:lineRule="auto"/>
        <w:ind w:right="228"/>
        <w:outlineLvl w:val="1"/>
        <w:rPr>
          <w:rFonts w:ascii="Times New Roman" w:hAnsi="Times New Roman" w:cs="Times New Roman"/>
          <w:b/>
          <w:sz w:val="24"/>
          <w:szCs w:val="24"/>
          <w:lang w:val="en-US"/>
        </w:rPr>
      </w:pPr>
      <w:bookmarkStart w:id="21" w:name="_Toc160613121"/>
      <w:bookmarkStart w:id="22" w:name="_Toc161745087"/>
      <w:bookmarkStart w:id="23" w:name="_Toc161745324"/>
      <w:bookmarkStart w:id="24" w:name="_Toc161746164"/>
      <w:bookmarkStart w:id="25" w:name="_Toc166840035"/>
      <w:r w:rsidRPr="00EC5741">
        <w:rPr>
          <w:rFonts w:ascii="Times New Roman" w:hAnsi="Times New Roman" w:cs="Times New Roman"/>
          <w:b/>
          <w:sz w:val="24"/>
          <w:szCs w:val="24"/>
          <w:lang w:val="en-US"/>
        </w:rPr>
        <w:t>Key</w:t>
      </w:r>
      <w:r w:rsidRPr="00EC5741">
        <w:rPr>
          <w:rFonts w:ascii="Times New Roman" w:hAnsi="Times New Roman" w:cs="Times New Roman"/>
          <w:b/>
          <w:spacing w:val="-2"/>
          <w:sz w:val="24"/>
          <w:szCs w:val="24"/>
          <w:lang w:val="en-US"/>
        </w:rPr>
        <w:t xml:space="preserve"> </w:t>
      </w:r>
      <w:r w:rsidRPr="00EC5741">
        <w:rPr>
          <w:rFonts w:ascii="Times New Roman" w:hAnsi="Times New Roman" w:cs="Times New Roman"/>
          <w:b/>
          <w:sz w:val="24"/>
          <w:szCs w:val="24"/>
          <w:lang w:val="en-US"/>
        </w:rPr>
        <w:t>words.</w:t>
      </w:r>
      <w:bookmarkEnd w:id="21"/>
      <w:bookmarkEnd w:id="22"/>
      <w:bookmarkEnd w:id="23"/>
      <w:bookmarkEnd w:id="24"/>
      <w:bookmarkEnd w:id="25"/>
    </w:p>
    <w:p w14:paraId="168F52C4" w14:textId="23EFD1DC" w:rsidR="0001629F" w:rsidRPr="00EC5741" w:rsidRDefault="000E23CD" w:rsidP="00B75A2C">
      <w:pPr>
        <w:pStyle w:val="Textoindependiente"/>
        <w:spacing w:line="480" w:lineRule="auto"/>
        <w:ind w:right="228" w:firstLine="720"/>
        <w:rPr>
          <w:rFonts w:ascii="Times New Roman" w:hAnsi="Times New Roman" w:cs="Times New Roman"/>
          <w:b/>
          <w:bCs/>
          <w:sz w:val="24"/>
          <w:szCs w:val="24"/>
          <w:lang w:val="en-US"/>
        </w:rPr>
      </w:pPr>
      <w:r w:rsidRPr="00EC5741">
        <w:rPr>
          <w:rFonts w:ascii="Times New Roman" w:hAnsi="Times New Roman" w:cs="Times New Roman"/>
          <w:sz w:val="24"/>
          <w:szCs w:val="24"/>
          <w:lang w:val="en-US"/>
        </w:rPr>
        <w:t xml:space="preserve">Institutional certificates, </w:t>
      </w:r>
      <w:r w:rsidR="00B902F7">
        <w:rPr>
          <w:rFonts w:ascii="Times New Roman" w:hAnsi="Times New Roman" w:cs="Times New Roman"/>
          <w:sz w:val="24"/>
          <w:szCs w:val="24"/>
          <w:lang w:val="en-US"/>
        </w:rPr>
        <w:t>c</w:t>
      </w:r>
      <w:r w:rsidRPr="00EC5741">
        <w:rPr>
          <w:rFonts w:ascii="Times New Roman" w:hAnsi="Times New Roman" w:cs="Times New Roman"/>
          <w:sz w:val="24"/>
          <w:szCs w:val="24"/>
          <w:lang w:val="en-US"/>
        </w:rPr>
        <w:t xml:space="preserve">ustom development, </w:t>
      </w:r>
      <w:r w:rsidR="00B902F7">
        <w:rPr>
          <w:rFonts w:ascii="Times New Roman" w:hAnsi="Times New Roman" w:cs="Times New Roman"/>
          <w:sz w:val="24"/>
          <w:szCs w:val="24"/>
          <w:lang w:val="en-US"/>
        </w:rPr>
        <w:t>p</w:t>
      </w:r>
      <w:r w:rsidRPr="00EC5741">
        <w:rPr>
          <w:rFonts w:ascii="Times New Roman" w:hAnsi="Times New Roman" w:cs="Times New Roman"/>
          <w:sz w:val="24"/>
          <w:szCs w:val="24"/>
          <w:lang w:val="en-US"/>
        </w:rPr>
        <w:t>rocess</w:t>
      </w:r>
      <w:r w:rsidR="0001629F" w:rsidRPr="00EC5741">
        <w:rPr>
          <w:rFonts w:ascii="Times New Roman" w:hAnsi="Times New Roman" w:cs="Times New Roman"/>
          <w:sz w:val="24"/>
          <w:szCs w:val="24"/>
          <w:lang w:val="en-US"/>
        </w:rPr>
        <w:t xml:space="preserve"> </w:t>
      </w:r>
      <w:r w:rsidRPr="00EC5741">
        <w:rPr>
          <w:rFonts w:ascii="Times New Roman" w:hAnsi="Times New Roman" w:cs="Times New Roman"/>
          <w:sz w:val="24"/>
          <w:szCs w:val="24"/>
          <w:lang w:val="en-US"/>
        </w:rPr>
        <w:t>efficiency.</w:t>
      </w:r>
    </w:p>
    <w:p w14:paraId="6DA55FF0" w14:textId="77777777" w:rsidR="0001629F" w:rsidRPr="00EC5741" w:rsidRDefault="0001629F" w:rsidP="00B75A2C">
      <w:pPr>
        <w:pStyle w:val="Textoindependiente"/>
        <w:spacing w:line="480" w:lineRule="auto"/>
        <w:ind w:right="228"/>
        <w:rPr>
          <w:rFonts w:ascii="Times New Roman" w:hAnsi="Times New Roman" w:cs="Times New Roman"/>
          <w:b/>
          <w:bCs/>
          <w:sz w:val="24"/>
          <w:szCs w:val="24"/>
          <w:lang w:val="en-US"/>
        </w:rPr>
      </w:pPr>
    </w:p>
    <w:p w14:paraId="4F0E858F" w14:textId="77777777" w:rsidR="0001629F" w:rsidRPr="00EC5741" w:rsidRDefault="0001629F" w:rsidP="00B75A2C">
      <w:pPr>
        <w:pStyle w:val="Textoindependiente"/>
        <w:spacing w:line="480" w:lineRule="auto"/>
        <w:ind w:right="228"/>
        <w:rPr>
          <w:rFonts w:ascii="Times New Roman" w:hAnsi="Times New Roman" w:cs="Times New Roman"/>
          <w:b/>
          <w:bCs/>
          <w:sz w:val="24"/>
          <w:szCs w:val="24"/>
          <w:lang w:val="en-US"/>
        </w:rPr>
      </w:pPr>
    </w:p>
    <w:p w14:paraId="65401F5C" w14:textId="77777777" w:rsidR="00B75A2C" w:rsidRPr="00EC5741" w:rsidRDefault="00B75A2C" w:rsidP="00B75A2C">
      <w:pPr>
        <w:pStyle w:val="Textoindependiente"/>
        <w:spacing w:line="480" w:lineRule="auto"/>
        <w:ind w:right="228"/>
        <w:rPr>
          <w:rFonts w:ascii="Times New Roman" w:hAnsi="Times New Roman" w:cs="Times New Roman"/>
          <w:b/>
          <w:bCs/>
          <w:sz w:val="24"/>
          <w:szCs w:val="24"/>
          <w:lang w:val="en-US"/>
        </w:rPr>
      </w:pPr>
    </w:p>
    <w:p w14:paraId="5FB2C431" w14:textId="77777777" w:rsidR="00B75A2C" w:rsidRPr="00EC5741" w:rsidRDefault="00B75A2C" w:rsidP="00B75A2C">
      <w:pPr>
        <w:pStyle w:val="Textoindependiente"/>
        <w:spacing w:line="480" w:lineRule="auto"/>
        <w:ind w:right="228"/>
        <w:rPr>
          <w:rFonts w:ascii="Times New Roman" w:hAnsi="Times New Roman" w:cs="Times New Roman"/>
          <w:b/>
          <w:bCs/>
          <w:sz w:val="24"/>
          <w:szCs w:val="24"/>
          <w:lang w:val="en-US"/>
        </w:rPr>
      </w:pPr>
    </w:p>
    <w:p w14:paraId="772E8165" w14:textId="77777777" w:rsidR="00B902F7" w:rsidRPr="00EC5741" w:rsidRDefault="00B902F7" w:rsidP="00B75A2C">
      <w:pPr>
        <w:pStyle w:val="Textoindependiente"/>
        <w:spacing w:line="480" w:lineRule="auto"/>
        <w:ind w:right="228"/>
        <w:rPr>
          <w:rFonts w:ascii="Times New Roman" w:hAnsi="Times New Roman" w:cs="Times New Roman"/>
          <w:b/>
          <w:bCs/>
          <w:sz w:val="24"/>
          <w:szCs w:val="24"/>
          <w:lang w:val="en-US"/>
        </w:rPr>
      </w:pPr>
    </w:p>
    <w:p w14:paraId="450C1E57" w14:textId="7B417327" w:rsidR="003635CC" w:rsidRPr="00B451E2" w:rsidRDefault="00386073" w:rsidP="00B451E2">
      <w:pPr>
        <w:pStyle w:val="Ttulo1"/>
        <w:jc w:val="center"/>
        <w:rPr>
          <w:rFonts w:ascii="Times New Roman" w:hAnsi="Times New Roman" w:cs="Times New Roman"/>
          <w:b/>
          <w:bCs/>
        </w:rPr>
      </w:pPr>
      <w:bookmarkStart w:id="26" w:name="_Toc161745088"/>
      <w:bookmarkStart w:id="27" w:name="_Toc161745325"/>
      <w:bookmarkStart w:id="28" w:name="_Toc161746165"/>
      <w:bookmarkStart w:id="29" w:name="_Toc166840036"/>
      <w:r w:rsidRPr="00B451E2">
        <w:rPr>
          <w:rFonts w:ascii="Times New Roman" w:hAnsi="Times New Roman" w:cs="Times New Roman"/>
          <w:b/>
          <w:bCs/>
        </w:rPr>
        <w:t>Definición</w:t>
      </w:r>
      <w:r w:rsidRPr="00B451E2">
        <w:rPr>
          <w:rFonts w:ascii="Times New Roman" w:hAnsi="Times New Roman" w:cs="Times New Roman"/>
          <w:b/>
          <w:bCs/>
          <w:spacing w:val="-4"/>
        </w:rPr>
        <w:t xml:space="preserve"> </w:t>
      </w:r>
      <w:r w:rsidRPr="00B451E2">
        <w:rPr>
          <w:rFonts w:ascii="Times New Roman" w:hAnsi="Times New Roman" w:cs="Times New Roman"/>
          <w:b/>
          <w:bCs/>
        </w:rPr>
        <w:t>del</w:t>
      </w:r>
      <w:r w:rsidRPr="00B451E2">
        <w:rPr>
          <w:rFonts w:ascii="Times New Roman" w:hAnsi="Times New Roman" w:cs="Times New Roman"/>
          <w:b/>
          <w:bCs/>
          <w:spacing w:val="-4"/>
        </w:rPr>
        <w:t xml:space="preserve"> </w:t>
      </w:r>
      <w:r w:rsidR="00620858" w:rsidRPr="00B451E2">
        <w:rPr>
          <w:rFonts w:ascii="Times New Roman" w:hAnsi="Times New Roman" w:cs="Times New Roman"/>
          <w:b/>
          <w:bCs/>
        </w:rPr>
        <w:t>P</w:t>
      </w:r>
      <w:r w:rsidRPr="00B451E2">
        <w:rPr>
          <w:rFonts w:ascii="Times New Roman" w:hAnsi="Times New Roman" w:cs="Times New Roman"/>
          <w:b/>
          <w:bCs/>
        </w:rPr>
        <w:t>roblema</w:t>
      </w:r>
      <w:bookmarkEnd w:id="26"/>
      <w:bookmarkEnd w:id="27"/>
      <w:bookmarkEnd w:id="28"/>
      <w:bookmarkEnd w:id="29"/>
    </w:p>
    <w:p w14:paraId="7CF4BC8E" w14:textId="77777777" w:rsidR="003635CC" w:rsidRPr="00B75A2C" w:rsidRDefault="003635CC">
      <w:pPr>
        <w:pStyle w:val="Textoindependiente"/>
        <w:rPr>
          <w:rFonts w:ascii="Times New Roman" w:hAnsi="Times New Roman" w:cs="Times New Roman"/>
          <w:b/>
          <w:sz w:val="24"/>
          <w:szCs w:val="24"/>
        </w:rPr>
      </w:pPr>
    </w:p>
    <w:p w14:paraId="53F28254" w14:textId="70649286" w:rsidR="003635CC" w:rsidRPr="00B75A2C" w:rsidRDefault="00D869F3">
      <w:pPr>
        <w:pStyle w:val="Textoindependiente"/>
        <w:spacing w:line="480" w:lineRule="auto"/>
        <w:ind w:left="122" w:right="471" w:firstLine="770"/>
        <w:rPr>
          <w:rFonts w:ascii="Times New Roman" w:hAnsi="Times New Roman" w:cs="Times New Roman"/>
          <w:sz w:val="24"/>
          <w:szCs w:val="24"/>
        </w:rPr>
      </w:pPr>
      <w:r w:rsidRPr="00B75A2C">
        <w:rPr>
          <w:rFonts w:ascii="Times New Roman" w:hAnsi="Times New Roman" w:cs="Times New Roman"/>
          <w:sz w:val="24"/>
          <w:szCs w:val="24"/>
        </w:rPr>
        <w:t xml:space="preserve">A </w:t>
      </w:r>
      <w:r w:rsidR="006347A9" w:rsidRPr="00B75A2C">
        <w:rPr>
          <w:rFonts w:ascii="Times New Roman" w:hAnsi="Times New Roman" w:cs="Times New Roman"/>
          <w:sz w:val="24"/>
          <w:szCs w:val="24"/>
        </w:rPr>
        <w:t>continuación,</w:t>
      </w:r>
      <w:r w:rsidRPr="00B75A2C">
        <w:rPr>
          <w:rFonts w:ascii="Times New Roman" w:hAnsi="Times New Roman" w:cs="Times New Roman"/>
          <w:sz w:val="24"/>
          <w:szCs w:val="24"/>
        </w:rPr>
        <w:t xml:space="preserve"> se presenta hacia el lector la definición del problema identificado a partir de la estructura del árbol de problemas que se encuentra en </w:t>
      </w:r>
      <w:hyperlink w:anchor="_Referencias_Prueba" w:history="1">
        <w:r w:rsidR="00DA5A16" w:rsidRPr="00DA5A16">
          <w:rPr>
            <w:rStyle w:val="Hipervnculo"/>
            <w:rFonts w:ascii="Times New Roman" w:hAnsi="Times New Roman" w:cs="Times New Roman"/>
            <w:sz w:val="24"/>
            <w:szCs w:val="24"/>
          </w:rPr>
          <w:t>(Anexo 1)</w:t>
        </w:r>
      </w:hyperlink>
      <w:r w:rsidR="00AF1E52">
        <w:rPr>
          <w:rFonts w:ascii="Times New Roman" w:hAnsi="Times New Roman" w:cs="Times New Roman"/>
          <w:sz w:val="24"/>
          <w:szCs w:val="24"/>
        </w:rPr>
        <w:t>,</w:t>
      </w:r>
      <w:r w:rsidRPr="00B75A2C">
        <w:rPr>
          <w:rFonts w:ascii="Times New Roman" w:hAnsi="Times New Roman" w:cs="Times New Roman"/>
          <w:sz w:val="24"/>
          <w:szCs w:val="24"/>
        </w:rPr>
        <w:t xml:space="preserve"> este fue implementado en esta investigación con el objetivo de identificar la problemática central del estudio.  </w:t>
      </w:r>
    </w:p>
    <w:p w14:paraId="197EBC57" w14:textId="738C0C0F" w:rsidR="003635CC" w:rsidRPr="00B75A2C" w:rsidRDefault="00386073" w:rsidP="00B451E2">
      <w:pPr>
        <w:pStyle w:val="Ttulo2"/>
        <w:rPr>
          <w:rFonts w:ascii="Times New Roman" w:hAnsi="Times New Roman" w:cs="Times New Roman"/>
          <w:sz w:val="24"/>
          <w:szCs w:val="24"/>
        </w:rPr>
      </w:pPr>
      <w:bookmarkStart w:id="30" w:name="_Toc161745089"/>
      <w:bookmarkStart w:id="31" w:name="_Toc161745326"/>
      <w:bookmarkStart w:id="32" w:name="_Toc161746166"/>
      <w:bookmarkStart w:id="33" w:name="_Toc166840037"/>
      <w:r w:rsidRPr="00B75A2C">
        <w:rPr>
          <w:rFonts w:ascii="Times New Roman" w:hAnsi="Times New Roman" w:cs="Times New Roman"/>
          <w:sz w:val="24"/>
          <w:szCs w:val="24"/>
        </w:rPr>
        <w:t>Descripción</w:t>
      </w:r>
      <w:r w:rsidRPr="00B75A2C">
        <w:rPr>
          <w:rFonts w:ascii="Times New Roman" w:hAnsi="Times New Roman" w:cs="Times New Roman"/>
          <w:spacing w:val="-3"/>
          <w:sz w:val="24"/>
          <w:szCs w:val="24"/>
        </w:rPr>
        <w:t xml:space="preserve"> </w:t>
      </w:r>
      <w:r w:rsidRPr="00B75A2C">
        <w:rPr>
          <w:rFonts w:ascii="Times New Roman" w:hAnsi="Times New Roman" w:cs="Times New Roman"/>
          <w:sz w:val="24"/>
          <w:szCs w:val="24"/>
        </w:rPr>
        <w:t>de</w:t>
      </w:r>
      <w:r w:rsidRPr="00B75A2C">
        <w:rPr>
          <w:rFonts w:ascii="Times New Roman" w:hAnsi="Times New Roman" w:cs="Times New Roman"/>
          <w:spacing w:val="-2"/>
          <w:sz w:val="24"/>
          <w:szCs w:val="24"/>
        </w:rPr>
        <w:t xml:space="preserve"> </w:t>
      </w:r>
      <w:r w:rsidRPr="00B75A2C">
        <w:rPr>
          <w:rFonts w:ascii="Times New Roman" w:hAnsi="Times New Roman" w:cs="Times New Roman"/>
          <w:sz w:val="24"/>
          <w:szCs w:val="24"/>
        </w:rPr>
        <w:t>la</w:t>
      </w:r>
      <w:r w:rsidRPr="00B75A2C">
        <w:rPr>
          <w:rFonts w:ascii="Times New Roman" w:hAnsi="Times New Roman" w:cs="Times New Roman"/>
          <w:spacing w:val="-2"/>
          <w:sz w:val="24"/>
          <w:szCs w:val="24"/>
        </w:rPr>
        <w:t xml:space="preserve"> </w:t>
      </w:r>
      <w:r w:rsidR="00620858" w:rsidRPr="00B75A2C">
        <w:rPr>
          <w:rFonts w:ascii="Times New Roman" w:hAnsi="Times New Roman" w:cs="Times New Roman"/>
          <w:sz w:val="24"/>
          <w:szCs w:val="24"/>
        </w:rPr>
        <w:t>S</w:t>
      </w:r>
      <w:r w:rsidRPr="00B75A2C">
        <w:rPr>
          <w:rFonts w:ascii="Times New Roman" w:hAnsi="Times New Roman" w:cs="Times New Roman"/>
          <w:sz w:val="24"/>
          <w:szCs w:val="24"/>
        </w:rPr>
        <w:t>ituación</w:t>
      </w:r>
      <w:r w:rsidRPr="00B75A2C">
        <w:rPr>
          <w:rFonts w:ascii="Times New Roman" w:hAnsi="Times New Roman" w:cs="Times New Roman"/>
          <w:spacing w:val="-2"/>
          <w:sz w:val="24"/>
          <w:szCs w:val="24"/>
        </w:rPr>
        <w:t xml:space="preserve"> </w:t>
      </w:r>
      <w:r w:rsidR="00620858" w:rsidRPr="00B75A2C">
        <w:rPr>
          <w:rFonts w:ascii="Times New Roman" w:hAnsi="Times New Roman" w:cs="Times New Roman"/>
          <w:sz w:val="24"/>
          <w:szCs w:val="24"/>
        </w:rPr>
        <w:t>P</w:t>
      </w:r>
      <w:r w:rsidRPr="00B75A2C">
        <w:rPr>
          <w:rFonts w:ascii="Times New Roman" w:hAnsi="Times New Roman" w:cs="Times New Roman"/>
          <w:sz w:val="24"/>
          <w:szCs w:val="24"/>
        </w:rPr>
        <w:t>roblemática</w:t>
      </w:r>
      <w:bookmarkEnd w:id="30"/>
      <w:bookmarkEnd w:id="31"/>
      <w:bookmarkEnd w:id="32"/>
      <w:bookmarkEnd w:id="33"/>
    </w:p>
    <w:p w14:paraId="2E0C17B2" w14:textId="77777777" w:rsidR="003635CC" w:rsidRPr="00B75A2C" w:rsidRDefault="003635CC">
      <w:pPr>
        <w:pStyle w:val="Textoindependiente"/>
        <w:spacing w:before="9"/>
        <w:rPr>
          <w:rFonts w:ascii="Times New Roman" w:hAnsi="Times New Roman" w:cs="Times New Roman"/>
          <w:b/>
          <w:sz w:val="24"/>
          <w:szCs w:val="24"/>
        </w:rPr>
      </w:pPr>
    </w:p>
    <w:p w14:paraId="4E2E0555" w14:textId="41162340" w:rsidR="00D869F3" w:rsidRPr="00B75A2C" w:rsidRDefault="006347A9" w:rsidP="00D869F3">
      <w:pPr>
        <w:spacing w:line="478" w:lineRule="auto"/>
        <w:ind w:right="63" w:firstLine="720"/>
        <w:rPr>
          <w:rFonts w:ascii="Times New Roman" w:hAnsi="Times New Roman" w:cs="Times New Roman"/>
          <w:sz w:val="24"/>
          <w:szCs w:val="24"/>
        </w:rPr>
      </w:pPr>
      <w:r w:rsidRPr="00B75A2C">
        <w:rPr>
          <w:rFonts w:ascii="Times New Roman" w:hAnsi="Times New Roman" w:cs="Times New Roman"/>
          <w:sz w:val="24"/>
          <w:szCs w:val="24"/>
        </w:rPr>
        <w:t>El problema</w:t>
      </w:r>
      <w:r w:rsidR="00D869F3" w:rsidRPr="00B75A2C">
        <w:rPr>
          <w:rFonts w:ascii="Times New Roman" w:hAnsi="Times New Roman" w:cs="Times New Roman"/>
          <w:sz w:val="24"/>
          <w:szCs w:val="24"/>
        </w:rPr>
        <w:t xml:space="preserve"> se centra en la necesidad imperante de certificar y autenticar el conocimiento en un contexto de transformación educativa y demanda creciente (UNESCOCEPAL-PNUD, 1981) de mecanismos confiables de certificación. La sociedad actual experimenta una </w:t>
      </w:r>
      <w:r w:rsidR="00E140F7" w:rsidRPr="00B75A2C">
        <w:rPr>
          <w:rFonts w:ascii="Times New Roman" w:hAnsi="Times New Roman" w:cs="Times New Roman"/>
          <w:sz w:val="24"/>
          <w:szCs w:val="24"/>
        </w:rPr>
        <w:t>transición (</w:t>
      </w:r>
      <w:r w:rsidR="00D869F3" w:rsidRPr="00B75A2C">
        <w:rPr>
          <w:rFonts w:ascii="Times New Roman" w:hAnsi="Times New Roman" w:cs="Times New Roman"/>
          <w:sz w:val="24"/>
          <w:szCs w:val="24"/>
        </w:rPr>
        <w:t>Azorín Abellán Cecilia, 2019) de los métodos educativos tradicionales hacia nuevas perspectivas y desafíos en la certificación del conocimiento, lo que redefine la adquisición y validación del entendimiento (Bueno Ruiz, 2006). En este contexto, surge la necesidad de desarrollar una plataforma integral para la gestión de eventos y certificados en la Universidad de Cundinamarca. A su vez radica en la eficiencia de los procesos relacionados con la organización de eventos académicos y la emisión de certificados en la Universidad de Cundinamarca, que actualmente enfrenta desafíos administrativos y operativos principalmente por la emisión de certificados físicos teniendo en cuenta la política de “</w:t>
      </w:r>
      <w:proofErr w:type="gramStart"/>
      <w:r w:rsidR="00D869F3" w:rsidRPr="00B75A2C">
        <w:rPr>
          <w:rFonts w:ascii="Times New Roman" w:hAnsi="Times New Roman" w:cs="Times New Roman"/>
          <w:sz w:val="24"/>
          <w:szCs w:val="24"/>
        </w:rPr>
        <w:t>Cero papel</w:t>
      </w:r>
      <w:proofErr w:type="gramEnd"/>
      <w:r w:rsidR="00D869F3" w:rsidRPr="00B75A2C">
        <w:rPr>
          <w:rFonts w:ascii="Times New Roman" w:hAnsi="Times New Roman" w:cs="Times New Roman"/>
          <w:sz w:val="24"/>
          <w:szCs w:val="24"/>
        </w:rPr>
        <w:t>”</w:t>
      </w:r>
      <w:r w:rsidR="00242340" w:rsidRPr="00B75A2C">
        <w:rPr>
          <w:rFonts w:ascii="Times New Roman" w:hAnsi="Times New Roman" w:cs="Times New Roman"/>
          <w:sz w:val="24"/>
          <w:szCs w:val="24"/>
        </w:rPr>
        <w:t xml:space="preserve"> </w:t>
      </w:r>
      <w:r w:rsidR="00D869F3" w:rsidRPr="00B75A2C">
        <w:rPr>
          <w:rFonts w:ascii="Times New Roman" w:hAnsi="Times New Roman" w:cs="Times New Roman"/>
          <w:sz w:val="24"/>
          <w:szCs w:val="24"/>
        </w:rPr>
        <w:t xml:space="preserve">(Macroproceso et al., 2020). El sistema existente no satisface completamente las necesidades de los usuarios, lo que implica una experiencia menos conveniente y eficaz. </w:t>
      </w:r>
    </w:p>
    <w:p w14:paraId="568F6D09" w14:textId="48B2292A" w:rsidR="00D869F3" w:rsidRPr="00B75A2C" w:rsidRDefault="00C83C98" w:rsidP="00767173">
      <w:pPr>
        <w:pStyle w:val="Ttulo3"/>
        <w:tabs>
          <w:tab w:val="left" w:pos="736"/>
        </w:tabs>
        <w:ind w:left="0" w:firstLine="0"/>
        <w:rPr>
          <w:rFonts w:ascii="Times New Roman" w:hAnsi="Times New Roman" w:cs="Times New Roman"/>
          <w:sz w:val="24"/>
          <w:szCs w:val="24"/>
        </w:rPr>
      </w:pPr>
      <w:r w:rsidRPr="00B75A2C">
        <w:rPr>
          <w:rFonts w:ascii="Times New Roman" w:hAnsi="Times New Roman" w:cs="Times New Roman"/>
          <w:sz w:val="24"/>
          <w:szCs w:val="24"/>
        </w:rPr>
        <w:tab/>
      </w:r>
      <w:bookmarkStart w:id="34" w:name="_Toc161745090"/>
      <w:bookmarkStart w:id="35" w:name="_Toc161745327"/>
      <w:bookmarkStart w:id="36" w:name="_Toc161746167"/>
      <w:bookmarkStart w:id="37" w:name="_Toc166840038"/>
      <w:r w:rsidR="00D869F3" w:rsidRPr="00B75A2C">
        <w:rPr>
          <w:rFonts w:ascii="Times New Roman" w:hAnsi="Times New Roman" w:cs="Times New Roman"/>
          <w:sz w:val="24"/>
          <w:szCs w:val="24"/>
        </w:rPr>
        <w:t>Formulación</w:t>
      </w:r>
      <w:r w:rsidR="00D869F3" w:rsidRPr="00B75A2C">
        <w:rPr>
          <w:rFonts w:ascii="Times New Roman" w:hAnsi="Times New Roman" w:cs="Times New Roman"/>
          <w:spacing w:val="-4"/>
          <w:sz w:val="24"/>
          <w:szCs w:val="24"/>
        </w:rPr>
        <w:t xml:space="preserve"> </w:t>
      </w:r>
      <w:r w:rsidR="00D869F3" w:rsidRPr="00B75A2C">
        <w:rPr>
          <w:rFonts w:ascii="Times New Roman" w:hAnsi="Times New Roman" w:cs="Times New Roman"/>
          <w:sz w:val="24"/>
          <w:szCs w:val="24"/>
        </w:rPr>
        <w:t>del</w:t>
      </w:r>
      <w:r w:rsidR="00D869F3" w:rsidRPr="00B75A2C">
        <w:rPr>
          <w:rFonts w:ascii="Times New Roman" w:hAnsi="Times New Roman" w:cs="Times New Roman"/>
          <w:spacing w:val="-3"/>
          <w:sz w:val="24"/>
          <w:szCs w:val="24"/>
        </w:rPr>
        <w:t xml:space="preserve"> </w:t>
      </w:r>
      <w:r w:rsidR="00767173" w:rsidRPr="00B75A2C">
        <w:rPr>
          <w:rFonts w:ascii="Times New Roman" w:hAnsi="Times New Roman" w:cs="Times New Roman"/>
          <w:sz w:val="24"/>
          <w:szCs w:val="24"/>
        </w:rPr>
        <w:t>P</w:t>
      </w:r>
      <w:r w:rsidR="00D869F3" w:rsidRPr="00B75A2C">
        <w:rPr>
          <w:rFonts w:ascii="Times New Roman" w:hAnsi="Times New Roman" w:cs="Times New Roman"/>
          <w:sz w:val="24"/>
          <w:szCs w:val="24"/>
        </w:rPr>
        <w:t>roblema</w:t>
      </w:r>
      <w:bookmarkEnd w:id="34"/>
      <w:bookmarkEnd w:id="35"/>
      <w:bookmarkEnd w:id="36"/>
      <w:bookmarkEnd w:id="37"/>
    </w:p>
    <w:p w14:paraId="5756E655" w14:textId="77777777" w:rsidR="00D869F3" w:rsidRPr="00B75A2C" w:rsidRDefault="00D869F3" w:rsidP="00D869F3">
      <w:pPr>
        <w:pStyle w:val="Textoindependiente"/>
        <w:spacing w:before="1"/>
        <w:rPr>
          <w:rFonts w:ascii="Times New Roman" w:hAnsi="Times New Roman" w:cs="Times New Roman"/>
          <w:b/>
          <w:i/>
          <w:sz w:val="24"/>
          <w:szCs w:val="24"/>
        </w:rPr>
      </w:pPr>
    </w:p>
    <w:p w14:paraId="78AD0697" w14:textId="416D77DC" w:rsidR="00D869F3" w:rsidRPr="00B75A2C" w:rsidRDefault="00D869F3" w:rsidP="00D869F3">
      <w:pPr>
        <w:spacing w:line="477" w:lineRule="auto"/>
        <w:ind w:left="465" w:right="63" w:firstLine="721"/>
        <w:rPr>
          <w:rFonts w:ascii="Times New Roman" w:hAnsi="Times New Roman" w:cs="Times New Roman"/>
          <w:sz w:val="24"/>
          <w:szCs w:val="24"/>
        </w:rPr>
      </w:pPr>
      <w:r w:rsidRPr="00B75A2C">
        <w:rPr>
          <w:rFonts w:ascii="Times New Roman" w:hAnsi="Times New Roman" w:cs="Times New Roman"/>
          <w:sz w:val="24"/>
          <w:szCs w:val="24"/>
        </w:rPr>
        <w:t xml:space="preserve">¿Cómo mejorar </w:t>
      </w:r>
      <w:r w:rsidR="0046698E">
        <w:rPr>
          <w:rFonts w:ascii="Times New Roman" w:hAnsi="Times New Roman" w:cs="Times New Roman"/>
          <w:sz w:val="24"/>
          <w:szCs w:val="24"/>
        </w:rPr>
        <w:t xml:space="preserve">el proceso de </w:t>
      </w:r>
      <w:r w:rsidR="00EC5A58">
        <w:rPr>
          <w:rFonts w:ascii="Times New Roman" w:hAnsi="Times New Roman" w:cs="Times New Roman"/>
          <w:sz w:val="24"/>
          <w:szCs w:val="24"/>
        </w:rPr>
        <w:t>generación</w:t>
      </w:r>
      <w:r w:rsidRPr="00B75A2C">
        <w:rPr>
          <w:rFonts w:ascii="Times New Roman" w:hAnsi="Times New Roman" w:cs="Times New Roman"/>
          <w:sz w:val="24"/>
          <w:szCs w:val="24"/>
        </w:rPr>
        <w:t xml:space="preserve"> de certificados </w:t>
      </w:r>
      <w:r w:rsidR="0046698E">
        <w:rPr>
          <w:rFonts w:ascii="Times New Roman" w:hAnsi="Times New Roman" w:cs="Times New Roman"/>
          <w:sz w:val="24"/>
          <w:szCs w:val="24"/>
        </w:rPr>
        <w:t>de</w:t>
      </w:r>
      <w:r>
        <w:rPr>
          <w:rFonts w:ascii="Times New Roman" w:hAnsi="Times New Roman" w:cs="Times New Roman"/>
          <w:sz w:val="24"/>
          <w:szCs w:val="24"/>
        </w:rPr>
        <w:t xml:space="preserve"> </w:t>
      </w:r>
      <w:r w:rsidRPr="00B75A2C">
        <w:rPr>
          <w:rFonts w:ascii="Times New Roman" w:hAnsi="Times New Roman" w:cs="Times New Roman"/>
          <w:sz w:val="24"/>
          <w:szCs w:val="24"/>
        </w:rPr>
        <w:t xml:space="preserve">la Universidad de Cundinamarca </w:t>
      </w:r>
      <w:r w:rsidR="00F141B2">
        <w:rPr>
          <w:rFonts w:ascii="Times New Roman" w:hAnsi="Times New Roman" w:cs="Times New Roman"/>
          <w:sz w:val="24"/>
          <w:szCs w:val="24"/>
        </w:rPr>
        <w:t>para</w:t>
      </w:r>
      <w:r w:rsidRPr="00B75A2C">
        <w:rPr>
          <w:rFonts w:ascii="Times New Roman" w:hAnsi="Times New Roman" w:cs="Times New Roman"/>
          <w:sz w:val="24"/>
          <w:szCs w:val="24"/>
        </w:rPr>
        <w:t xml:space="preserve"> optimizar el tiempo de entrega y seguridad </w:t>
      </w:r>
      <w:r w:rsidR="00F141B2">
        <w:rPr>
          <w:rFonts w:ascii="Times New Roman" w:hAnsi="Times New Roman" w:cs="Times New Roman"/>
          <w:sz w:val="24"/>
          <w:szCs w:val="24"/>
        </w:rPr>
        <w:t xml:space="preserve">de los datos </w:t>
      </w:r>
      <w:r w:rsidR="00D17F6E">
        <w:rPr>
          <w:rFonts w:ascii="Times New Roman" w:hAnsi="Times New Roman" w:cs="Times New Roman"/>
          <w:sz w:val="24"/>
          <w:szCs w:val="24"/>
        </w:rPr>
        <w:t>de</w:t>
      </w:r>
      <w:r>
        <w:rPr>
          <w:rFonts w:ascii="Times New Roman" w:hAnsi="Times New Roman" w:cs="Times New Roman"/>
          <w:sz w:val="24"/>
          <w:szCs w:val="24"/>
        </w:rPr>
        <w:t xml:space="preserve"> los </w:t>
      </w:r>
      <w:r w:rsidRPr="00B75A2C">
        <w:rPr>
          <w:rFonts w:ascii="Times New Roman" w:hAnsi="Times New Roman" w:cs="Times New Roman"/>
          <w:sz w:val="24"/>
          <w:szCs w:val="24"/>
        </w:rPr>
        <w:t xml:space="preserve">asistentes </w:t>
      </w:r>
      <w:r>
        <w:rPr>
          <w:rFonts w:ascii="Times New Roman" w:hAnsi="Times New Roman" w:cs="Times New Roman"/>
          <w:sz w:val="24"/>
          <w:szCs w:val="24"/>
        </w:rPr>
        <w:t>de</w:t>
      </w:r>
      <w:r w:rsidRPr="00B75A2C">
        <w:rPr>
          <w:rFonts w:ascii="Times New Roman" w:hAnsi="Times New Roman" w:cs="Times New Roman"/>
          <w:sz w:val="24"/>
          <w:szCs w:val="24"/>
        </w:rPr>
        <w:t xml:space="preserve"> eventos educativos?  </w:t>
      </w:r>
    </w:p>
    <w:p w14:paraId="3BB40B66" w14:textId="77777777" w:rsidR="00767173" w:rsidRPr="00B75A2C" w:rsidRDefault="00767173" w:rsidP="002D4542">
      <w:pPr>
        <w:spacing w:line="477" w:lineRule="auto"/>
        <w:ind w:right="63"/>
        <w:rPr>
          <w:rFonts w:ascii="Times New Roman" w:hAnsi="Times New Roman" w:cs="Times New Roman"/>
          <w:sz w:val="24"/>
          <w:szCs w:val="24"/>
        </w:rPr>
      </w:pPr>
    </w:p>
    <w:p w14:paraId="16D44098" w14:textId="77777777" w:rsidR="00D869F3" w:rsidRPr="00B451E2" w:rsidRDefault="00D869F3" w:rsidP="00B451E2">
      <w:pPr>
        <w:pStyle w:val="Ttulo1"/>
        <w:jc w:val="center"/>
        <w:rPr>
          <w:rFonts w:ascii="Times New Roman" w:hAnsi="Times New Roman" w:cs="Times New Roman"/>
          <w:b/>
          <w:bCs/>
        </w:rPr>
      </w:pPr>
      <w:bookmarkStart w:id="38" w:name="_Toc161745091"/>
      <w:bookmarkStart w:id="39" w:name="_Toc161745328"/>
      <w:bookmarkStart w:id="40" w:name="_Toc161746168"/>
      <w:bookmarkStart w:id="41" w:name="_Toc166840039"/>
      <w:r w:rsidRPr="00B451E2">
        <w:rPr>
          <w:rFonts w:ascii="Times New Roman" w:hAnsi="Times New Roman" w:cs="Times New Roman"/>
          <w:b/>
          <w:bCs/>
        </w:rPr>
        <w:t>Justificación</w:t>
      </w:r>
      <w:bookmarkEnd w:id="38"/>
      <w:bookmarkEnd w:id="39"/>
      <w:bookmarkEnd w:id="40"/>
      <w:bookmarkEnd w:id="41"/>
    </w:p>
    <w:p w14:paraId="67BEBF1D" w14:textId="77777777" w:rsidR="00D869F3" w:rsidRPr="00B75A2C" w:rsidRDefault="00D869F3" w:rsidP="00D869F3">
      <w:pPr>
        <w:pStyle w:val="Textoindependiente"/>
        <w:rPr>
          <w:rFonts w:ascii="Times New Roman" w:hAnsi="Times New Roman" w:cs="Times New Roman"/>
          <w:b/>
          <w:sz w:val="24"/>
          <w:szCs w:val="24"/>
        </w:rPr>
      </w:pPr>
    </w:p>
    <w:p w14:paraId="24E8C185" w14:textId="77777777" w:rsidR="00D869F3" w:rsidRPr="00B75A2C" w:rsidRDefault="00D869F3" w:rsidP="005E1FA4">
      <w:pPr>
        <w:spacing w:line="477" w:lineRule="auto"/>
        <w:ind w:right="63" w:firstLine="720"/>
        <w:rPr>
          <w:rFonts w:ascii="Times New Roman" w:hAnsi="Times New Roman" w:cs="Times New Roman"/>
          <w:sz w:val="24"/>
          <w:szCs w:val="24"/>
        </w:rPr>
      </w:pPr>
      <w:r w:rsidRPr="00B75A2C">
        <w:rPr>
          <w:rFonts w:ascii="Times New Roman" w:hAnsi="Times New Roman" w:cs="Times New Roman"/>
          <w:sz w:val="24"/>
          <w:szCs w:val="24"/>
        </w:rPr>
        <w:t>La creación de una plataforma integral para la gestión de eventos y certificados en la Universidad de Cundinamarca responde a una necesidad descubierta en el contexto de cambios educativos (Romero, 2003) y una creciente demanda de sistemas confiables de certificación. En un mundo donde los métodos de enseñanza y aprendizaje evolucionan constantemente (Fandos, 2003), es esencial que los procesos de certificación se adapten para mantenerse pertinentes y efectivos. Además, la validación del conocimiento se ha convertido en un pilar fundamental en la educación actual, lo que subraya la importancia de contar con mecanismos confiables de certificación (</w:t>
      </w:r>
      <w:proofErr w:type="spellStart"/>
      <w:r w:rsidRPr="00B75A2C">
        <w:rPr>
          <w:rFonts w:ascii="Times New Roman" w:hAnsi="Times New Roman" w:cs="Times New Roman"/>
          <w:sz w:val="24"/>
          <w:szCs w:val="24"/>
        </w:rPr>
        <w:t>Schkolnik</w:t>
      </w:r>
      <w:proofErr w:type="spellEnd"/>
      <w:r w:rsidRPr="00B75A2C">
        <w:rPr>
          <w:rFonts w:ascii="Times New Roman" w:hAnsi="Times New Roman" w:cs="Times New Roman"/>
          <w:sz w:val="24"/>
          <w:szCs w:val="24"/>
        </w:rPr>
        <w:t xml:space="preserve"> et al., 2005). </w:t>
      </w:r>
    </w:p>
    <w:p w14:paraId="583E6C19" w14:textId="378207BC" w:rsidR="005E1FA4" w:rsidRPr="00B75A2C" w:rsidRDefault="00D869F3" w:rsidP="00D66CC6">
      <w:pPr>
        <w:spacing w:line="476" w:lineRule="auto"/>
        <w:ind w:right="63" w:firstLine="720"/>
        <w:rPr>
          <w:rFonts w:ascii="Times New Roman" w:hAnsi="Times New Roman" w:cs="Times New Roman"/>
          <w:sz w:val="24"/>
          <w:szCs w:val="24"/>
        </w:rPr>
      </w:pPr>
      <w:r w:rsidRPr="00B75A2C">
        <w:rPr>
          <w:rFonts w:ascii="Times New Roman" w:hAnsi="Times New Roman" w:cs="Times New Roman"/>
          <w:sz w:val="24"/>
          <w:szCs w:val="24"/>
        </w:rPr>
        <w:t>La eficiencia en los procesos es otro elemento central en este proyecto. La Universidad de Cundinamarca enfrenta desafíos administrativos y operativos en la organización de eventos académicos y la emisión de certificados. Esta plataforma busca abordar estas limitaciones y promover procesos más eficientes y optimizados, lo que contribuirá significativamente a la eficacia y fluidez de las operaciones. Al mismo tiempo, se enfoca en mejorar la experiencia del usuario, asegurando que los usuarios finales tengan una experiencia más conveniente. La plataforma se concibe como una herramienta versátil y adaptable que puede evolucionar con las cambiantes demandas del ámbito educativo y de certificación, impulsando así el progreso continuo de la educación superior en la región rural donde se encuentra la Universidad de Cundinamarca</w:t>
      </w:r>
      <w:r w:rsidR="00D041B0">
        <w:rPr>
          <w:rFonts w:ascii="Times New Roman" w:hAnsi="Times New Roman" w:cs="Times New Roman"/>
          <w:sz w:val="24"/>
          <w:szCs w:val="24"/>
        </w:rPr>
        <w:t>.</w:t>
      </w:r>
    </w:p>
    <w:p w14:paraId="4C469E18" w14:textId="77777777" w:rsidR="00425F87" w:rsidRPr="00B75A2C" w:rsidRDefault="00425F87" w:rsidP="005E1FA4">
      <w:pPr>
        <w:spacing w:after="249"/>
        <w:ind w:left="851" w:right="63"/>
        <w:jc w:val="center"/>
        <w:rPr>
          <w:rFonts w:ascii="Times New Roman" w:hAnsi="Times New Roman" w:cs="Times New Roman"/>
          <w:b/>
          <w:sz w:val="24"/>
          <w:szCs w:val="24"/>
        </w:rPr>
      </w:pPr>
    </w:p>
    <w:p w14:paraId="47BB47A8" w14:textId="77777777" w:rsidR="00425F87" w:rsidRPr="00B75A2C" w:rsidRDefault="00425F87" w:rsidP="005E1FA4">
      <w:pPr>
        <w:spacing w:after="249"/>
        <w:ind w:left="851" w:right="63"/>
        <w:jc w:val="center"/>
        <w:rPr>
          <w:rFonts w:ascii="Times New Roman" w:hAnsi="Times New Roman" w:cs="Times New Roman"/>
          <w:b/>
          <w:sz w:val="24"/>
          <w:szCs w:val="24"/>
        </w:rPr>
      </w:pPr>
    </w:p>
    <w:p w14:paraId="2D1E5540" w14:textId="77777777" w:rsidR="00425F87" w:rsidRPr="00B75A2C" w:rsidRDefault="00425F87" w:rsidP="005E1FA4">
      <w:pPr>
        <w:spacing w:after="249"/>
        <w:ind w:left="851" w:right="63"/>
        <w:jc w:val="center"/>
        <w:rPr>
          <w:rFonts w:ascii="Times New Roman" w:hAnsi="Times New Roman" w:cs="Times New Roman"/>
          <w:b/>
          <w:sz w:val="24"/>
          <w:szCs w:val="24"/>
        </w:rPr>
      </w:pPr>
    </w:p>
    <w:p w14:paraId="03A60CFF" w14:textId="77777777" w:rsidR="00425F87" w:rsidRPr="00B75A2C" w:rsidRDefault="00425F87" w:rsidP="005E1FA4">
      <w:pPr>
        <w:spacing w:after="249"/>
        <w:ind w:left="851" w:right="63"/>
        <w:jc w:val="center"/>
        <w:rPr>
          <w:rFonts w:ascii="Times New Roman" w:hAnsi="Times New Roman" w:cs="Times New Roman"/>
          <w:b/>
          <w:sz w:val="24"/>
          <w:szCs w:val="24"/>
        </w:rPr>
      </w:pPr>
    </w:p>
    <w:p w14:paraId="744B0F69" w14:textId="77777777" w:rsidR="00425F87" w:rsidRPr="00B75A2C" w:rsidRDefault="00425F87" w:rsidP="005E1FA4">
      <w:pPr>
        <w:spacing w:after="249"/>
        <w:ind w:left="851" w:right="63"/>
        <w:jc w:val="center"/>
        <w:rPr>
          <w:rFonts w:ascii="Times New Roman" w:hAnsi="Times New Roman" w:cs="Times New Roman"/>
          <w:b/>
          <w:sz w:val="24"/>
          <w:szCs w:val="24"/>
        </w:rPr>
      </w:pPr>
    </w:p>
    <w:p w14:paraId="51571C39" w14:textId="77777777" w:rsidR="00425F87" w:rsidRPr="00B75A2C" w:rsidRDefault="00425F87" w:rsidP="004C53C9">
      <w:pPr>
        <w:spacing w:after="249"/>
        <w:ind w:right="63"/>
        <w:rPr>
          <w:rFonts w:ascii="Times New Roman" w:hAnsi="Times New Roman" w:cs="Times New Roman"/>
          <w:b/>
          <w:sz w:val="24"/>
          <w:szCs w:val="24"/>
        </w:rPr>
      </w:pPr>
    </w:p>
    <w:p w14:paraId="43223879" w14:textId="383C5C48" w:rsidR="003635CC" w:rsidRPr="00B75A2C" w:rsidRDefault="00386073" w:rsidP="00B451E2">
      <w:pPr>
        <w:pStyle w:val="Ttulo1"/>
        <w:jc w:val="center"/>
        <w:rPr>
          <w:rFonts w:ascii="Times New Roman" w:hAnsi="Times New Roman" w:cs="Times New Roman"/>
          <w:b/>
        </w:rPr>
      </w:pPr>
      <w:bookmarkStart w:id="42" w:name="_Toc161745092"/>
      <w:bookmarkStart w:id="43" w:name="_Toc161745329"/>
      <w:bookmarkStart w:id="44" w:name="_Toc161746169"/>
      <w:bookmarkStart w:id="45" w:name="_Toc166840040"/>
      <w:r w:rsidRPr="00B75A2C">
        <w:rPr>
          <w:rFonts w:ascii="Times New Roman" w:hAnsi="Times New Roman" w:cs="Times New Roman"/>
          <w:b/>
        </w:rPr>
        <w:t>Objetivos</w:t>
      </w:r>
      <w:bookmarkEnd w:id="42"/>
      <w:bookmarkEnd w:id="43"/>
      <w:bookmarkEnd w:id="44"/>
      <w:bookmarkEnd w:id="45"/>
    </w:p>
    <w:p w14:paraId="394089DE" w14:textId="0C1B3CC5" w:rsidR="001A7E2C" w:rsidRDefault="00386073" w:rsidP="00B451E2">
      <w:pPr>
        <w:pStyle w:val="Ttulo2"/>
        <w:rPr>
          <w:rFonts w:ascii="Times New Roman" w:hAnsi="Times New Roman" w:cs="Times New Roman"/>
          <w:sz w:val="24"/>
          <w:szCs w:val="24"/>
        </w:rPr>
      </w:pPr>
      <w:bookmarkStart w:id="46" w:name="_Toc161745093"/>
      <w:bookmarkStart w:id="47" w:name="_Toc161745330"/>
      <w:bookmarkStart w:id="48" w:name="_Toc161746170"/>
      <w:bookmarkStart w:id="49" w:name="_Toc166840041"/>
      <w:r w:rsidRPr="00B75A2C">
        <w:rPr>
          <w:rFonts w:ascii="Times New Roman" w:hAnsi="Times New Roman" w:cs="Times New Roman"/>
          <w:sz w:val="24"/>
          <w:szCs w:val="24"/>
        </w:rPr>
        <w:t>Objetivo</w:t>
      </w:r>
      <w:r w:rsidRPr="00B75A2C">
        <w:rPr>
          <w:rFonts w:ascii="Times New Roman" w:hAnsi="Times New Roman" w:cs="Times New Roman"/>
          <w:spacing w:val="-3"/>
          <w:sz w:val="24"/>
          <w:szCs w:val="24"/>
        </w:rPr>
        <w:t xml:space="preserve"> </w:t>
      </w:r>
      <w:r w:rsidRPr="00B75A2C">
        <w:rPr>
          <w:rFonts w:ascii="Times New Roman" w:hAnsi="Times New Roman" w:cs="Times New Roman"/>
          <w:sz w:val="24"/>
          <w:szCs w:val="24"/>
        </w:rPr>
        <w:t>General</w:t>
      </w:r>
      <w:bookmarkEnd w:id="46"/>
      <w:bookmarkEnd w:id="47"/>
      <w:bookmarkEnd w:id="48"/>
      <w:bookmarkEnd w:id="49"/>
    </w:p>
    <w:p w14:paraId="1E7AE951" w14:textId="77777777" w:rsidR="002D4542" w:rsidRDefault="002D4542" w:rsidP="00693982">
      <w:pPr>
        <w:pStyle w:val="Ttulo2"/>
        <w:rPr>
          <w:rFonts w:ascii="Times New Roman" w:hAnsi="Times New Roman" w:cs="Times New Roman"/>
          <w:sz w:val="24"/>
          <w:szCs w:val="24"/>
        </w:rPr>
      </w:pPr>
    </w:p>
    <w:p w14:paraId="3D61ED1C" w14:textId="60A66DF9" w:rsidR="0098395C" w:rsidRPr="0098395C" w:rsidRDefault="0098395C" w:rsidP="00693982">
      <w:pPr>
        <w:spacing w:line="476" w:lineRule="auto"/>
        <w:ind w:right="63" w:firstLine="720"/>
        <w:rPr>
          <w:rFonts w:ascii="Times New Roman" w:hAnsi="Times New Roman" w:cs="Times New Roman"/>
          <w:b/>
          <w:bCs/>
          <w:sz w:val="24"/>
          <w:szCs w:val="24"/>
        </w:rPr>
      </w:pPr>
      <w:r w:rsidRPr="00693982">
        <w:rPr>
          <w:rFonts w:ascii="Times New Roman" w:hAnsi="Times New Roman" w:cs="Times New Roman"/>
          <w:sz w:val="24"/>
          <w:szCs w:val="24"/>
        </w:rPr>
        <w:t xml:space="preserve">Desarrollo de una plataforma web que permita la </w:t>
      </w:r>
      <w:r w:rsidRPr="001A7EC2">
        <w:rPr>
          <w:rFonts w:ascii="Times New Roman" w:hAnsi="Times New Roman" w:cs="Times New Roman"/>
          <w:sz w:val="24"/>
          <w:szCs w:val="24"/>
        </w:rPr>
        <w:t>generación de eventos y almacenamiento de certificados emitidos por la Universidad de Cundinamarca</w:t>
      </w:r>
    </w:p>
    <w:p w14:paraId="519744CB" w14:textId="77777777" w:rsidR="0098395C" w:rsidRDefault="0098395C" w:rsidP="002D4542">
      <w:pPr>
        <w:pStyle w:val="Ttulo2"/>
        <w:tabs>
          <w:tab w:val="left" w:pos="1198"/>
        </w:tabs>
        <w:spacing w:before="93"/>
        <w:rPr>
          <w:rFonts w:ascii="Times New Roman" w:hAnsi="Times New Roman" w:cs="Times New Roman"/>
          <w:sz w:val="24"/>
          <w:szCs w:val="24"/>
        </w:rPr>
      </w:pPr>
    </w:p>
    <w:p w14:paraId="0CD71AFA" w14:textId="69487E77" w:rsidR="003635CC" w:rsidRPr="00B75A2C" w:rsidRDefault="00386073" w:rsidP="00B451E2">
      <w:pPr>
        <w:pStyle w:val="Ttulo2"/>
        <w:rPr>
          <w:rFonts w:ascii="Times New Roman" w:hAnsi="Times New Roman" w:cs="Times New Roman"/>
          <w:sz w:val="24"/>
          <w:szCs w:val="24"/>
        </w:rPr>
      </w:pPr>
      <w:bookmarkStart w:id="50" w:name="_Toc161745094"/>
      <w:bookmarkStart w:id="51" w:name="_Toc161745331"/>
      <w:bookmarkStart w:id="52" w:name="_Toc161746171"/>
      <w:bookmarkStart w:id="53" w:name="_Toc166840042"/>
      <w:r w:rsidRPr="00B75A2C">
        <w:rPr>
          <w:rFonts w:ascii="Times New Roman" w:hAnsi="Times New Roman" w:cs="Times New Roman"/>
          <w:sz w:val="24"/>
          <w:szCs w:val="24"/>
        </w:rPr>
        <w:t>Objetivos</w:t>
      </w:r>
      <w:r w:rsidRPr="00B75A2C">
        <w:rPr>
          <w:rFonts w:ascii="Times New Roman" w:hAnsi="Times New Roman" w:cs="Times New Roman"/>
          <w:spacing w:val="-7"/>
          <w:sz w:val="24"/>
          <w:szCs w:val="24"/>
        </w:rPr>
        <w:t xml:space="preserve"> </w:t>
      </w:r>
      <w:r w:rsidR="00B17C49" w:rsidRPr="00B75A2C">
        <w:rPr>
          <w:rFonts w:ascii="Times New Roman" w:hAnsi="Times New Roman" w:cs="Times New Roman"/>
          <w:sz w:val="24"/>
          <w:szCs w:val="24"/>
        </w:rPr>
        <w:t>E</w:t>
      </w:r>
      <w:r w:rsidRPr="00B75A2C">
        <w:rPr>
          <w:rFonts w:ascii="Times New Roman" w:hAnsi="Times New Roman" w:cs="Times New Roman"/>
          <w:sz w:val="24"/>
          <w:szCs w:val="24"/>
        </w:rPr>
        <w:t>specíficos</w:t>
      </w:r>
      <w:bookmarkEnd w:id="50"/>
      <w:bookmarkEnd w:id="51"/>
      <w:bookmarkEnd w:id="52"/>
      <w:bookmarkEnd w:id="53"/>
    </w:p>
    <w:p w14:paraId="333293E8" w14:textId="77777777" w:rsidR="003635CC" w:rsidRPr="00B75A2C" w:rsidRDefault="003635CC">
      <w:pPr>
        <w:pStyle w:val="Textoindependiente"/>
        <w:spacing w:before="2"/>
        <w:rPr>
          <w:rFonts w:ascii="Times New Roman" w:hAnsi="Times New Roman" w:cs="Times New Roman"/>
          <w:b/>
          <w:sz w:val="24"/>
          <w:szCs w:val="24"/>
        </w:rPr>
      </w:pPr>
    </w:p>
    <w:p w14:paraId="5031B878" w14:textId="5F77EF7E" w:rsidR="00D869F3" w:rsidRDefault="00425F87" w:rsidP="00425F87">
      <w:pPr>
        <w:tabs>
          <w:tab w:val="left" w:pos="830"/>
        </w:tabs>
        <w:spacing w:line="470" w:lineRule="auto"/>
        <w:ind w:right="508"/>
        <w:rPr>
          <w:rFonts w:ascii="Times New Roman" w:hAnsi="Times New Roman" w:cs="Times New Roman"/>
          <w:sz w:val="24"/>
          <w:szCs w:val="24"/>
        </w:rPr>
      </w:pPr>
      <w:r w:rsidRPr="00B75A2C">
        <w:rPr>
          <w:rFonts w:ascii="Times New Roman" w:hAnsi="Times New Roman" w:cs="Times New Roman"/>
          <w:sz w:val="24"/>
          <w:szCs w:val="24"/>
        </w:rPr>
        <w:tab/>
      </w:r>
      <w:r w:rsidR="00D869F3" w:rsidRPr="00B75A2C">
        <w:rPr>
          <w:rFonts w:ascii="Times New Roman" w:hAnsi="Times New Roman" w:cs="Times New Roman"/>
          <w:sz w:val="24"/>
          <w:szCs w:val="24"/>
        </w:rPr>
        <w:t>Caracterizar</w:t>
      </w:r>
      <w:r w:rsidR="00AF79D2" w:rsidRPr="00B75A2C">
        <w:rPr>
          <w:rFonts w:ascii="Times New Roman" w:hAnsi="Times New Roman" w:cs="Times New Roman"/>
          <w:sz w:val="24"/>
          <w:szCs w:val="24"/>
        </w:rPr>
        <w:t xml:space="preserve"> el proceso actual de </w:t>
      </w:r>
      <w:r w:rsidR="006C37FD">
        <w:rPr>
          <w:rFonts w:ascii="Times New Roman" w:hAnsi="Times New Roman" w:cs="Times New Roman"/>
          <w:sz w:val="24"/>
          <w:szCs w:val="24"/>
        </w:rPr>
        <w:t xml:space="preserve">generación </w:t>
      </w:r>
      <w:r w:rsidR="00EF7B07">
        <w:rPr>
          <w:rFonts w:ascii="Times New Roman" w:hAnsi="Times New Roman" w:cs="Times New Roman"/>
          <w:sz w:val="24"/>
          <w:szCs w:val="24"/>
        </w:rPr>
        <w:t xml:space="preserve">y </w:t>
      </w:r>
      <w:r w:rsidR="00AF79D2" w:rsidRPr="00B75A2C">
        <w:rPr>
          <w:rFonts w:ascii="Times New Roman" w:hAnsi="Times New Roman" w:cs="Times New Roman"/>
          <w:sz w:val="24"/>
          <w:szCs w:val="24"/>
        </w:rPr>
        <w:t xml:space="preserve">emisión de </w:t>
      </w:r>
      <w:r w:rsidR="00D869F3" w:rsidRPr="00B75A2C">
        <w:rPr>
          <w:rFonts w:ascii="Times New Roman" w:hAnsi="Times New Roman" w:cs="Times New Roman"/>
          <w:sz w:val="24"/>
          <w:szCs w:val="24"/>
        </w:rPr>
        <w:t xml:space="preserve">certificados </w:t>
      </w:r>
      <w:r w:rsidR="00AF79D2" w:rsidRPr="00B75A2C">
        <w:rPr>
          <w:rFonts w:ascii="Times New Roman" w:hAnsi="Times New Roman" w:cs="Times New Roman"/>
          <w:sz w:val="24"/>
          <w:szCs w:val="24"/>
        </w:rPr>
        <w:t xml:space="preserve">en </w:t>
      </w:r>
      <w:r w:rsidR="00D869F3" w:rsidRPr="00B75A2C">
        <w:rPr>
          <w:rFonts w:ascii="Times New Roman" w:hAnsi="Times New Roman" w:cs="Times New Roman"/>
          <w:sz w:val="24"/>
          <w:szCs w:val="24"/>
        </w:rPr>
        <w:t xml:space="preserve">la Universidad de Cundinamarca.  </w:t>
      </w:r>
    </w:p>
    <w:p w14:paraId="665F564A" w14:textId="172B9D73" w:rsidR="007B78A5" w:rsidRPr="00B75A2C" w:rsidRDefault="00122908" w:rsidP="00425F87">
      <w:pPr>
        <w:tabs>
          <w:tab w:val="left" w:pos="830"/>
        </w:tabs>
        <w:spacing w:line="470" w:lineRule="auto"/>
        <w:ind w:right="508"/>
        <w:rPr>
          <w:rFonts w:ascii="Times New Roman" w:hAnsi="Times New Roman" w:cs="Times New Roman"/>
          <w:sz w:val="24"/>
          <w:szCs w:val="24"/>
        </w:rPr>
      </w:pPr>
      <w:r>
        <w:rPr>
          <w:rFonts w:ascii="Times New Roman" w:hAnsi="Times New Roman" w:cs="Times New Roman"/>
          <w:sz w:val="24"/>
          <w:szCs w:val="24"/>
        </w:rPr>
        <w:tab/>
      </w:r>
      <w:r w:rsidR="006A6D50" w:rsidRPr="1BE738F7">
        <w:rPr>
          <w:rFonts w:ascii="Times New Roman" w:hAnsi="Times New Roman" w:cs="Times New Roman"/>
          <w:sz w:val="24"/>
          <w:szCs w:val="24"/>
        </w:rPr>
        <w:t>Diseñar</w:t>
      </w:r>
      <w:r w:rsidR="192AE269" w:rsidRPr="75A576C5">
        <w:rPr>
          <w:rFonts w:ascii="Times New Roman" w:hAnsi="Times New Roman" w:cs="Times New Roman"/>
          <w:sz w:val="24"/>
          <w:szCs w:val="24"/>
        </w:rPr>
        <w:t xml:space="preserve"> </w:t>
      </w:r>
      <w:r w:rsidR="192AE269" w:rsidRPr="3A794D0D">
        <w:rPr>
          <w:rFonts w:ascii="Times New Roman" w:hAnsi="Times New Roman" w:cs="Times New Roman"/>
          <w:sz w:val="24"/>
          <w:szCs w:val="24"/>
        </w:rPr>
        <w:t xml:space="preserve">el </w:t>
      </w:r>
      <w:r w:rsidR="192AE269" w:rsidRPr="44CF92CF">
        <w:rPr>
          <w:rFonts w:ascii="Times New Roman" w:hAnsi="Times New Roman" w:cs="Times New Roman"/>
          <w:sz w:val="24"/>
          <w:szCs w:val="24"/>
        </w:rPr>
        <w:t xml:space="preserve">aplicativo web </w:t>
      </w:r>
      <w:r w:rsidR="192AE269" w:rsidRPr="57F51F36">
        <w:rPr>
          <w:rFonts w:ascii="Times New Roman" w:hAnsi="Times New Roman" w:cs="Times New Roman"/>
          <w:sz w:val="24"/>
          <w:szCs w:val="24"/>
        </w:rPr>
        <w:t>para</w:t>
      </w:r>
      <w:r w:rsidR="192AE269" w:rsidRPr="79E081BA">
        <w:rPr>
          <w:rFonts w:ascii="Times New Roman" w:hAnsi="Times New Roman" w:cs="Times New Roman"/>
          <w:sz w:val="24"/>
          <w:szCs w:val="24"/>
        </w:rPr>
        <w:t xml:space="preserve"> </w:t>
      </w:r>
      <w:r w:rsidR="192AE269" w:rsidRPr="76648181">
        <w:rPr>
          <w:rFonts w:ascii="Times New Roman" w:hAnsi="Times New Roman" w:cs="Times New Roman"/>
          <w:sz w:val="24"/>
          <w:szCs w:val="24"/>
        </w:rPr>
        <w:t xml:space="preserve">la </w:t>
      </w:r>
      <w:r w:rsidR="009E6F3A">
        <w:rPr>
          <w:rFonts w:ascii="Times New Roman" w:hAnsi="Times New Roman" w:cs="Times New Roman"/>
          <w:sz w:val="24"/>
          <w:szCs w:val="24"/>
        </w:rPr>
        <w:t>generación</w:t>
      </w:r>
      <w:r w:rsidR="192AE269" w:rsidRPr="76648181">
        <w:rPr>
          <w:rFonts w:ascii="Times New Roman" w:hAnsi="Times New Roman" w:cs="Times New Roman"/>
          <w:sz w:val="24"/>
          <w:szCs w:val="24"/>
        </w:rPr>
        <w:t xml:space="preserve"> de </w:t>
      </w:r>
      <w:r w:rsidR="192AE269" w:rsidRPr="6B5FA28C">
        <w:rPr>
          <w:rFonts w:ascii="Times New Roman" w:hAnsi="Times New Roman" w:cs="Times New Roman"/>
          <w:sz w:val="24"/>
          <w:szCs w:val="24"/>
        </w:rPr>
        <w:t>certificados</w:t>
      </w:r>
      <w:r w:rsidR="192AE269" w:rsidRPr="675C4526">
        <w:rPr>
          <w:rFonts w:ascii="Times New Roman" w:hAnsi="Times New Roman" w:cs="Times New Roman"/>
          <w:sz w:val="24"/>
          <w:szCs w:val="24"/>
        </w:rPr>
        <w:t xml:space="preserve"> </w:t>
      </w:r>
      <w:r w:rsidR="00242301">
        <w:rPr>
          <w:rFonts w:ascii="Times New Roman" w:hAnsi="Times New Roman" w:cs="Times New Roman"/>
          <w:sz w:val="24"/>
          <w:szCs w:val="24"/>
        </w:rPr>
        <w:t>de los diferentes eventos</w:t>
      </w:r>
      <w:r w:rsidR="006F0517">
        <w:rPr>
          <w:rFonts w:ascii="Times New Roman" w:hAnsi="Times New Roman" w:cs="Times New Roman"/>
          <w:sz w:val="24"/>
          <w:szCs w:val="24"/>
        </w:rPr>
        <w:t xml:space="preserve"> </w:t>
      </w:r>
      <w:r w:rsidR="00AB283F">
        <w:rPr>
          <w:rFonts w:ascii="Times New Roman" w:hAnsi="Times New Roman" w:cs="Times New Roman"/>
          <w:sz w:val="24"/>
          <w:szCs w:val="24"/>
        </w:rPr>
        <w:t>institucionales</w:t>
      </w:r>
      <w:r w:rsidR="001F0F61">
        <w:rPr>
          <w:rFonts w:ascii="Times New Roman" w:hAnsi="Times New Roman" w:cs="Times New Roman"/>
          <w:sz w:val="24"/>
          <w:szCs w:val="24"/>
        </w:rPr>
        <w:t xml:space="preserve"> </w:t>
      </w:r>
      <w:r w:rsidR="001F0F61" w:rsidRPr="00B75A2C">
        <w:rPr>
          <w:rFonts w:ascii="Times New Roman" w:hAnsi="Times New Roman" w:cs="Times New Roman"/>
          <w:sz w:val="24"/>
          <w:szCs w:val="24"/>
        </w:rPr>
        <w:t xml:space="preserve">en la Universidad de Cundinamarca.  </w:t>
      </w:r>
    </w:p>
    <w:p w14:paraId="671CE3DE" w14:textId="4FEC9266" w:rsidR="00B64EDD" w:rsidRPr="00B64EDD" w:rsidRDefault="00425F87" w:rsidP="00B64EDD">
      <w:pPr>
        <w:tabs>
          <w:tab w:val="left" w:pos="830"/>
        </w:tabs>
        <w:spacing w:before="6" w:line="472" w:lineRule="auto"/>
        <w:ind w:right="388"/>
        <w:rPr>
          <w:rFonts w:ascii="Times New Roman" w:hAnsi="Times New Roman" w:cs="Times New Roman"/>
          <w:sz w:val="24"/>
          <w:szCs w:val="24"/>
        </w:rPr>
      </w:pPr>
      <w:r w:rsidRPr="00B75A2C">
        <w:rPr>
          <w:rFonts w:ascii="Times New Roman" w:hAnsi="Times New Roman" w:cs="Times New Roman"/>
          <w:sz w:val="24"/>
          <w:szCs w:val="24"/>
        </w:rPr>
        <w:tab/>
      </w:r>
      <w:r w:rsidR="00B64EDD" w:rsidRPr="00B64EDD">
        <w:rPr>
          <w:rFonts w:ascii="Times New Roman" w:hAnsi="Times New Roman" w:cs="Times New Roman"/>
          <w:sz w:val="24"/>
          <w:szCs w:val="24"/>
        </w:rPr>
        <w:t>Realizar diferentes pruebas al aplicativo web para prevenir y mitigar potenciales vulnerabilidades de seguridad en la generación de certificados de la Universidad de Cundinamarca.</w:t>
      </w:r>
    </w:p>
    <w:p w14:paraId="062C2891" w14:textId="77777777" w:rsidR="00B64EDD" w:rsidRPr="00B75A2C" w:rsidRDefault="00B64EDD" w:rsidP="00425F87">
      <w:pPr>
        <w:tabs>
          <w:tab w:val="left" w:pos="830"/>
        </w:tabs>
        <w:spacing w:before="6" w:line="472" w:lineRule="auto"/>
        <w:ind w:right="388"/>
        <w:rPr>
          <w:rFonts w:ascii="Times New Roman" w:hAnsi="Times New Roman" w:cs="Times New Roman"/>
          <w:sz w:val="24"/>
          <w:szCs w:val="24"/>
        </w:rPr>
      </w:pPr>
    </w:p>
    <w:p w14:paraId="55588DEA" w14:textId="5FFB63B5" w:rsidR="00425F87" w:rsidRPr="00B75A2C" w:rsidRDefault="00425F87" w:rsidP="00425F87">
      <w:pPr>
        <w:tabs>
          <w:tab w:val="left" w:pos="830"/>
        </w:tabs>
        <w:spacing w:before="6" w:line="472" w:lineRule="auto"/>
        <w:ind w:right="388"/>
        <w:rPr>
          <w:rFonts w:ascii="Times New Roman" w:hAnsi="Times New Roman" w:cs="Times New Roman"/>
          <w:sz w:val="24"/>
          <w:szCs w:val="24"/>
        </w:rPr>
      </w:pPr>
      <w:r w:rsidRPr="00B75A2C">
        <w:rPr>
          <w:rFonts w:ascii="Times New Roman" w:hAnsi="Times New Roman" w:cs="Times New Roman"/>
          <w:sz w:val="24"/>
          <w:szCs w:val="24"/>
        </w:rPr>
        <w:tab/>
      </w:r>
      <w:r w:rsidR="6CD5D281" w:rsidRPr="00B75A2C">
        <w:rPr>
          <w:rFonts w:ascii="Times New Roman" w:hAnsi="Times New Roman" w:cs="Times New Roman"/>
          <w:sz w:val="24"/>
          <w:szCs w:val="24"/>
        </w:rPr>
        <w:t xml:space="preserve"> </w:t>
      </w:r>
    </w:p>
    <w:p w14:paraId="6E9F2EAE" w14:textId="77777777" w:rsidR="00BD70CC" w:rsidRPr="00B75A2C" w:rsidRDefault="00BD70CC" w:rsidP="00425F87">
      <w:pPr>
        <w:tabs>
          <w:tab w:val="left" w:pos="830"/>
        </w:tabs>
        <w:spacing w:before="6" w:line="472" w:lineRule="auto"/>
        <w:ind w:right="388"/>
        <w:rPr>
          <w:rFonts w:ascii="Times New Roman" w:hAnsi="Times New Roman" w:cs="Times New Roman"/>
          <w:sz w:val="24"/>
          <w:szCs w:val="24"/>
        </w:rPr>
      </w:pPr>
    </w:p>
    <w:p w14:paraId="7587EB0B" w14:textId="77777777" w:rsidR="00BD70CC" w:rsidRPr="00B75A2C" w:rsidRDefault="00BD70CC" w:rsidP="00425F87">
      <w:pPr>
        <w:tabs>
          <w:tab w:val="left" w:pos="830"/>
        </w:tabs>
        <w:spacing w:before="6" w:line="472" w:lineRule="auto"/>
        <w:ind w:right="388"/>
        <w:rPr>
          <w:rFonts w:ascii="Times New Roman" w:hAnsi="Times New Roman" w:cs="Times New Roman"/>
          <w:sz w:val="24"/>
          <w:szCs w:val="24"/>
        </w:rPr>
      </w:pPr>
    </w:p>
    <w:p w14:paraId="7DA215B5" w14:textId="77777777" w:rsidR="00BD70CC" w:rsidRPr="00B75A2C" w:rsidRDefault="00BD70CC" w:rsidP="00425F87">
      <w:pPr>
        <w:tabs>
          <w:tab w:val="left" w:pos="830"/>
        </w:tabs>
        <w:spacing w:before="6" w:line="472" w:lineRule="auto"/>
        <w:ind w:right="388"/>
        <w:rPr>
          <w:rFonts w:ascii="Times New Roman" w:hAnsi="Times New Roman" w:cs="Times New Roman"/>
          <w:sz w:val="24"/>
          <w:szCs w:val="24"/>
        </w:rPr>
      </w:pPr>
    </w:p>
    <w:p w14:paraId="6B8A7A7D" w14:textId="77777777" w:rsidR="00BD70CC" w:rsidRPr="00B75A2C" w:rsidRDefault="00BD70CC" w:rsidP="00425F87">
      <w:pPr>
        <w:tabs>
          <w:tab w:val="left" w:pos="830"/>
        </w:tabs>
        <w:spacing w:before="6" w:line="472" w:lineRule="auto"/>
        <w:ind w:right="388"/>
        <w:rPr>
          <w:rFonts w:ascii="Times New Roman" w:hAnsi="Times New Roman" w:cs="Times New Roman"/>
          <w:sz w:val="24"/>
          <w:szCs w:val="24"/>
        </w:rPr>
      </w:pPr>
    </w:p>
    <w:p w14:paraId="1DCB88EF" w14:textId="77777777" w:rsidR="00BD70CC" w:rsidRPr="00B75A2C" w:rsidRDefault="00BD70CC" w:rsidP="00425F87">
      <w:pPr>
        <w:tabs>
          <w:tab w:val="left" w:pos="830"/>
        </w:tabs>
        <w:spacing w:before="6" w:line="472" w:lineRule="auto"/>
        <w:ind w:right="388"/>
        <w:rPr>
          <w:rFonts w:ascii="Times New Roman" w:hAnsi="Times New Roman" w:cs="Times New Roman"/>
          <w:sz w:val="24"/>
          <w:szCs w:val="24"/>
        </w:rPr>
      </w:pPr>
    </w:p>
    <w:p w14:paraId="5F5129D3" w14:textId="77777777" w:rsidR="00BD70CC" w:rsidRPr="00B75A2C" w:rsidRDefault="00BD70CC" w:rsidP="00425F87">
      <w:pPr>
        <w:tabs>
          <w:tab w:val="left" w:pos="830"/>
        </w:tabs>
        <w:spacing w:before="6" w:line="472" w:lineRule="auto"/>
        <w:ind w:right="388"/>
        <w:rPr>
          <w:rFonts w:ascii="Times New Roman" w:hAnsi="Times New Roman" w:cs="Times New Roman"/>
          <w:sz w:val="24"/>
          <w:szCs w:val="24"/>
        </w:rPr>
      </w:pPr>
    </w:p>
    <w:p w14:paraId="1E07465E" w14:textId="77777777" w:rsidR="00BD70CC" w:rsidRPr="00B75A2C" w:rsidRDefault="00BD70CC" w:rsidP="00425F87">
      <w:pPr>
        <w:tabs>
          <w:tab w:val="left" w:pos="830"/>
        </w:tabs>
        <w:spacing w:before="6" w:line="472" w:lineRule="auto"/>
        <w:ind w:right="388"/>
        <w:rPr>
          <w:rFonts w:ascii="Times New Roman" w:hAnsi="Times New Roman" w:cs="Times New Roman"/>
          <w:sz w:val="24"/>
          <w:szCs w:val="24"/>
        </w:rPr>
      </w:pPr>
    </w:p>
    <w:p w14:paraId="5D0D66D4" w14:textId="77777777" w:rsidR="00BD70CC" w:rsidRPr="00B75A2C" w:rsidRDefault="00BD70CC" w:rsidP="00425F87">
      <w:pPr>
        <w:tabs>
          <w:tab w:val="left" w:pos="830"/>
        </w:tabs>
        <w:spacing w:before="6" w:line="472" w:lineRule="auto"/>
        <w:ind w:right="388"/>
        <w:rPr>
          <w:rFonts w:ascii="Times New Roman" w:hAnsi="Times New Roman" w:cs="Times New Roman"/>
          <w:sz w:val="24"/>
          <w:szCs w:val="24"/>
        </w:rPr>
      </w:pPr>
    </w:p>
    <w:p w14:paraId="66182747" w14:textId="77777777" w:rsidR="00AE2A7D" w:rsidRPr="00B75A2C" w:rsidRDefault="00AE2A7D" w:rsidP="00425F87">
      <w:pPr>
        <w:tabs>
          <w:tab w:val="left" w:pos="830"/>
        </w:tabs>
        <w:spacing w:before="6" w:line="472" w:lineRule="auto"/>
        <w:ind w:right="388"/>
        <w:rPr>
          <w:rFonts w:ascii="Times New Roman" w:hAnsi="Times New Roman" w:cs="Times New Roman"/>
          <w:sz w:val="24"/>
          <w:szCs w:val="24"/>
        </w:rPr>
      </w:pPr>
    </w:p>
    <w:p w14:paraId="076D1B70" w14:textId="77777777" w:rsidR="00AE2A7D" w:rsidRPr="00B75A2C" w:rsidRDefault="00AE2A7D" w:rsidP="00425F87">
      <w:pPr>
        <w:tabs>
          <w:tab w:val="left" w:pos="830"/>
        </w:tabs>
        <w:spacing w:before="6" w:line="472" w:lineRule="auto"/>
        <w:ind w:right="388"/>
        <w:rPr>
          <w:rFonts w:ascii="Times New Roman" w:hAnsi="Times New Roman" w:cs="Times New Roman"/>
          <w:sz w:val="24"/>
          <w:szCs w:val="24"/>
        </w:rPr>
      </w:pPr>
    </w:p>
    <w:p w14:paraId="5BADA5CA" w14:textId="77777777" w:rsidR="00BD70CC" w:rsidRPr="00B75A2C" w:rsidRDefault="00BD70CC" w:rsidP="00425F87">
      <w:pPr>
        <w:tabs>
          <w:tab w:val="left" w:pos="830"/>
        </w:tabs>
        <w:spacing w:before="6" w:line="472" w:lineRule="auto"/>
        <w:ind w:right="388"/>
        <w:rPr>
          <w:rFonts w:ascii="Times New Roman" w:hAnsi="Times New Roman" w:cs="Times New Roman"/>
          <w:sz w:val="24"/>
          <w:szCs w:val="24"/>
        </w:rPr>
      </w:pPr>
    </w:p>
    <w:p w14:paraId="48E931D8" w14:textId="77777777" w:rsidR="003635CC" w:rsidRPr="00B451E2" w:rsidRDefault="00386073" w:rsidP="00B451E2">
      <w:pPr>
        <w:pStyle w:val="Ttulo1"/>
        <w:jc w:val="center"/>
        <w:rPr>
          <w:rFonts w:ascii="Times New Roman" w:hAnsi="Times New Roman" w:cs="Times New Roman"/>
          <w:b/>
          <w:bCs/>
        </w:rPr>
      </w:pPr>
      <w:bookmarkStart w:id="54" w:name="_Toc161745095"/>
      <w:bookmarkStart w:id="55" w:name="_Toc161745332"/>
      <w:bookmarkStart w:id="56" w:name="_Toc161746172"/>
      <w:bookmarkStart w:id="57" w:name="_Toc166840043"/>
      <w:r w:rsidRPr="00B451E2">
        <w:rPr>
          <w:rFonts w:ascii="Times New Roman" w:hAnsi="Times New Roman" w:cs="Times New Roman"/>
          <w:b/>
          <w:bCs/>
        </w:rPr>
        <w:t>Alcances</w:t>
      </w:r>
      <w:r w:rsidRPr="00B451E2">
        <w:rPr>
          <w:rFonts w:ascii="Times New Roman" w:hAnsi="Times New Roman" w:cs="Times New Roman"/>
          <w:b/>
          <w:bCs/>
          <w:spacing w:val="-5"/>
        </w:rPr>
        <w:t xml:space="preserve"> </w:t>
      </w:r>
      <w:r w:rsidRPr="00B451E2">
        <w:rPr>
          <w:rFonts w:ascii="Times New Roman" w:hAnsi="Times New Roman" w:cs="Times New Roman"/>
          <w:b/>
          <w:bCs/>
        </w:rPr>
        <w:t>y</w:t>
      </w:r>
      <w:r w:rsidRPr="00B451E2">
        <w:rPr>
          <w:rFonts w:ascii="Times New Roman" w:hAnsi="Times New Roman" w:cs="Times New Roman"/>
          <w:b/>
          <w:bCs/>
          <w:spacing w:val="-3"/>
        </w:rPr>
        <w:t xml:space="preserve"> </w:t>
      </w:r>
      <w:r w:rsidRPr="00B451E2">
        <w:rPr>
          <w:rFonts w:ascii="Times New Roman" w:hAnsi="Times New Roman" w:cs="Times New Roman"/>
          <w:b/>
          <w:bCs/>
        </w:rPr>
        <w:t>Limitaciones</w:t>
      </w:r>
      <w:bookmarkEnd w:id="54"/>
      <w:bookmarkEnd w:id="55"/>
      <w:bookmarkEnd w:id="56"/>
      <w:bookmarkEnd w:id="57"/>
    </w:p>
    <w:p w14:paraId="3529FA5F" w14:textId="77777777" w:rsidR="003635CC" w:rsidRPr="00B75A2C" w:rsidRDefault="003635CC">
      <w:pPr>
        <w:pStyle w:val="Textoindependiente"/>
        <w:spacing w:before="2"/>
        <w:rPr>
          <w:rFonts w:ascii="Times New Roman" w:hAnsi="Times New Roman" w:cs="Times New Roman"/>
          <w:b/>
          <w:sz w:val="24"/>
          <w:szCs w:val="24"/>
        </w:rPr>
      </w:pPr>
    </w:p>
    <w:p w14:paraId="2676CC41" w14:textId="77777777" w:rsidR="003635CC" w:rsidRPr="00B75A2C" w:rsidRDefault="00386073" w:rsidP="00B451E2">
      <w:pPr>
        <w:pStyle w:val="Ttulo2"/>
        <w:rPr>
          <w:rFonts w:ascii="Times New Roman" w:hAnsi="Times New Roman" w:cs="Times New Roman"/>
          <w:sz w:val="24"/>
          <w:szCs w:val="24"/>
        </w:rPr>
      </w:pPr>
      <w:bookmarkStart w:id="58" w:name="_Toc161745096"/>
      <w:bookmarkStart w:id="59" w:name="_Toc161745333"/>
      <w:bookmarkStart w:id="60" w:name="_Toc161746173"/>
      <w:bookmarkStart w:id="61" w:name="_Toc166840044"/>
      <w:r w:rsidRPr="00B75A2C">
        <w:rPr>
          <w:rFonts w:ascii="Times New Roman" w:hAnsi="Times New Roman" w:cs="Times New Roman"/>
          <w:sz w:val="24"/>
          <w:szCs w:val="24"/>
        </w:rPr>
        <w:t>Alcances</w:t>
      </w:r>
      <w:bookmarkEnd w:id="58"/>
      <w:bookmarkEnd w:id="59"/>
      <w:bookmarkEnd w:id="60"/>
      <w:bookmarkEnd w:id="61"/>
    </w:p>
    <w:p w14:paraId="3686A6DE" w14:textId="77777777" w:rsidR="003635CC" w:rsidRPr="00B75A2C" w:rsidRDefault="003635CC">
      <w:pPr>
        <w:pStyle w:val="Textoindependiente"/>
        <w:spacing w:before="3"/>
        <w:rPr>
          <w:rFonts w:ascii="Times New Roman" w:hAnsi="Times New Roman" w:cs="Times New Roman"/>
          <w:b/>
          <w:sz w:val="24"/>
          <w:szCs w:val="24"/>
        </w:rPr>
      </w:pPr>
    </w:p>
    <w:p w14:paraId="3C922703" w14:textId="61180E74" w:rsidR="00D869F3" w:rsidRPr="00B75A2C" w:rsidRDefault="00D869F3" w:rsidP="00D869F3">
      <w:pPr>
        <w:pStyle w:val="Textoindependiente"/>
        <w:spacing w:line="480" w:lineRule="auto"/>
        <w:ind w:left="122" w:right="314" w:firstLine="707"/>
        <w:rPr>
          <w:rFonts w:ascii="Times New Roman" w:hAnsi="Times New Roman" w:cs="Times New Roman"/>
          <w:sz w:val="24"/>
          <w:szCs w:val="24"/>
        </w:rPr>
      </w:pPr>
      <w:r w:rsidRPr="00B75A2C">
        <w:rPr>
          <w:rFonts w:ascii="Times New Roman" w:hAnsi="Times New Roman" w:cs="Times New Roman"/>
          <w:sz w:val="24"/>
          <w:szCs w:val="24"/>
        </w:rPr>
        <w:t xml:space="preserve">El </w:t>
      </w:r>
      <w:r w:rsidR="00435CE1" w:rsidRPr="00B75A2C">
        <w:rPr>
          <w:rFonts w:ascii="Times New Roman" w:hAnsi="Times New Roman" w:cs="Times New Roman"/>
          <w:sz w:val="24"/>
          <w:szCs w:val="24"/>
        </w:rPr>
        <w:t>proyecto se</w:t>
      </w:r>
      <w:r w:rsidRPr="00B75A2C">
        <w:rPr>
          <w:rFonts w:ascii="Times New Roman" w:hAnsi="Times New Roman" w:cs="Times New Roman"/>
          <w:sz w:val="24"/>
          <w:szCs w:val="24"/>
        </w:rPr>
        <w:t xml:space="preserve"> centra en el desarrollo, optimización e implementación de una plataforma </w:t>
      </w:r>
      <w:r w:rsidR="00531229">
        <w:rPr>
          <w:rFonts w:ascii="Times New Roman" w:hAnsi="Times New Roman" w:cs="Times New Roman"/>
          <w:sz w:val="24"/>
          <w:szCs w:val="24"/>
        </w:rPr>
        <w:t xml:space="preserve">web </w:t>
      </w:r>
      <w:r w:rsidRPr="00B75A2C">
        <w:rPr>
          <w:rFonts w:ascii="Times New Roman" w:hAnsi="Times New Roman" w:cs="Times New Roman"/>
          <w:sz w:val="24"/>
          <w:szCs w:val="24"/>
        </w:rPr>
        <w:t xml:space="preserve">que permita </w:t>
      </w:r>
      <w:r w:rsidR="008F15E2" w:rsidRPr="00693982">
        <w:rPr>
          <w:rFonts w:ascii="Times New Roman" w:hAnsi="Times New Roman" w:cs="Times New Roman"/>
          <w:sz w:val="24"/>
          <w:szCs w:val="24"/>
        </w:rPr>
        <w:t xml:space="preserve">la </w:t>
      </w:r>
      <w:r w:rsidR="00A9753D">
        <w:rPr>
          <w:rFonts w:ascii="Times New Roman" w:hAnsi="Times New Roman" w:cs="Times New Roman"/>
          <w:sz w:val="24"/>
          <w:szCs w:val="24"/>
        </w:rPr>
        <w:t xml:space="preserve">generación y </w:t>
      </w:r>
      <w:r w:rsidR="008F15E2" w:rsidRPr="00367815">
        <w:rPr>
          <w:rFonts w:ascii="Times New Roman" w:hAnsi="Times New Roman" w:cs="Times New Roman"/>
          <w:sz w:val="24"/>
          <w:szCs w:val="24"/>
        </w:rPr>
        <w:t>almacenamiento de certificados emitidos</w:t>
      </w:r>
      <w:r w:rsidR="008F15E2" w:rsidRPr="00B75A2C">
        <w:rPr>
          <w:rFonts w:ascii="Times New Roman" w:hAnsi="Times New Roman" w:cs="Times New Roman"/>
          <w:sz w:val="24"/>
          <w:szCs w:val="24"/>
        </w:rPr>
        <w:t xml:space="preserve"> </w:t>
      </w:r>
      <w:r w:rsidR="00EA1EF7">
        <w:rPr>
          <w:rFonts w:ascii="Times New Roman" w:hAnsi="Times New Roman" w:cs="Times New Roman"/>
          <w:sz w:val="24"/>
          <w:szCs w:val="24"/>
        </w:rPr>
        <w:t>por</w:t>
      </w:r>
      <w:r w:rsidRPr="00B75A2C">
        <w:rPr>
          <w:rFonts w:ascii="Times New Roman" w:hAnsi="Times New Roman" w:cs="Times New Roman"/>
          <w:sz w:val="24"/>
          <w:szCs w:val="24"/>
        </w:rPr>
        <w:t xml:space="preserve"> la Universidad de Cundinamarca, con el objetivo de certificar oportunamente </w:t>
      </w:r>
      <w:r w:rsidR="00D7657A">
        <w:rPr>
          <w:rFonts w:ascii="Times New Roman" w:hAnsi="Times New Roman" w:cs="Times New Roman"/>
          <w:sz w:val="24"/>
          <w:szCs w:val="24"/>
        </w:rPr>
        <w:t xml:space="preserve">a </w:t>
      </w:r>
      <w:r w:rsidRPr="00B75A2C">
        <w:rPr>
          <w:rFonts w:ascii="Times New Roman" w:hAnsi="Times New Roman" w:cs="Times New Roman"/>
          <w:sz w:val="24"/>
          <w:szCs w:val="24"/>
        </w:rPr>
        <w:t>lo</w:t>
      </w:r>
      <w:r w:rsidR="00D7657A">
        <w:rPr>
          <w:rFonts w:ascii="Times New Roman" w:hAnsi="Times New Roman" w:cs="Times New Roman"/>
          <w:sz w:val="24"/>
          <w:szCs w:val="24"/>
        </w:rPr>
        <w:t xml:space="preserve">s participantes </w:t>
      </w:r>
      <w:r w:rsidR="00906DE8">
        <w:rPr>
          <w:rFonts w:ascii="Times New Roman" w:hAnsi="Times New Roman" w:cs="Times New Roman"/>
          <w:sz w:val="24"/>
          <w:szCs w:val="24"/>
        </w:rPr>
        <w:t xml:space="preserve">en </w:t>
      </w:r>
      <w:r w:rsidR="00EA3821">
        <w:rPr>
          <w:rFonts w:ascii="Times New Roman" w:hAnsi="Times New Roman" w:cs="Times New Roman"/>
          <w:sz w:val="24"/>
          <w:szCs w:val="24"/>
        </w:rPr>
        <w:t>eventos</w:t>
      </w:r>
      <w:r w:rsidR="00D7657A">
        <w:rPr>
          <w:rFonts w:ascii="Times New Roman" w:hAnsi="Times New Roman" w:cs="Times New Roman"/>
          <w:sz w:val="24"/>
          <w:szCs w:val="24"/>
        </w:rPr>
        <w:t xml:space="preserve"> </w:t>
      </w:r>
      <w:r w:rsidR="00906DE8" w:rsidRPr="00B75A2C">
        <w:rPr>
          <w:rFonts w:ascii="Times New Roman" w:hAnsi="Times New Roman" w:cs="Times New Roman"/>
          <w:sz w:val="24"/>
          <w:szCs w:val="24"/>
        </w:rPr>
        <w:t>académicos</w:t>
      </w:r>
      <w:r w:rsidRPr="00B75A2C">
        <w:rPr>
          <w:rFonts w:ascii="Times New Roman" w:hAnsi="Times New Roman" w:cs="Times New Roman"/>
          <w:sz w:val="24"/>
          <w:szCs w:val="24"/>
        </w:rPr>
        <w:t xml:space="preserve"> que se realicen </w:t>
      </w:r>
      <w:r w:rsidR="00D7657A">
        <w:rPr>
          <w:rFonts w:ascii="Times New Roman" w:hAnsi="Times New Roman" w:cs="Times New Roman"/>
          <w:sz w:val="24"/>
          <w:szCs w:val="24"/>
        </w:rPr>
        <w:t>dentro de la</w:t>
      </w:r>
      <w:r w:rsidR="007049F4">
        <w:rPr>
          <w:rFonts w:ascii="Times New Roman" w:hAnsi="Times New Roman" w:cs="Times New Roman"/>
          <w:sz w:val="24"/>
          <w:szCs w:val="24"/>
        </w:rPr>
        <w:t>s respectivas extensiones, seccionales y sede de la Universidad de Cundinamarca</w:t>
      </w:r>
      <w:r w:rsidR="00EC3B16">
        <w:rPr>
          <w:rFonts w:ascii="Times New Roman" w:hAnsi="Times New Roman" w:cs="Times New Roman"/>
          <w:sz w:val="24"/>
          <w:szCs w:val="24"/>
        </w:rPr>
        <w:t>.</w:t>
      </w:r>
    </w:p>
    <w:p w14:paraId="178CB2D5" w14:textId="6101DD61" w:rsidR="003635CC" w:rsidRPr="00B75A2C" w:rsidRDefault="00D869F3" w:rsidP="00D869F3">
      <w:pPr>
        <w:pStyle w:val="Textoindependiente"/>
        <w:spacing w:line="480" w:lineRule="auto"/>
        <w:ind w:left="122" w:right="314" w:firstLine="707"/>
        <w:rPr>
          <w:rFonts w:ascii="Times New Roman" w:hAnsi="Times New Roman" w:cs="Times New Roman"/>
          <w:sz w:val="24"/>
          <w:szCs w:val="24"/>
        </w:rPr>
      </w:pPr>
      <w:r w:rsidRPr="00B75A2C">
        <w:rPr>
          <w:rFonts w:ascii="Times New Roman" w:hAnsi="Times New Roman" w:cs="Times New Roman"/>
          <w:sz w:val="24"/>
          <w:szCs w:val="24"/>
        </w:rPr>
        <w:t xml:space="preserve">La plataforma </w:t>
      </w:r>
      <w:r w:rsidR="00E46135">
        <w:rPr>
          <w:rFonts w:ascii="Times New Roman" w:hAnsi="Times New Roman" w:cs="Times New Roman"/>
          <w:sz w:val="24"/>
          <w:szCs w:val="24"/>
        </w:rPr>
        <w:t xml:space="preserve">web </w:t>
      </w:r>
      <w:r w:rsidRPr="00B75A2C">
        <w:rPr>
          <w:rFonts w:ascii="Times New Roman" w:hAnsi="Times New Roman" w:cs="Times New Roman"/>
          <w:sz w:val="24"/>
          <w:szCs w:val="24"/>
        </w:rPr>
        <w:t>busca ser desarrollada con una compatibilidad para dispositivos portátile</w:t>
      </w:r>
      <w:r w:rsidR="001062D1">
        <w:rPr>
          <w:rFonts w:ascii="Times New Roman" w:hAnsi="Times New Roman" w:cs="Times New Roman"/>
          <w:sz w:val="24"/>
          <w:szCs w:val="24"/>
        </w:rPr>
        <w:t>s</w:t>
      </w:r>
      <w:r w:rsidRPr="00B75A2C">
        <w:rPr>
          <w:rFonts w:ascii="Times New Roman" w:hAnsi="Times New Roman" w:cs="Times New Roman"/>
          <w:sz w:val="24"/>
          <w:szCs w:val="24"/>
        </w:rPr>
        <w:t xml:space="preserve">, dado que su codificación parte desde el lenguaje de programación JavaScript con uso de librerías open </w:t>
      </w:r>
      <w:proofErr w:type="spellStart"/>
      <w:r w:rsidRPr="00B75A2C">
        <w:rPr>
          <w:rFonts w:ascii="Times New Roman" w:hAnsi="Times New Roman" w:cs="Times New Roman"/>
          <w:sz w:val="24"/>
          <w:szCs w:val="24"/>
        </w:rPr>
        <w:t>source</w:t>
      </w:r>
      <w:proofErr w:type="spellEnd"/>
      <w:r w:rsidRPr="00B75A2C">
        <w:rPr>
          <w:rFonts w:ascii="Times New Roman" w:hAnsi="Times New Roman" w:cs="Times New Roman"/>
          <w:sz w:val="24"/>
          <w:szCs w:val="24"/>
        </w:rPr>
        <w:t xml:space="preserve"> como PDFLib y </w:t>
      </w:r>
      <w:proofErr w:type="spellStart"/>
      <w:r w:rsidRPr="00B75A2C">
        <w:rPr>
          <w:rFonts w:ascii="Times New Roman" w:hAnsi="Times New Roman" w:cs="Times New Roman"/>
          <w:sz w:val="24"/>
          <w:szCs w:val="24"/>
        </w:rPr>
        <w:t>SavePDF</w:t>
      </w:r>
      <w:proofErr w:type="spellEnd"/>
      <w:r w:rsidRPr="00B75A2C">
        <w:rPr>
          <w:rFonts w:ascii="Times New Roman" w:hAnsi="Times New Roman" w:cs="Times New Roman"/>
          <w:sz w:val="24"/>
          <w:szCs w:val="24"/>
        </w:rPr>
        <w:t xml:space="preserve">, logrando que su alcance sea para cada amplio para </w:t>
      </w:r>
      <w:r w:rsidR="001062D1">
        <w:rPr>
          <w:rFonts w:ascii="Times New Roman" w:hAnsi="Times New Roman" w:cs="Times New Roman"/>
          <w:sz w:val="24"/>
          <w:szCs w:val="24"/>
        </w:rPr>
        <w:t>el personal</w:t>
      </w:r>
      <w:r w:rsidRPr="00B75A2C">
        <w:rPr>
          <w:rFonts w:ascii="Times New Roman" w:hAnsi="Times New Roman" w:cs="Times New Roman"/>
          <w:sz w:val="24"/>
          <w:szCs w:val="24"/>
        </w:rPr>
        <w:t xml:space="preserve"> que deseen acceder a su certificado</w:t>
      </w:r>
      <w:r w:rsidR="007D1E25">
        <w:rPr>
          <w:rFonts w:ascii="Times New Roman" w:hAnsi="Times New Roman" w:cs="Times New Roman"/>
          <w:sz w:val="24"/>
          <w:szCs w:val="24"/>
        </w:rPr>
        <w:t xml:space="preserve"> institucional</w:t>
      </w:r>
      <w:r w:rsidR="00016F05">
        <w:rPr>
          <w:rFonts w:ascii="Times New Roman" w:hAnsi="Times New Roman" w:cs="Times New Roman"/>
          <w:sz w:val="24"/>
          <w:szCs w:val="24"/>
        </w:rPr>
        <w:t>.</w:t>
      </w:r>
    </w:p>
    <w:p w14:paraId="0BB55A3E" w14:textId="77777777" w:rsidR="00D869F3" w:rsidRDefault="00D869F3" w:rsidP="00B451E2">
      <w:pPr>
        <w:pStyle w:val="Ttulo2"/>
        <w:rPr>
          <w:rFonts w:ascii="Times New Roman" w:hAnsi="Times New Roman" w:cs="Times New Roman"/>
          <w:sz w:val="24"/>
          <w:szCs w:val="24"/>
        </w:rPr>
      </w:pPr>
      <w:bookmarkStart w:id="62" w:name="_Toc161745097"/>
      <w:bookmarkStart w:id="63" w:name="_Toc161745334"/>
      <w:bookmarkStart w:id="64" w:name="_Toc161746174"/>
      <w:bookmarkStart w:id="65" w:name="_Toc166840045"/>
      <w:r w:rsidRPr="00B75A2C">
        <w:rPr>
          <w:rFonts w:ascii="Times New Roman" w:hAnsi="Times New Roman" w:cs="Times New Roman"/>
          <w:sz w:val="24"/>
          <w:szCs w:val="24"/>
        </w:rPr>
        <w:t>Limitaciones</w:t>
      </w:r>
      <w:bookmarkEnd w:id="62"/>
      <w:bookmarkEnd w:id="63"/>
      <w:bookmarkEnd w:id="64"/>
      <w:bookmarkEnd w:id="65"/>
    </w:p>
    <w:p w14:paraId="1A6063F6" w14:textId="77777777" w:rsidR="00651E66" w:rsidRDefault="00651E66" w:rsidP="00B451E2">
      <w:pPr>
        <w:pStyle w:val="Ttulo2"/>
        <w:rPr>
          <w:rFonts w:ascii="Times New Roman" w:hAnsi="Times New Roman" w:cs="Times New Roman"/>
          <w:sz w:val="24"/>
          <w:szCs w:val="24"/>
        </w:rPr>
      </w:pPr>
    </w:p>
    <w:p w14:paraId="135EBAA0" w14:textId="73311390" w:rsidR="00651E66" w:rsidRPr="00BF352B" w:rsidRDefault="00651E66" w:rsidP="00BF352B">
      <w:pPr>
        <w:spacing w:line="480" w:lineRule="auto"/>
        <w:rPr>
          <w:rFonts w:ascii="Times New Roman" w:hAnsi="Times New Roman" w:cs="Times New Roman"/>
          <w:sz w:val="24"/>
          <w:szCs w:val="24"/>
        </w:rPr>
      </w:pPr>
      <w:r>
        <w:rPr>
          <w:rFonts w:ascii="Times New Roman" w:hAnsi="Times New Roman" w:cs="Times New Roman"/>
          <w:sz w:val="24"/>
          <w:szCs w:val="24"/>
        </w:rPr>
        <w:tab/>
      </w:r>
      <w:r w:rsidRPr="00BF352B">
        <w:rPr>
          <w:rFonts w:ascii="Times New Roman" w:hAnsi="Times New Roman" w:cs="Times New Roman"/>
          <w:sz w:val="24"/>
          <w:szCs w:val="24"/>
        </w:rPr>
        <w:t xml:space="preserve">El proyecto identifica limitantes en el acceso a internet, es necesario requerir una conexión a internet activa para funcionar correctamente, </w:t>
      </w:r>
      <w:r w:rsidR="0021149B" w:rsidRPr="00BF352B">
        <w:rPr>
          <w:rFonts w:ascii="Times New Roman" w:hAnsi="Times New Roman" w:cs="Times New Roman"/>
          <w:sz w:val="24"/>
          <w:szCs w:val="24"/>
        </w:rPr>
        <w:t>los usuarios externos e internos que deseen acceder a su certificado</w:t>
      </w:r>
      <w:r w:rsidR="00914ED4" w:rsidRPr="00BF352B">
        <w:rPr>
          <w:rFonts w:ascii="Times New Roman" w:hAnsi="Times New Roman" w:cs="Times New Roman"/>
          <w:sz w:val="24"/>
          <w:szCs w:val="24"/>
        </w:rPr>
        <w:t xml:space="preserve"> </w:t>
      </w:r>
      <w:r w:rsidR="00AB3851" w:rsidRPr="00BF352B">
        <w:rPr>
          <w:rFonts w:ascii="Times New Roman" w:hAnsi="Times New Roman" w:cs="Times New Roman"/>
          <w:sz w:val="24"/>
          <w:szCs w:val="24"/>
        </w:rPr>
        <w:t>institucional deberán</w:t>
      </w:r>
      <w:r w:rsidR="00914ED4" w:rsidRPr="00BF352B">
        <w:rPr>
          <w:rFonts w:ascii="Times New Roman" w:hAnsi="Times New Roman" w:cs="Times New Roman"/>
          <w:sz w:val="24"/>
          <w:szCs w:val="24"/>
        </w:rPr>
        <w:t xml:space="preserve"> contar con un acceso funcional y óptimo para poder ingresar a la plataforma web</w:t>
      </w:r>
      <w:r w:rsidR="004320F1" w:rsidRPr="00BF352B">
        <w:rPr>
          <w:rFonts w:ascii="Times New Roman" w:hAnsi="Times New Roman" w:cs="Times New Roman"/>
          <w:sz w:val="24"/>
          <w:szCs w:val="24"/>
        </w:rPr>
        <w:t>.</w:t>
      </w:r>
    </w:p>
    <w:p w14:paraId="627F1D0A" w14:textId="219641DF" w:rsidR="00436A43" w:rsidRPr="00BF352B" w:rsidRDefault="00436A43" w:rsidP="00BF352B">
      <w:pPr>
        <w:spacing w:line="480" w:lineRule="auto"/>
        <w:rPr>
          <w:rFonts w:ascii="Times New Roman" w:hAnsi="Times New Roman" w:cs="Times New Roman"/>
          <w:sz w:val="24"/>
          <w:szCs w:val="24"/>
        </w:rPr>
      </w:pPr>
      <w:r w:rsidRPr="00BF352B">
        <w:rPr>
          <w:rFonts w:ascii="Times New Roman" w:hAnsi="Times New Roman" w:cs="Times New Roman"/>
          <w:sz w:val="24"/>
          <w:szCs w:val="24"/>
        </w:rPr>
        <w:tab/>
        <w:t xml:space="preserve">La implementación del almacenamiento de los </w:t>
      </w:r>
      <w:r w:rsidR="000B288C" w:rsidRPr="00BF352B">
        <w:rPr>
          <w:rFonts w:ascii="Times New Roman" w:hAnsi="Times New Roman" w:cs="Times New Roman"/>
          <w:sz w:val="24"/>
          <w:szCs w:val="24"/>
        </w:rPr>
        <w:t>certificados</w:t>
      </w:r>
      <w:r w:rsidRPr="00BF352B">
        <w:rPr>
          <w:rFonts w:ascii="Times New Roman" w:hAnsi="Times New Roman" w:cs="Times New Roman"/>
          <w:sz w:val="24"/>
          <w:szCs w:val="24"/>
        </w:rPr>
        <w:t xml:space="preserve"> en la plataforma web requiere de un espacio institucional, siendo este un limitante en cuanto al espacio de almacenamiento y la capacidad de procesamiento en los recursos institucionales disponibles.</w:t>
      </w:r>
    </w:p>
    <w:p w14:paraId="1A80C1CB" w14:textId="254EE72B" w:rsidR="000324B0" w:rsidRPr="00BF352B" w:rsidRDefault="007D5367" w:rsidP="00BF352B">
      <w:pPr>
        <w:spacing w:line="480" w:lineRule="auto"/>
        <w:rPr>
          <w:rFonts w:ascii="Times New Roman" w:hAnsi="Times New Roman" w:cs="Times New Roman"/>
          <w:sz w:val="24"/>
          <w:szCs w:val="24"/>
        </w:rPr>
      </w:pPr>
      <w:r w:rsidRPr="00BF352B">
        <w:rPr>
          <w:rFonts w:ascii="Times New Roman" w:hAnsi="Times New Roman" w:cs="Times New Roman"/>
          <w:sz w:val="24"/>
          <w:szCs w:val="24"/>
        </w:rPr>
        <w:tab/>
      </w:r>
      <w:r w:rsidR="00F31A81" w:rsidRPr="00BF352B">
        <w:rPr>
          <w:rFonts w:ascii="Times New Roman" w:hAnsi="Times New Roman" w:cs="Times New Roman"/>
          <w:sz w:val="24"/>
          <w:szCs w:val="24"/>
        </w:rPr>
        <w:t>A su vez, La implementación de la plataforma web está sujeta a la aprobación del departamento de desarrollo de sistemas y tecnología e interacción social universitaria ISU</w:t>
      </w:r>
      <w:r w:rsidR="00726E3E" w:rsidRPr="00BF352B">
        <w:rPr>
          <w:rFonts w:ascii="Times New Roman" w:hAnsi="Times New Roman" w:cs="Times New Roman"/>
          <w:sz w:val="24"/>
          <w:szCs w:val="24"/>
        </w:rPr>
        <w:t xml:space="preserve">, al realizar el proceso de pruebas y </w:t>
      </w:r>
      <w:r w:rsidR="0047089B" w:rsidRPr="00BF352B">
        <w:rPr>
          <w:rFonts w:ascii="Times New Roman" w:hAnsi="Times New Roman" w:cs="Times New Roman"/>
          <w:sz w:val="24"/>
          <w:szCs w:val="24"/>
        </w:rPr>
        <w:t xml:space="preserve">desarrollo </w:t>
      </w:r>
      <w:r w:rsidR="00726E3E" w:rsidRPr="00BF352B">
        <w:rPr>
          <w:rFonts w:ascii="Times New Roman" w:hAnsi="Times New Roman" w:cs="Times New Roman"/>
          <w:sz w:val="24"/>
          <w:szCs w:val="24"/>
        </w:rPr>
        <w:t>es de vital importa</w:t>
      </w:r>
      <w:r w:rsidR="007F0D4A" w:rsidRPr="00BF352B">
        <w:rPr>
          <w:rFonts w:ascii="Times New Roman" w:hAnsi="Times New Roman" w:cs="Times New Roman"/>
          <w:sz w:val="24"/>
          <w:szCs w:val="24"/>
        </w:rPr>
        <w:t>ncia garantizar el cumplimiento de los requisitos</w:t>
      </w:r>
      <w:r w:rsidR="0047089B" w:rsidRPr="00BF352B">
        <w:rPr>
          <w:rFonts w:ascii="Times New Roman" w:hAnsi="Times New Roman" w:cs="Times New Roman"/>
          <w:sz w:val="24"/>
          <w:szCs w:val="24"/>
        </w:rPr>
        <w:t xml:space="preserve">. </w:t>
      </w:r>
    </w:p>
    <w:p w14:paraId="1237DE1F" w14:textId="77777777" w:rsidR="00D869F3" w:rsidRPr="00B75A2C" w:rsidRDefault="00D869F3" w:rsidP="00D869F3">
      <w:pPr>
        <w:pStyle w:val="Textoindependiente"/>
        <w:spacing w:before="1"/>
        <w:rPr>
          <w:rFonts w:ascii="Times New Roman" w:hAnsi="Times New Roman" w:cs="Times New Roman"/>
          <w:sz w:val="24"/>
          <w:szCs w:val="24"/>
        </w:rPr>
      </w:pPr>
    </w:p>
    <w:p w14:paraId="3CC4912C" w14:textId="6A04E821" w:rsidR="00C93DF3" w:rsidRPr="00B451E2" w:rsidRDefault="00B451E2" w:rsidP="00B451E2">
      <w:pPr>
        <w:pStyle w:val="Ttulo1"/>
        <w:jc w:val="center"/>
        <w:rPr>
          <w:rFonts w:ascii="Times New Roman" w:hAnsi="Times New Roman" w:cs="Times New Roman"/>
          <w:b/>
          <w:bCs/>
        </w:rPr>
      </w:pPr>
      <w:bookmarkStart w:id="66" w:name="_Toc161745098"/>
      <w:bookmarkStart w:id="67" w:name="_Toc161745335"/>
      <w:bookmarkStart w:id="68" w:name="_Toc161746175"/>
      <w:bookmarkStart w:id="69" w:name="_Toc166840046"/>
      <w:r w:rsidRPr="00B451E2">
        <w:rPr>
          <w:rFonts w:ascii="Times New Roman" w:hAnsi="Times New Roman" w:cs="Times New Roman"/>
          <w:b/>
          <w:bCs/>
        </w:rPr>
        <w:t>Marco de Referencia</w:t>
      </w:r>
      <w:bookmarkEnd w:id="66"/>
      <w:bookmarkEnd w:id="67"/>
      <w:bookmarkEnd w:id="68"/>
      <w:bookmarkEnd w:id="69"/>
    </w:p>
    <w:p w14:paraId="5C022797" w14:textId="77777777" w:rsidR="00C93DF3" w:rsidRPr="00B75A2C" w:rsidRDefault="00C93DF3" w:rsidP="00C93DF3">
      <w:pPr>
        <w:pStyle w:val="Textoindependiente"/>
        <w:spacing w:before="4"/>
        <w:rPr>
          <w:rFonts w:ascii="Times New Roman" w:hAnsi="Times New Roman" w:cs="Times New Roman"/>
          <w:b/>
          <w:sz w:val="24"/>
          <w:szCs w:val="24"/>
        </w:rPr>
      </w:pPr>
    </w:p>
    <w:p w14:paraId="215524B6" w14:textId="725C236F" w:rsidR="00C93DF3" w:rsidRPr="00B75A2C" w:rsidRDefault="00C93DF3" w:rsidP="00B451E2">
      <w:pPr>
        <w:pStyle w:val="Ttulo2"/>
        <w:rPr>
          <w:rFonts w:ascii="Times New Roman" w:hAnsi="Times New Roman" w:cs="Times New Roman"/>
          <w:sz w:val="24"/>
          <w:szCs w:val="24"/>
        </w:rPr>
      </w:pPr>
      <w:bookmarkStart w:id="70" w:name="_Toc161745099"/>
      <w:bookmarkStart w:id="71" w:name="_Toc161745336"/>
      <w:bookmarkStart w:id="72" w:name="_Toc161746176"/>
      <w:bookmarkStart w:id="73" w:name="_Toc166840047"/>
      <w:r w:rsidRPr="00B75A2C">
        <w:rPr>
          <w:rFonts w:ascii="Times New Roman" w:hAnsi="Times New Roman" w:cs="Times New Roman"/>
          <w:sz w:val="24"/>
          <w:szCs w:val="24"/>
        </w:rPr>
        <w:t>Estado</w:t>
      </w:r>
      <w:r w:rsidRPr="00B75A2C">
        <w:rPr>
          <w:rFonts w:ascii="Times New Roman" w:hAnsi="Times New Roman" w:cs="Times New Roman"/>
          <w:spacing w:val="-5"/>
          <w:sz w:val="24"/>
          <w:szCs w:val="24"/>
        </w:rPr>
        <w:t xml:space="preserve"> </w:t>
      </w:r>
      <w:r w:rsidRPr="00B75A2C">
        <w:rPr>
          <w:rFonts w:ascii="Times New Roman" w:hAnsi="Times New Roman" w:cs="Times New Roman"/>
          <w:sz w:val="24"/>
          <w:szCs w:val="24"/>
        </w:rPr>
        <w:t>del</w:t>
      </w:r>
      <w:r w:rsidRPr="00B75A2C">
        <w:rPr>
          <w:rFonts w:ascii="Times New Roman" w:hAnsi="Times New Roman" w:cs="Times New Roman"/>
          <w:spacing w:val="1"/>
          <w:sz w:val="24"/>
          <w:szCs w:val="24"/>
        </w:rPr>
        <w:t xml:space="preserve"> </w:t>
      </w:r>
      <w:r w:rsidR="003A328E" w:rsidRPr="00B75A2C">
        <w:rPr>
          <w:rFonts w:ascii="Times New Roman" w:hAnsi="Times New Roman" w:cs="Times New Roman"/>
          <w:sz w:val="24"/>
          <w:szCs w:val="24"/>
        </w:rPr>
        <w:t>A</w:t>
      </w:r>
      <w:r w:rsidRPr="00B75A2C">
        <w:rPr>
          <w:rFonts w:ascii="Times New Roman" w:hAnsi="Times New Roman" w:cs="Times New Roman"/>
          <w:sz w:val="24"/>
          <w:szCs w:val="24"/>
        </w:rPr>
        <w:t>rte</w:t>
      </w:r>
      <w:bookmarkEnd w:id="70"/>
      <w:bookmarkEnd w:id="71"/>
      <w:bookmarkEnd w:id="72"/>
      <w:bookmarkEnd w:id="73"/>
    </w:p>
    <w:p w14:paraId="451744B5" w14:textId="77777777" w:rsidR="006D580F" w:rsidRPr="00B75A2C" w:rsidRDefault="006D580F" w:rsidP="006D580F">
      <w:pPr>
        <w:pStyle w:val="Ttulo2"/>
        <w:tabs>
          <w:tab w:val="left" w:pos="1200"/>
        </w:tabs>
        <w:rPr>
          <w:rFonts w:ascii="Times New Roman" w:hAnsi="Times New Roman" w:cs="Times New Roman"/>
          <w:sz w:val="24"/>
          <w:szCs w:val="24"/>
        </w:rPr>
      </w:pPr>
    </w:p>
    <w:p w14:paraId="3FFFDF3D" w14:textId="7F393986" w:rsidR="00C93DF3" w:rsidRPr="00B75A2C" w:rsidRDefault="00C93DF3" w:rsidP="003A328E">
      <w:pPr>
        <w:spacing w:line="476" w:lineRule="auto"/>
        <w:ind w:right="63" w:firstLine="465"/>
        <w:rPr>
          <w:rFonts w:ascii="Times New Roman" w:hAnsi="Times New Roman" w:cs="Times New Roman"/>
          <w:sz w:val="24"/>
          <w:szCs w:val="24"/>
        </w:rPr>
      </w:pPr>
      <w:r w:rsidRPr="00B75A2C">
        <w:rPr>
          <w:rFonts w:ascii="Times New Roman" w:hAnsi="Times New Roman" w:cs="Times New Roman"/>
          <w:sz w:val="24"/>
          <w:szCs w:val="24"/>
        </w:rPr>
        <w:t>El propósito de este proyecto es encontrar la optimización de certificaciones, basándose en el tercer objetivo específico, el cual indica, evaluar el desarrollo de la plataforma identificando las posibles áreas de mejora que pueda garantizar una experiencia conveniente y eficaz en la gestión de eventos y certificados en la Universidad de Cundinamarca</w:t>
      </w:r>
      <w:r w:rsidR="00D041B0">
        <w:rPr>
          <w:rFonts w:ascii="Times New Roman" w:hAnsi="Times New Roman" w:cs="Times New Roman"/>
          <w:sz w:val="24"/>
          <w:szCs w:val="24"/>
        </w:rPr>
        <w:t xml:space="preserve">, </w:t>
      </w:r>
      <w:r w:rsidRPr="00B75A2C">
        <w:rPr>
          <w:rFonts w:ascii="Times New Roman" w:hAnsi="Times New Roman" w:cs="Times New Roman"/>
          <w:sz w:val="24"/>
          <w:szCs w:val="24"/>
        </w:rPr>
        <w:t xml:space="preserve">por ello se realizó una investigación sólida  dentro del estado del arte, hacia aquellos proyectos de ámbitos nacionales e internacional que implementaron desarrollados enfocados hacia este mismo propósito, encontrando relación en: </w:t>
      </w:r>
    </w:p>
    <w:p w14:paraId="1268150E" w14:textId="2049B022" w:rsidR="000C5F14" w:rsidRPr="00B75A2C" w:rsidRDefault="00C93DF3" w:rsidP="00B451E2">
      <w:pPr>
        <w:spacing w:line="477" w:lineRule="auto"/>
        <w:ind w:right="63" w:firstLine="465"/>
        <w:rPr>
          <w:rFonts w:ascii="Times New Roman" w:hAnsi="Times New Roman" w:cs="Times New Roman"/>
          <w:sz w:val="24"/>
          <w:szCs w:val="24"/>
        </w:rPr>
      </w:pPr>
      <w:r w:rsidRPr="00B75A2C">
        <w:rPr>
          <w:rFonts w:ascii="Times New Roman" w:hAnsi="Times New Roman" w:cs="Times New Roman"/>
          <w:sz w:val="24"/>
          <w:szCs w:val="24"/>
        </w:rPr>
        <w:t xml:space="preserve"> En una breve discusión sobre la historia de la certificación de intérpretes en diferentes países se detalló que la certificación de intérpretes, estudiantes y profesionales es una tendencia relativamente reciente en la profesión de la interpretación, pero está ganando rápidamente aceptación como un mecanismo para garantizar la calidad de los servicios de interpretación para los usuarios. (</w:t>
      </w:r>
      <w:proofErr w:type="spellStart"/>
      <w:r w:rsidRPr="00B75A2C">
        <w:rPr>
          <w:rFonts w:ascii="Times New Roman" w:hAnsi="Times New Roman" w:cs="Times New Roman"/>
          <w:sz w:val="24"/>
          <w:szCs w:val="24"/>
        </w:rPr>
        <w:t>Mikkelson</w:t>
      </w:r>
      <w:proofErr w:type="spellEnd"/>
      <w:r w:rsidRPr="00B75A2C">
        <w:rPr>
          <w:rFonts w:ascii="Times New Roman" w:hAnsi="Times New Roman" w:cs="Times New Roman"/>
          <w:sz w:val="24"/>
          <w:szCs w:val="24"/>
        </w:rPr>
        <w:t>, 2013). A su vez la aplicación de certificación de identidad de un usuario para la entrada en eventos es desarrollada por dos tareas fundamentales, la de generar un certificado digital firmado por una autoridad de certificación y la de firmar digitalmente un documento con dicho certificado generado para validar al usuario. (</w:t>
      </w:r>
      <w:proofErr w:type="gramStart"/>
      <w:r w:rsidRPr="00B75A2C">
        <w:rPr>
          <w:rFonts w:ascii="Times New Roman" w:hAnsi="Times New Roman" w:cs="Times New Roman"/>
          <w:sz w:val="24"/>
          <w:szCs w:val="24"/>
        </w:rPr>
        <w:t>Mexicana</w:t>
      </w:r>
      <w:proofErr w:type="gramEnd"/>
      <w:r w:rsidRPr="00B75A2C">
        <w:rPr>
          <w:rFonts w:ascii="Times New Roman" w:hAnsi="Times New Roman" w:cs="Times New Roman"/>
          <w:sz w:val="24"/>
          <w:szCs w:val="24"/>
        </w:rPr>
        <w:t xml:space="preserve">, 2021) ambas tienen algo en común validan el conocimiento por su interpretación.  </w:t>
      </w:r>
    </w:p>
    <w:p w14:paraId="5494C089" w14:textId="77777777" w:rsidR="003A328E" w:rsidRPr="00B75A2C" w:rsidRDefault="00C93DF3" w:rsidP="009B79FE">
      <w:pPr>
        <w:spacing w:line="477" w:lineRule="auto"/>
        <w:ind w:right="63" w:firstLine="361"/>
        <w:rPr>
          <w:rFonts w:ascii="Times New Roman" w:hAnsi="Times New Roman" w:cs="Times New Roman"/>
          <w:sz w:val="24"/>
          <w:szCs w:val="24"/>
        </w:rPr>
      </w:pPr>
      <w:r w:rsidRPr="00B75A2C">
        <w:rPr>
          <w:rFonts w:ascii="Times New Roman" w:hAnsi="Times New Roman" w:cs="Times New Roman"/>
          <w:sz w:val="24"/>
          <w:szCs w:val="24"/>
        </w:rPr>
        <w:t xml:space="preserve">En el municipio de Quevedo, ubicado en el estado de Los Ríos del Ecuador se implementó un sistema automático de emisión de solicitudes y certificados académico – estudiantiles para la Universidad Técnica Estatal del mismo municipio, buscando la optimización en la entrega de solicitudes que realizan constantemente los estudiantes fuera del horario que establece la universidad que parte desde las 8 AM hasta las 12 PM por parte </w:t>
      </w:r>
      <w:r w:rsidRPr="00B75A2C">
        <w:rPr>
          <w:rFonts w:ascii="Times New Roman" w:hAnsi="Times New Roman" w:cs="Times New Roman"/>
          <w:sz w:val="24"/>
          <w:szCs w:val="24"/>
        </w:rPr>
        <w:lastRenderedPageBreak/>
        <w:t xml:space="preserve">de la secretaria de las facultades, que es el departamento que emite las certificaciones digitales y físicas para los estudiantes, teniendo lapsus de entrega no oportunos, en donde el tiempo de espera es mayor a tres días hábiles. (Ciencias Pecuarias et al., 2020). </w:t>
      </w:r>
    </w:p>
    <w:p w14:paraId="28DBECC0" w14:textId="47E773A5" w:rsidR="00C93DF3" w:rsidRPr="00B75A2C" w:rsidRDefault="00C93DF3" w:rsidP="00EC6EAD">
      <w:pPr>
        <w:spacing w:line="477" w:lineRule="auto"/>
        <w:ind w:right="63" w:firstLine="361"/>
        <w:rPr>
          <w:rFonts w:ascii="Times New Roman" w:hAnsi="Times New Roman" w:cs="Times New Roman"/>
          <w:sz w:val="24"/>
          <w:szCs w:val="24"/>
        </w:rPr>
      </w:pPr>
      <w:r w:rsidRPr="00B75A2C">
        <w:rPr>
          <w:rFonts w:ascii="Times New Roman" w:hAnsi="Times New Roman" w:cs="Times New Roman"/>
          <w:sz w:val="24"/>
          <w:szCs w:val="24"/>
        </w:rPr>
        <w:t xml:space="preserve">En un artículo relacionado con en certificaciones en instituciones de educación superior se descubrió que las prácticas y la conducción de los procesos de evaluación se centrada en el compromiso por la búsqueda del bien común, el interés crítico y emancipador del conocimiento, siendo este la </w:t>
      </w:r>
      <w:proofErr w:type="gramStart"/>
      <w:r w:rsidRPr="00B75A2C">
        <w:rPr>
          <w:rFonts w:ascii="Times New Roman" w:hAnsi="Times New Roman" w:cs="Times New Roman"/>
          <w:sz w:val="24"/>
          <w:szCs w:val="24"/>
        </w:rPr>
        <w:t>base  de</w:t>
      </w:r>
      <w:proofErr w:type="gramEnd"/>
      <w:r w:rsidRPr="00B75A2C">
        <w:rPr>
          <w:rFonts w:ascii="Times New Roman" w:hAnsi="Times New Roman" w:cs="Times New Roman"/>
          <w:sz w:val="24"/>
          <w:szCs w:val="24"/>
        </w:rPr>
        <w:t xml:space="preserve"> conformar una calidad académica no solamente capaz de demostrar conocimiento a nivel internacional, sino también a nivel internacional (Hernández Mondragón, 2006).  En la ciudad de Guayaquil, ubicado en Ecuador se desarrolla dentro de la Universidad de Nacional de Guayaquil un Análisis de Procesos para la Emisión de Certificados Académicos, principalmente para la carrera de Ingeniería en Networking y Telecomunicaciones para el prototipo de un sistema de certificación eficiente. Este lograr ahorrar tiempo y recursos al personal administrativo del área de secretaria al implementar principios básicos de lectura del código QR que permite conectarse a una página web de internet donde los estudiantes pueden enviar un correo electrónico, actualizar sus datos y almacenar un máximo de 7 kilobytes de información (Rubio, 2021) </w:t>
      </w:r>
    </w:p>
    <w:p w14:paraId="210E179A" w14:textId="71ABE8B5" w:rsidR="00C93DF3" w:rsidRPr="00B75A2C" w:rsidRDefault="00C93DF3" w:rsidP="00B451E2">
      <w:pPr>
        <w:pStyle w:val="Ttulo2"/>
        <w:rPr>
          <w:rFonts w:ascii="Times New Roman" w:hAnsi="Times New Roman" w:cs="Times New Roman"/>
          <w:sz w:val="24"/>
          <w:szCs w:val="24"/>
        </w:rPr>
      </w:pPr>
      <w:bookmarkStart w:id="74" w:name="_Toc161745100"/>
      <w:bookmarkStart w:id="75" w:name="_Toc161745337"/>
      <w:bookmarkStart w:id="76" w:name="_Toc161746177"/>
      <w:bookmarkStart w:id="77" w:name="_Toc166840048"/>
      <w:r w:rsidRPr="00B75A2C">
        <w:rPr>
          <w:rFonts w:ascii="Times New Roman" w:hAnsi="Times New Roman" w:cs="Times New Roman"/>
          <w:sz w:val="24"/>
          <w:szCs w:val="24"/>
        </w:rPr>
        <w:t>Marco</w:t>
      </w:r>
      <w:r w:rsidRPr="00B75A2C">
        <w:rPr>
          <w:rFonts w:ascii="Times New Roman" w:hAnsi="Times New Roman" w:cs="Times New Roman"/>
          <w:spacing w:val="-1"/>
          <w:sz w:val="24"/>
          <w:szCs w:val="24"/>
        </w:rPr>
        <w:t xml:space="preserve"> </w:t>
      </w:r>
      <w:r w:rsidRPr="00B75A2C">
        <w:rPr>
          <w:rFonts w:ascii="Times New Roman" w:hAnsi="Times New Roman" w:cs="Times New Roman"/>
          <w:sz w:val="24"/>
          <w:szCs w:val="24"/>
        </w:rPr>
        <w:t>teórico</w:t>
      </w:r>
      <w:bookmarkEnd w:id="74"/>
      <w:bookmarkEnd w:id="75"/>
      <w:bookmarkEnd w:id="76"/>
      <w:bookmarkEnd w:id="77"/>
    </w:p>
    <w:p w14:paraId="2F52572B" w14:textId="77777777" w:rsidR="00EC6EAD" w:rsidRPr="00B75A2C" w:rsidRDefault="00EC6EAD" w:rsidP="009B79FE">
      <w:pPr>
        <w:pStyle w:val="Ttulo2"/>
        <w:tabs>
          <w:tab w:val="left" w:pos="1198"/>
        </w:tabs>
        <w:spacing w:before="40"/>
        <w:rPr>
          <w:rFonts w:ascii="Times New Roman" w:hAnsi="Times New Roman" w:cs="Times New Roman"/>
          <w:sz w:val="24"/>
          <w:szCs w:val="24"/>
        </w:rPr>
      </w:pPr>
    </w:p>
    <w:p w14:paraId="4C3D82A5" w14:textId="0BBA4F75" w:rsidR="00D3001E" w:rsidRPr="00B75A2C" w:rsidRDefault="00D3001E" w:rsidP="009B79FE">
      <w:pPr>
        <w:widowControl/>
        <w:autoSpaceDE/>
        <w:autoSpaceDN/>
        <w:spacing w:after="3" w:line="477"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En México durante el mes de noviembre de 1993 surge la necesidad de buscar competencias de conocimientos que permitan demostrar saberes de medicina en diversos estados es por ello </w:t>
      </w:r>
      <w:proofErr w:type="gramStart"/>
      <w:r w:rsidRPr="00B75A2C">
        <w:rPr>
          <w:rFonts w:ascii="Times New Roman" w:eastAsia="Times New Roman" w:hAnsi="Times New Roman" w:cs="Times New Roman"/>
          <w:color w:val="000000"/>
          <w:kern w:val="2"/>
          <w:sz w:val="24"/>
          <w:szCs w:val="24"/>
          <w:lang w:eastAsia="en"/>
          <w14:ligatures w14:val="standardContextual"/>
        </w:rPr>
        <w:t>que</w:t>
      </w:r>
      <w:proofErr w:type="gramEnd"/>
      <w:r w:rsidRPr="00B75A2C">
        <w:rPr>
          <w:rFonts w:ascii="Times New Roman" w:eastAsia="Times New Roman" w:hAnsi="Times New Roman" w:cs="Times New Roman"/>
          <w:color w:val="000000"/>
          <w:kern w:val="2"/>
          <w:sz w:val="24"/>
          <w:szCs w:val="24"/>
          <w:lang w:eastAsia="en"/>
          <w14:ligatures w14:val="standardContextual"/>
        </w:rPr>
        <w:t xml:space="preserve"> el tratado de libre comercio de américa del norte, conocidas por sus siglas como (TLCAN) establece el primer proceso de certificación en México. (Fundación </w:t>
      </w:r>
      <w:r w:rsidR="00AC4444" w:rsidRPr="00B75A2C">
        <w:rPr>
          <w:rFonts w:ascii="Times New Roman" w:eastAsia="Times New Roman" w:hAnsi="Times New Roman" w:cs="Times New Roman"/>
          <w:color w:val="000000"/>
          <w:kern w:val="2"/>
          <w:sz w:val="24"/>
          <w:szCs w:val="24"/>
          <w:lang w:eastAsia="en"/>
          <w14:ligatures w14:val="standardContextual"/>
        </w:rPr>
        <w:t>Académica</w:t>
      </w:r>
      <w:r w:rsidRPr="00B75A2C">
        <w:rPr>
          <w:rFonts w:ascii="Times New Roman" w:eastAsia="Times New Roman" w:hAnsi="Times New Roman" w:cs="Times New Roman"/>
          <w:color w:val="000000"/>
          <w:kern w:val="2"/>
          <w:sz w:val="24"/>
          <w:szCs w:val="24"/>
          <w:lang w:eastAsia="en"/>
          <w14:ligatures w14:val="standardContextual"/>
        </w:rPr>
        <w:t xml:space="preserve"> </w:t>
      </w:r>
      <w:proofErr w:type="spellStart"/>
      <w:r w:rsidRPr="00B75A2C">
        <w:rPr>
          <w:rFonts w:ascii="Times New Roman" w:eastAsia="Times New Roman" w:hAnsi="Times New Roman" w:cs="Times New Roman"/>
          <w:color w:val="000000"/>
          <w:kern w:val="2"/>
          <w:sz w:val="24"/>
          <w:szCs w:val="24"/>
          <w:lang w:eastAsia="en"/>
          <w14:ligatures w14:val="standardContextual"/>
        </w:rPr>
        <w:t>Aesculap</w:t>
      </w:r>
      <w:proofErr w:type="spellEnd"/>
      <w:r w:rsidRPr="00B75A2C">
        <w:rPr>
          <w:rFonts w:ascii="Times New Roman" w:eastAsia="Times New Roman" w:hAnsi="Times New Roman" w:cs="Times New Roman"/>
          <w:color w:val="000000"/>
          <w:kern w:val="2"/>
          <w:sz w:val="24"/>
          <w:szCs w:val="24"/>
          <w:lang w:eastAsia="en"/>
          <w14:ligatures w14:val="standardContextual"/>
        </w:rPr>
        <w:t xml:space="preserve"> México, 2022) siendo esta, una de las principales </w:t>
      </w:r>
      <w:r w:rsidR="00896D5D" w:rsidRPr="00B75A2C">
        <w:rPr>
          <w:rFonts w:ascii="Times New Roman" w:eastAsia="Times New Roman" w:hAnsi="Times New Roman" w:cs="Times New Roman"/>
          <w:color w:val="000000"/>
          <w:kern w:val="2"/>
          <w:sz w:val="24"/>
          <w:szCs w:val="24"/>
          <w:lang w:eastAsia="en"/>
          <w14:ligatures w14:val="standardContextual"/>
        </w:rPr>
        <w:t>teorías</w:t>
      </w:r>
      <w:r w:rsidRPr="00B75A2C">
        <w:rPr>
          <w:rFonts w:ascii="Times New Roman" w:eastAsia="Times New Roman" w:hAnsi="Times New Roman" w:cs="Times New Roman"/>
          <w:color w:val="000000"/>
          <w:kern w:val="2"/>
          <w:sz w:val="24"/>
          <w:szCs w:val="24"/>
          <w:lang w:eastAsia="en"/>
          <w14:ligatures w14:val="standardContextual"/>
        </w:rPr>
        <w:t xml:space="preserve"> de poder medir y demostrar el conocimiento a </w:t>
      </w:r>
      <w:r w:rsidR="00896D5D" w:rsidRPr="00B75A2C">
        <w:rPr>
          <w:rFonts w:ascii="Times New Roman" w:eastAsia="Times New Roman" w:hAnsi="Times New Roman" w:cs="Times New Roman"/>
          <w:color w:val="000000"/>
          <w:kern w:val="2"/>
          <w:sz w:val="24"/>
          <w:szCs w:val="24"/>
          <w:lang w:eastAsia="en"/>
          <w14:ligatures w14:val="standardContextual"/>
        </w:rPr>
        <w:t>través</w:t>
      </w:r>
      <w:r w:rsidRPr="00B75A2C">
        <w:rPr>
          <w:rFonts w:ascii="Times New Roman" w:eastAsia="Times New Roman" w:hAnsi="Times New Roman" w:cs="Times New Roman"/>
          <w:color w:val="000000"/>
          <w:kern w:val="2"/>
          <w:sz w:val="24"/>
          <w:szCs w:val="24"/>
          <w:lang w:eastAsia="en"/>
          <w14:ligatures w14:val="standardContextual"/>
        </w:rPr>
        <w:t xml:space="preserve"> de documentación. </w:t>
      </w:r>
    </w:p>
    <w:p w14:paraId="5C926FF9" w14:textId="2E7620A9" w:rsidR="000C5F14" w:rsidRPr="00B75A2C" w:rsidRDefault="00D3001E" w:rsidP="009B79FE">
      <w:pPr>
        <w:widowControl/>
        <w:autoSpaceDE/>
        <w:autoSpaceDN/>
        <w:spacing w:after="3" w:line="476"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En </w:t>
      </w:r>
      <w:r w:rsidR="00AC4444" w:rsidRPr="00B75A2C">
        <w:rPr>
          <w:rFonts w:ascii="Times New Roman" w:eastAsia="Times New Roman" w:hAnsi="Times New Roman" w:cs="Times New Roman"/>
          <w:color w:val="000000"/>
          <w:kern w:val="2"/>
          <w:sz w:val="24"/>
          <w:szCs w:val="24"/>
          <w:lang w:eastAsia="en"/>
          <w14:ligatures w14:val="standardContextual"/>
        </w:rPr>
        <w:t>muchos países</w:t>
      </w:r>
      <w:r w:rsidRPr="00B75A2C">
        <w:rPr>
          <w:rFonts w:ascii="Times New Roman" w:eastAsia="Times New Roman" w:hAnsi="Times New Roman" w:cs="Times New Roman"/>
          <w:color w:val="000000"/>
          <w:kern w:val="2"/>
          <w:sz w:val="24"/>
          <w:szCs w:val="24"/>
          <w:lang w:eastAsia="en"/>
          <w14:ligatures w14:val="standardContextual"/>
        </w:rPr>
        <w:t xml:space="preserve"> se identifican diversas normas hacia la titulación de certificación electrónica, teniendo como punto a considerar, que un certificado electrónico permite </w:t>
      </w:r>
      <w:r w:rsidRPr="00B75A2C">
        <w:rPr>
          <w:rFonts w:ascii="Times New Roman" w:eastAsia="Times New Roman" w:hAnsi="Times New Roman" w:cs="Times New Roman"/>
          <w:color w:val="000000"/>
          <w:kern w:val="2"/>
          <w:sz w:val="24"/>
          <w:szCs w:val="24"/>
          <w:lang w:eastAsia="en"/>
          <w14:ligatures w14:val="standardContextual"/>
        </w:rPr>
        <w:lastRenderedPageBreak/>
        <w:t xml:space="preserve">garantizar seguridad, y protección hacia la alteración o modificación de los datos de la persona que ha obtenido el titulo o </w:t>
      </w:r>
      <w:r w:rsidR="00AC4444" w:rsidRPr="00B75A2C">
        <w:rPr>
          <w:rFonts w:ascii="Times New Roman" w:eastAsia="Times New Roman" w:hAnsi="Times New Roman" w:cs="Times New Roman"/>
          <w:color w:val="000000"/>
          <w:kern w:val="2"/>
          <w:sz w:val="24"/>
          <w:szCs w:val="24"/>
          <w:lang w:eastAsia="en"/>
          <w14:ligatures w14:val="standardContextual"/>
        </w:rPr>
        <w:t>reconocimiento. (</w:t>
      </w:r>
      <w:r w:rsidRPr="00B75A2C">
        <w:rPr>
          <w:rFonts w:ascii="Times New Roman" w:eastAsia="Times New Roman" w:hAnsi="Times New Roman" w:cs="Times New Roman"/>
          <w:color w:val="000000"/>
          <w:kern w:val="2"/>
          <w:sz w:val="24"/>
          <w:szCs w:val="24"/>
          <w:lang w:eastAsia="en"/>
          <w14:ligatures w14:val="standardContextual"/>
        </w:rPr>
        <w:t xml:space="preserve">Teórico et al.) </w:t>
      </w:r>
    </w:p>
    <w:p w14:paraId="6C030CAC" w14:textId="7B666930" w:rsidR="00D3001E" w:rsidRPr="00B75A2C" w:rsidRDefault="00D3001E" w:rsidP="009B79FE">
      <w:pPr>
        <w:widowControl/>
        <w:autoSpaceDE/>
        <w:autoSpaceDN/>
        <w:spacing w:after="3" w:line="476"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En Perú la implementación de sistemas que permitan monitorizar a las áreas administrativas el comportamiento de niveles de estudio por parte de los estudiantes fue implementado a través de una teoría clave, la cual partió de la pregunta; ¿Cómo la Universidad Nacional Diego Quispe Tito del Cusco realiza el seguimiento de sus trámites administrativos de forma manual? (Castro Álvarez, 2018) Esta teoría, pudo desarrollar un modelo en el cual se integró un servidor de información tecnológica para el uso exclusivo de las necesidades de los trabajadores de la universidad, pasando de un proceso manual a uno más optimo a nivel digital.  </w:t>
      </w:r>
    </w:p>
    <w:p w14:paraId="7F27D7BC" w14:textId="77777777" w:rsidR="009F3E9A" w:rsidRDefault="005E1FA4" w:rsidP="00B451E2">
      <w:pPr>
        <w:pStyle w:val="Ttulo2"/>
        <w:rPr>
          <w:rFonts w:ascii="Times New Roman" w:eastAsia="Times New Roman" w:hAnsi="Times New Roman" w:cs="Times New Roman"/>
          <w:color w:val="000000"/>
          <w:kern w:val="2"/>
          <w:sz w:val="24"/>
          <w:szCs w:val="24"/>
          <w:lang w:eastAsia="en"/>
          <w14:ligatures w14:val="standardContextual"/>
        </w:rPr>
      </w:pPr>
      <w:bookmarkStart w:id="78" w:name="_Toc161745101"/>
      <w:bookmarkStart w:id="79" w:name="_Toc161745338"/>
      <w:bookmarkStart w:id="80" w:name="_Toc161746178"/>
      <w:bookmarkStart w:id="81" w:name="_Toc166840049"/>
      <w:r w:rsidRPr="00B75A2C">
        <w:rPr>
          <w:rFonts w:ascii="Times New Roman" w:hAnsi="Times New Roman" w:cs="Times New Roman"/>
          <w:sz w:val="24"/>
          <w:szCs w:val="24"/>
        </w:rPr>
        <w:t>Marco conceptual</w:t>
      </w:r>
      <w:bookmarkEnd w:id="78"/>
      <w:bookmarkEnd w:id="79"/>
      <w:bookmarkEnd w:id="80"/>
      <w:bookmarkEnd w:id="81"/>
      <w:r w:rsidR="008511EB" w:rsidRPr="00B75A2C">
        <w:rPr>
          <w:rFonts w:ascii="Times New Roman" w:eastAsia="Times New Roman" w:hAnsi="Times New Roman" w:cs="Times New Roman"/>
          <w:color w:val="000000"/>
          <w:kern w:val="2"/>
          <w:sz w:val="24"/>
          <w:szCs w:val="24"/>
          <w:lang w:eastAsia="en"/>
          <w14:ligatures w14:val="standardContextual"/>
        </w:rPr>
        <w:t xml:space="preserve"> </w:t>
      </w:r>
    </w:p>
    <w:p w14:paraId="18B9C504" w14:textId="77777777" w:rsidR="00B451E2" w:rsidRPr="00B75A2C" w:rsidRDefault="00B451E2" w:rsidP="00B451E2">
      <w:pPr>
        <w:pStyle w:val="Ttulo2"/>
        <w:rPr>
          <w:rFonts w:ascii="Times New Roman" w:eastAsia="Times New Roman" w:hAnsi="Times New Roman" w:cs="Times New Roman"/>
          <w:color w:val="000000"/>
          <w:kern w:val="2"/>
          <w:sz w:val="24"/>
          <w:szCs w:val="24"/>
          <w:lang w:eastAsia="en"/>
          <w14:ligatures w14:val="standardContextual"/>
        </w:rPr>
      </w:pPr>
    </w:p>
    <w:p w14:paraId="4CBE737D" w14:textId="2E21C099" w:rsidR="008511EB" w:rsidRPr="00B75A2C" w:rsidRDefault="008511EB" w:rsidP="009B79FE">
      <w:pPr>
        <w:spacing w:line="475"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Los siguientes conceptos se descubrieron y aplicaron a partir de una investigación detallada, hacia </w:t>
      </w:r>
      <w:r w:rsidR="00AC4444" w:rsidRPr="00B75A2C">
        <w:rPr>
          <w:rFonts w:ascii="Times New Roman" w:eastAsia="Times New Roman" w:hAnsi="Times New Roman" w:cs="Times New Roman"/>
          <w:color w:val="000000"/>
          <w:kern w:val="2"/>
          <w:sz w:val="24"/>
          <w:szCs w:val="24"/>
          <w:lang w:eastAsia="en"/>
          <w14:ligatures w14:val="standardContextual"/>
        </w:rPr>
        <w:t>aquellas terminologías</w:t>
      </w:r>
      <w:r w:rsidRPr="00B75A2C">
        <w:rPr>
          <w:rFonts w:ascii="Times New Roman" w:eastAsia="Times New Roman" w:hAnsi="Times New Roman" w:cs="Times New Roman"/>
          <w:color w:val="000000"/>
          <w:kern w:val="2"/>
          <w:sz w:val="24"/>
          <w:szCs w:val="24"/>
          <w:lang w:eastAsia="en"/>
          <w14:ligatures w14:val="standardContextual"/>
        </w:rPr>
        <w:t xml:space="preserve"> que son conocidas a nivel internacional en un niveles técnicos y prácticos para </w:t>
      </w:r>
      <w:proofErr w:type="gramStart"/>
      <w:r w:rsidRPr="00B75A2C">
        <w:rPr>
          <w:rFonts w:ascii="Times New Roman" w:eastAsia="Times New Roman" w:hAnsi="Times New Roman" w:cs="Times New Roman"/>
          <w:color w:val="000000"/>
          <w:kern w:val="2"/>
          <w:sz w:val="24"/>
          <w:szCs w:val="24"/>
          <w:lang w:eastAsia="en"/>
          <w14:ligatures w14:val="standardContextual"/>
        </w:rPr>
        <w:t>el  desarrollo</w:t>
      </w:r>
      <w:proofErr w:type="gramEnd"/>
      <w:r w:rsidRPr="00B75A2C">
        <w:rPr>
          <w:rFonts w:ascii="Times New Roman" w:eastAsia="Times New Roman" w:hAnsi="Times New Roman" w:cs="Times New Roman"/>
          <w:color w:val="000000"/>
          <w:kern w:val="2"/>
          <w:sz w:val="24"/>
          <w:szCs w:val="24"/>
          <w:lang w:eastAsia="en"/>
          <w14:ligatures w14:val="standardContextual"/>
        </w:rPr>
        <w:t xml:space="preserve"> óptimo de este proyecto</w:t>
      </w:r>
      <w:r w:rsidR="008D6F9B" w:rsidRPr="00B75A2C">
        <w:rPr>
          <w:rFonts w:ascii="Times New Roman" w:eastAsia="Times New Roman" w:hAnsi="Times New Roman" w:cs="Times New Roman"/>
          <w:color w:val="000000"/>
          <w:kern w:val="2"/>
          <w:sz w:val="24"/>
          <w:szCs w:val="24"/>
          <w:lang w:eastAsia="en"/>
          <w14:ligatures w14:val="standardContextual"/>
        </w:rPr>
        <w:t>.</w:t>
      </w:r>
    </w:p>
    <w:p w14:paraId="41616B89" w14:textId="77777777" w:rsidR="008511EB" w:rsidRPr="00B75A2C" w:rsidRDefault="008511EB" w:rsidP="009B79FE">
      <w:pPr>
        <w:widowControl/>
        <w:autoSpaceDE/>
        <w:autoSpaceDN/>
        <w:spacing w:after="3" w:line="477"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Acceso a la información: Según (Nacional, 2023) el acceso a la información es el conjunto de técnicas para buscar, categorizar, modificar y acceder a la información que se encuentra en un sistema ya sea esta una bases de datos, bibliotecas, archivos, internet, por lo cual se considera relevante que la información y el acceso de los datos como: nombre, cedula, evento al que asiste, sea implementado en el desarrollo productivo en la identidad informativa de los estudiantes, docentes y asistentes que utilicen el proyecto</w:t>
      </w:r>
    </w:p>
    <w:p w14:paraId="51673A8A" w14:textId="77777777" w:rsidR="008511EB" w:rsidRPr="00B75A2C" w:rsidRDefault="008511EB" w:rsidP="009B79FE">
      <w:pPr>
        <w:widowControl/>
        <w:autoSpaceDE/>
        <w:autoSpaceDN/>
        <w:spacing w:after="3" w:line="476"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Certificado: Un certificado es un documento emitido por una autoridad y firmado por esta misma que identifica una clave pública con su propietario, en este caso la persona que adquiere el reconocimiento. Cada certificado está identificado por un número de serie único y tiene un periodo de validez que está incluido en el certificado (Timbre, 2023) </w:t>
      </w:r>
    </w:p>
    <w:p w14:paraId="003D9CD3" w14:textId="77777777" w:rsidR="008511EB" w:rsidRPr="00B75A2C" w:rsidRDefault="008511EB" w:rsidP="009B79FE">
      <w:pPr>
        <w:widowControl/>
        <w:autoSpaceDE/>
        <w:autoSpaceDN/>
        <w:spacing w:after="3" w:line="475"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lastRenderedPageBreak/>
        <w:t>Compilador: Es un programa que traduce código fuente escrito en un lenguaje de alto nivel (</w:t>
      </w:r>
      <w:proofErr w:type="spellStart"/>
      <w:r w:rsidRPr="00B75A2C">
        <w:rPr>
          <w:rFonts w:ascii="Times New Roman" w:eastAsia="Times New Roman" w:hAnsi="Times New Roman" w:cs="Times New Roman"/>
          <w:color w:val="000000"/>
          <w:kern w:val="2"/>
          <w:sz w:val="24"/>
          <w:szCs w:val="24"/>
          <w:lang w:eastAsia="en"/>
          <w14:ligatures w14:val="standardContextual"/>
        </w:rPr>
        <w:t>Ryte</w:t>
      </w:r>
      <w:proofErr w:type="spellEnd"/>
      <w:r w:rsidRPr="00B75A2C">
        <w:rPr>
          <w:rFonts w:ascii="Times New Roman" w:eastAsia="Times New Roman" w:hAnsi="Times New Roman" w:cs="Times New Roman"/>
          <w:color w:val="000000"/>
          <w:kern w:val="2"/>
          <w:sz w:val="24"/>
          <w:szCs w:val="24"/>
          <w:lang w:eastAsia="en"/>
          <w14:ligatures w14:val="standardContextual"/>
        </w:rPr>
        <w:t xml:space="preserve">, 2023) </w:t>
      </w:r>
    </w:p>
    <w:p w14:paraId="1D19FE3A" w14:textId="446E5DDF" w:rsidR="008511EB" w:rsidRPr="00B75A2C" w:rsidRDefault="008511EB" w:rsidP="009B79FE">
      <w:pPr>
        <w:widowControl/>
        <w:autoSpaceDE/>
        <w:autoSpaceDN/>
        <w:spacing w:after="3" w:line="477"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Datos: Un dato se refiere a hechos, eventos, transacciones, valores numéricos, o caracteres, siendo estos identificados como cuantitativo y cualitativo, que han sido registrados. Es la entrada sin procesar de la cual se produce la información (Universidad Autónoma de Ciudad Juárez, 2023) </w:t>
      </w:r>
    </w:p>
    <w:p w14:paraId="093ABB8F" w14:textId="361DD8FE" w:rsidR="008511EB" w:rsidRPr="00B75A2C" w:rsidRDefault="008511EB" w:rsidP="009B79FE">
      <w:pPr>
        <w:widowControl/>
        <w:autoSpaceDE/>
        <w:autoSpaceDN/>
        <w:spacing w:after="244" w:line="360"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 Enlace: Es cualquier texto o imagen que se encuentra en una página web y en la que el usuario puede pulsar o clicar para ser dirigido a otro contenido diferente (</w:t>
      </w:r>
      <w:proofErr w:type="spellStart"/>
      <w:r w:rsidRPr="00B75A2C">
        <w:rPr>
          <w:rFonts w:ascii="Times New Roman" w:eastAsia="Times New Roman" w:hAnsi="Times New Roman" w:cs="Times New Roman"/>
          <w:color w:val="000000"/>
          <w:kern w:val="2"/>
          <w:sz w:val="24"/>
          <w:szCs w:val="24"/>
          <w:lang w:eastAsia="en"/>
          <w14:ligatures w14:val="standardContextual"/>
        </w:rPr>
        <w:t>Neoattack</w:t>
      </w:r>
      <w:proofErr w:type="spellEnd"/>
      <w:r w:rsidRPr="00B75A2C">
        <w:rPr>
          <w:rFonts w:ascii="Times New Roman" w:eastAsia="Times New Roman" w:hAnsi="Times New Roman" w:cs="Times New Roman"/>
          <w:color w:val="000000"/>
          <w:kern w:val="2"/>
          <w:sz w:val="24"/>
          <w:szCs w:val="24"/>
          <w:lang w:eastAsia="en"/>
          <w14:ligatures w14:val="standardContextual"/>
        </w:rPr>
        <w:t>, 2020)</w:t>
      </w:r>
    </w:p>
    <w:p w14:paraId="2D3A112D" w14:textId="77777777" w:rsidR="008511EB" w:rsidRPr="00B75A2C" w:rsidRDefault="008511EB" w:rsidP="009B79FE">
      <w:pPr>
        <w:widowControl/>
        <w:autoSpaceDE/>
        <w:autoSpaceDN/>
        <w:spacing w:after="3" w:line="477"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Evento académico: Un evento académico son el conjunto de actividades de carácter profesional, artístico o técnico que implica algún tipo de enseñanza o capacitación (Guanajuato, 2023) </w:t>
      </w:r>
    </w:p>
    <w:p w14:paraId="27B1B5FA" w14:textId="53B3F6F3" w:rsidR="008511EB" w:rsidRPr="00B75A2C" w:rsidRDefault="008511EB" w:rsidP="009B79FE">
      <w:pPr>
        <w:widowControl/>
        <w:autoSpaceDE/>
        <w:autoSpaceDN/>
        <w:spacing w:after="3" w:line="475"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Emisión de certificados: Es un procedimiento mediante el cual, un tercero que puede ser una entidad certificadora que ofrece garantías como un producto, proceso, o servicio de empresa y </w:t>
      </w:r>
      <w:r w:rsidR="00B867BF" w:rsidRPr="00B75A2C">
        <w:rPr>
          <w:rFonts w:ascii="Times New Roman" w:eastAsia="Times New Roman" w:hAnsi="Times New Roman" w:cs="Times New Roman"/>
          <w:color w:val="000000"/>
          <w:kern w:val="2"/>
          <w:sz w:val="24"/>
          <w:szCs w:val="24"/>
          <w:lang w:eastAsia="en"/>
          <w14:ligatures w14:val="standardContextual"/>
        </w:rPr>
        <w:t>este</w:t>
      </w:r>
      <w:r w:rsidRPr="00B75A2C">
        <w:rPr>
          <w:rFonts w:ascii="Times New Roman" w:eastAsia="Times New Roman" w:hAnsi="Times New Roman" w:cs="Times New Roman"/>
          <w:color w:val="000000"/>
          <w:kern w:val="2"/>
          <w:sz w:val="24"/>
          <w:szCs w:val="24"/>
          <w:lang w:eastAsia="en"/>
          <w14:ligatures w14:val="standardContextual"/>
        </w:rPr>
        <w:t xml:space="preserve"> cumple determinados requisitos (Global, 2023) </w:t>
      </w:r>
    </w:p>
    <w:p w14:paraId="679F0E5C" w14:textId="77777777" w:rsidR="008511EB" w:rsidRPr="00B75A2C" w:rsidRDefault="008511EB" w:rsidP="008D6F9B">
      <w:pPr>
        <w:widowControl/>
        <w:autoSpaceDE/>
        <w:autoSpaceDN/>
        <w:spacing w:after="3" w:line="475"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Git: Es un sistema de control de versiones distribuido que te permite registrar los cambios que haces en tus archivos y volver a versiones anteriores si algo sale mal. (</w:t>
      </w:r>
      <w:proofErr w:type="spellStart"/>
      <w:r w:rsidRPr="00B75A2C">
        <w:rPr>
          <w:rFonts w:ascii="Times New Roman" w:eastAsia="Times New Roman" w:hAnsi="Times New Roman" w:cs="Times New Roman"/>
          <w:color w:val="000000"/>
          <w:kern w:val="2"/>
          <w:sz w:val="24"/>
          <w:szCs w:val="24"/>
          <w:lang w:eastAsia="en"/>
          <w14:ligatures w14:val="standardContextual"/>
        </w:rPr>
        <w:t>Platzi</w:t>
      </w:r>
      <w:proofErr w:type="spellEnd"/>
      <w:r w:rsidRPr="00B75A2C">
        <w:rPr>
          <w:rFonts w:ascii="Times New Roman" w:eastAsia="Times New Roman" w:hAnsi="Times New Roman" w:cs="Times New Roman"/>
          <w:color w:val="000000"/>
          <w:kern w:val="2"/>
          <w:sz w:val="24"/>
          <w:szCs w:val="24"/>
          <w:lang w:eastAsia="en"/>
          <w14:ligatures w14:val="standardContextual"/>
        </w:rPr>
        <w:t xml:space="preserve">, 2019) </w:t>
      </w:r>
    </w:p>
    <w:p w14:paraId="61A3EAD6" w14:textId="77777777" w:rsidR="008D6F9B" w:rsidRPr="00B75A2C" w:rsidRDefault="008511EB" w:rsidP="008D6F9B">
      <w:pPr>
        <w:widowControl/>
        <w:autoSpaceDE/>
        <w:autoSpaceDN/>
        <w:spacing w:after="3" w:line="477"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GitHub: Es una plataforma de alojamiento, propiedad de Microsoft, que ofrece a los desarrolladores la posibilidad de crear repositorios de código y guardarlos en la nube de forma segura, usando un sistema de control de versiones llamado Git (</w:t>
      </w:r>
      <w:proofErr w:type="spellStart"/>
      <w:r w:rsidRPr="00B75A2C">
        <w:rPr>
          <w:rFonts w:ascii="Times New Roman" w:eastAsia="Times New Roman" w:hAnsi="Times New Roman" w:cs="Times New Roman"/>
          <w:color w:val="000000"/>
          <w:kern w:val="2"/>
          <w:sz w:val="24"/>
          <w:szCs w:val="24"/>
          <w:lang w:eastAsia="en"/>
          <w14:ligatures w14:val="standardContextual"/>
        </w:rPr>
        <w:t>Platzi</w:t>
      </w:r>
      <w:proofErr w:type="spellEnd"/>
      <w:r w:rsidRPr="00B75A2C">
        <w:rPr>
          <w:rFonts w:ascii="Times New Roman" w:eastAsia="Times New Roman" w:hAnsi="Times New Roman" w:cs="Times New Roman"/>
          <w:color w:val="000000"/>
          <w:kern w:val="2"/>
          <w:sz w:val="24"/>
          <w:szCs w:val="24"/>
          <w:lang w:eastAsia="en"/>
          <w14:ligatures w14:val="standardContextual"/>
        </w:rPr>
        <w:t xml:space="preserve">, 2021) </w:t>
      </w:r>
    </w:p>
    <w:p w14:paraId="27BFFC61" w14:textId="121C4586" w:rsidR="008511EB" w:rsidRPr="00B75A2C" w:rsidRDefault="008511EB" w:rsidP="008D6F9B">
      <w:pPr>
        <w:widowControl/>
        <w:autoSpaceDE/>
        <w:autoSpaceDN/>
        <w:spacing w:after="3" w:line="477"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Hosting: </w:t>
      </w:r>
      <w:proofErr w:type="gramStart"/>
      <w:r w:rsidRPr="00B75A2C">
        <w:rPr>
          <w:rFonts w:ascii="Times New Roman" w:eastAsia="Times New Roman" w:hAnsi="Times New Roman" w:cs="Times New Roman"/>
          <w:color w:val="000000"/>
          <w:kern w:val="2"/>
          <w:sz w:val="24"/>
          <w:szCs w:val="24"/>
          <w:lang w:eastAsia="en"/>
          <w14:ligatures w14:val="standardContextual"/>
        </w:rPr>
        <w:t>Es  un</w:t>
      </w:r>
      <w:proofErr w:type="gramEnd"/>
      <w:r w:rsidRPr="00B75A2C">
        <w:rPr>
          <w:rFonts w:ascii="Times New Roman" w:eastAsia="Times New Roman" w:hAnsi="Times New Roman" w:cs="Times New Roman"/>
          <w:color w:val="000000"/>
          <w:kern w:val="2"/>
          <w:sz w:val="24"/>
          <w:szCs w:val="24"/>
          <w:lang w:eastAsia="en"/>
          <w14:ligatures w14:val="standardContextual"/>
        </w:rPr>
        <w:t xml:space="preserve"> tipo de servidor que aloja sitios web y/o datos relacionados, aplicaciones y servicios (</w:t>
      </w:r>
      <w:proofErr w:type="spellStart"/>
      <w:r w:rsidRPr="00B75A2C">
        <w:rPr>
          <w:rFonts w:ascii="Times New Roman" w:eastAsia="Times New Roman" w:hAnsi="Times New Roman" w:cs="Times New Roman"/>
          <w:color w:val="000000"/>
          <w:kern w:val="2"/>
          <w:sz w:val="24"/>
          <w:szCs w:val="24"/>
          <w:lang w:eastAsia="en"/>
          <w14:ligatures w14:val="standardContextual"/>
        </w:rPr>
        <w:t>Arimetics</w:t>
      </w:r>
      <w:proofErr w:type="spellEnd"/>
      <w:r w:rsidRPr="00B75A2C">
        <w:rPr>
          <w:rFonts w:ascii="Times New Roman" w:eastAsia="Times New Roman" w:hAnsi="Times New Roman" w:cs="Times New Roman"/>
          <w:color w:val="000000"/>
          <w:kern w:val="2"/>
          <w:sz w:val="24"/>
          <w:szCs w:val="24"/>
          <w:lang w:eastAsia="en"/>
          <w14:ligatures w14:val="standardContextual"/>
        </w:rPr>
        <w:t>, 2024)</w:t>
      </w:r>
    </w:p>
    <w:p w14:paraId="0B41D2FC" w14:textId="77777777" w:rsidR="008511EB" w:rsidRPr="00B75A2C" w:rsidRDefault="008511EB" w:rsidP="008D6F9B">
      <w:pPr>
        <w:widowControl/>
        <w:autoSpaceDE/>
        <w:autoSpaceDN/>
        <w:spacing w:after="3" w:line="475"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HTML: Es un lenguaje de marcado, significa que permite definir la estructura y contenido de la página web usando etiquetas. Toda parte de una página web se traduce en etiquetas HTML (</w:t>
      </w:r>
      <w:proofErr w:type="spellStart"/>
      <w:r w:rsidRPr="00B75A2C">
        <w:rPr>
          <w:rFonts w:ascii="Times New Roman" w:eastAsia="Times New Roman" w:hAnsi="Times New Roman" w:cs="Times New Roman"/>
          <w:color w:val="000000"/>
          <w:kern w:val="2"/>
          <w:sz w:val="24"/>
          <w:szCs w:val="24"/>
          <w:lang w:eastAsia="en"/>
          <w14:ligatures w14:val="standardContextual"/>
        </w:rPr>
        <w:t>Platzi</w:t>
      </w:r>
      <w:proofErr w:type="spellEnd"/>
      <w:r w:rsidRPr="00B75A2C">
        <w:rPr>
          <w:rFonts w:ascii="Times New Roman" w:eastAsia="Times New Roman" w:hAnsi="Times New Roman" w:cs="Times New Roman"/>
          <w:color w:val="000000"/>
          <w:kern w:val="2"/>
          <w:sz w:val="24"/>
          <w:szCs w:val="24"/>
          <w:lang w:eastAsia="en"/>
          <w14:ligatures w14:val="standardContextual"/>
        </w:rPr>
        <w:t xml:space="preserve">, 2020) </w:t>
      </w:r>
    </w:p>
    <w:p w14:paraId="7747B46E" w14:textId="6C8E3379" w:rsidR="008511EB" w:rsidRPr="00B75A2C" w:rsidRDefault="008511EB" w:rsidP="008D6F9B">
      <w:pPr>
        <w:widowControl/>
        <w:autoSpaceDE/>
        <w:autoSpaceDN/>
        <w:spacing w:after="3" w:line="477"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lastRenderedPageBreak/>
        <w:t>Innovación: Es la acción de cambiar o transformar algo para obtener una mejora o una novedad</w:t>
      </w:r>
      <w:r w:rsidRPr="00B75A2C">
        <w:rPr>
          <w:rFonts w:ascii="Times New Roman" w:eastAsia="Times New Roman" w:hAnsi="Times New Roman" w:cs="Times New Roman"/>
          <w:b/>
          <w:color w:val="000000"/>
          <w:kern w:val="2"/>
          <w:sz w:val="24"/>
          <w:szCs w:val="24"/>
          <w:lang w:eastAsia="en"/>
          <w14:ligatures w14:val="standardContextual"/>
        </w:rPr>
        <w:t xml:space="preserve">, </w:t>
      </w:r>
      <w:r w:rsidRPr="00B75A2C">
        <w:rPr>
          <w:rFonts w:ascii="Times New Roman" w:eastAsia="Times New Roman" w:hAnsi="Times New Roman" w:cs="Times New Roman"/>
          <w:color w:val="000000"/>
          <w:kern w:val="2"/>
          <w:sz w:val="24"/>
          <w:szCs w:val="24"/>
          <w:lang w:eastAsia="en"/>
          <w14:ligatures w14:val="standardContextual"/>
        </w:rPr>
        <w:t>a su vez implica simplificar algo o un proceso a partir del uso de</w:t>
      </w:r>
      <w:hyperlink r:id="rId15">
        <w:r w:rsidRPr="00B75A2C">
          <w:rPr>
            <w:rFonts w:ascii="Times New Roman" w:eastAsia="Times New Roman" w:hAnsi="Times New Roman" w:cs="Times New Roman"/>
            <w:color w:val="000000"/>
            <w:kern w:val="2"/>
            <w:sz w:val="24"/>
            <w:szCs w:val="24"/>
            <w:lang w:eastAsia="en"/>
            <w14:ligatures w14:val="standardContextual"/>
          </w:rPr>
          <w:t xml:space="preserve"> </w:t>
        </w:r>
      </w:hyperlink>
      <w:hyperlink r:id="rId16">
        <w:r w:rsidRPr="00B75A2C">
          <w:rPr>
            <w:rFonts w:ascii="Times New Roman" w:eastAsia="Times New Roman" w:hAnsi="Times New Roman" w:cs="Times New Roman"/>
            <w:color w:val="000000"/>
            <w:kern w:val="2"/>
            <w:sz w:val="24"/>
            <w:szCs w:val="24"/>
            <w:u w:val="single" w:color="000000"/>
            <w:lang w:eastAsia="en"/>
            <w14:ligatures w14:val="standardContextual"/>
          </w:rPr>
          <w:t>tecnología</w:t>
        </w:r>
      </w:hyperlink>
      <w:hyperlink r:id="rId17">
        <w:r w:rsidRPr="00B75A2C">
          <w:rPr>
            <w:rFonts w:ascii="Times New Roman" w:eastAsia="Times New Roman" w:hAnsi="Times New Roman" w:cs="Times New Roman"/>
            <w:b/>
            <w:color w:val="000000"/>
            <w:kern w:val="2"/>
            <w:sz w:val="24"/>
            <w:szCs w:val="24"/>
            <w:lang w:eastAsia="en"/>
            <w14:ligatures w14:val="standardContextual"/>
          </w:rPr>
          <w:t xml:space="preserve"> </w:t>
        </w:r>
      </w:hyperlink>
      <w:r w:rsidRPr="00B75A2C">
        <w:rPr>
          <w:rFonts w:ascii="Times New Roman" w:eastAsia="Times New Roman" w:hAnsi="Times New Roman" w:cs="Times New Roman"/>
          <w:color w:val="000000"/>
          <w:kern w:val="2"/>
          <w:sz w:val="24"/>
          <w:szCs w:val="24"/>
          <w:lang w:eastAsia="en"/>
          <w14:ligatures w14:val="standardContextual"/>
        </w:rPr>
        <w:t xml:space="preserve">avanzada o de los nuevos conocimientos adquiridos (Humanidades, 2023) </w:t>
      </w:r>
    </w:p>
    <w:p w14:paraId="20DD0815" w14:textId="77777777" w:rsidR="008D6F9B" w:rsidRPr="00B75A2C" w:rsidRDefault="008511EB" w:rsidP="008D6F9B">
      <w:pPr>
        <w:widowControl/>
        <w:autoSpaceDE/>
        <w:autoSpaceDN/>
        <w:spacing w:after="3" w:line="477"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JavaScript: Es un lenguaje de programación que logra ligero e interpretado, a su vez permite ser compilado justo-a-tiempo o conocido en ingles por sus siglas (</w:t>
      </w:r>
      <w:proofErr w:type="spellStart"/>
      <w:r w:rsidRPr="00B75A2C">
        <w:rPr>
          <w:rFonts w:ascii="Times New Roman" w:eastAsia="Times New Roman" w:hAnsi="Times New Roman" w:cs="Times New Roman"/>
          <w:color w:val="000000"/>
          <w:kern w:val="2"/>
          <w:sz w:val="24"/>
          <w:szCs w:val="24"/>
          <w:lang w:eastAsia="en"/>
          <w14:ligatures w14:val="standardContextual"/>
        </w:rPr>
        <w:t>just</w:t>
      </w:r>
      <w:proofErr w:type="spellEnd"/>
      <w:r w:rsidRPr="00B75A2C">
        <w:rPr>
          <w:rFonts w:ascii="Times New Roman" w:eastAsia="Times New Roman" w:hAnsi="Times New Roman" w:cs="Times New Roman"/>
          <w:color w:val="000000"/>
          <w:kern w:val="2"/>
          <w:sz w:val="24"/>
          <w:szCs w:val="24"/>
          <w:lang w:eastAsia="en"/>
          <w14:ligatures w14:val="standardContextual"/>
        </w:rPr>
        <w:t xml:space="preserve">-in-time) con funciones de primera clase enfocado al desarrollo de páginas </w:t>
      </w:r>
      <w:proofErr w:type="gramStart"/>
      <w:r w:rsidRPr="00B75A2C">
        <w:rPr>
          <w:rFonts w:ascii="Times New Roman" w:eastAsia="Times New Roman" w:hAnsi="Times New Roman" w:cs="Times New Roman"/>
          <w:color w:val="000000"/>
          <w:kern w:val="2"/>
          <w:sz w:val="24"/>
          <w:szCs w:val="24"/>
          <w:lang w:eastAsia="en"/>
          <w14:ligatures w14:val="standardContextual"/>
        </w:rPr>
        <w:t>web  (</w:t>
      </w:r>
      <w:proofErr w:type="gramEnd"/>
      <w:r w:rsidRPr="00B75A2C">
        <w:rPr>
          <w:rFonts w:ascii="Times New Roman" w:eastAsia="Times New Roman" w:hAnsi="Times New Roman" w:cs="Times New Roman"/>
          <w:color w:val="000000"/>
          <w:kern w:val="2"/>
          <w:sz w:val="24"/>
          <w:szCs w:val="24"/>
          <w:lang w:eastAsia="en"/>
          <w14:ligatures w14:val="standardContextual"/>
        </w:rPr>
        <w:t xml:space="preserve">Mozilla, 2023) </w:t>
      </w:r>
    </w:p>
    <w:p w14:paraId="39F10B1B" w14:textId="42EC6F21" w:rsidR="008511EB" w:rsidRPr="00B75A2C" w:rsidRDefault="008511EB" w:rsidP="008D6F9B">
      <w:pPr>
        <w:widowControl/>
        <w:autoSpaceDE/>
        <w:autoSpaceDN/>
        <w:spacing w:after="3" w:line="477" w:lineRule="auto"/>
        <w:ind w:right="63" w:firstLine="465"/>
        <w:rPr>
          <w:rFonts w:ascii="Times New Roman" w:eastAsia="Times New Roman" w:hAnsi="Times New Roman" w:cs="Times New Roman"/>
          <w:color w:val="000000"/>
          <w:kern w:val="2"/>
          <w:sz w:val="24"/>
          <w:szCs w:val="24"/>
          <w:lang w:eastAsia="en"/>
          <w14:ligatures w14:val="standardContextual"/>
        </w:rPr>
      </w:pPr>
      <w:r w:rsidRPr="68B8E014">
        <w:rPr>
          <w:rFonts w:ascii="Times New Roman" w:eastAsia="Times New Roman" w:hAnsi="Times New Roman" w:cs="Times New Roman"/>
          <w:color w:val="000000" w:themeColor="text1"/>
          <w:sz w:val="24"/>
          <w:szCs w:val="24"/>
          <w:lang w:eastAsia="en"/>
        </w:rPr>
        <w:t xml:space="preserve">PDFLib: </w:t>
      </w:r>
      <w:r w:rsidR="00F241AC" w:rsidRPr="68B8E014">
        <w:rPr>
          <w:rFonts w:ascii="Times New Roman" w:eastAsia="Times New Roman" w:hAnsi="Times New Roman" w:cs="Times New Roman"/>
          <w:color w:val="000000" w:themeColor="text1"/>
          <w:sz w:val="24"/>
          <w:szCs w:val="24"/>
          <w:lang w:eastAsia="en"/>
        </w:rPr>
        <w:t>Es la solución comercial PDF para PHP</w:t>
      </w:r>
      <w:r w:rsidR="00DD4A6D" w:rsidRPr="68B8E014">
        <w:rPr>
          <w:rFonts w:ascii="Times New Roman" w:eastAsia="Times New Roman" w:hAnsi="Times New Roman" w:cs="Times New Roman"/>
          <w:color w:val="000000" w:themeColor="text1"/>
          <w:sz w:val="24"/>
          <w:szCs w:val="24"/>
          <w:lang w:eastAsia="en"/>
        </w:rPr>
        <w:t xml:space="preserve">, las funciones </w:t>
      </w:r>
      <w:r w:rsidR="00470708" w:rsidRPr="68B8E014">
        <w:rPr>
          <w:rFonts w:ascii="Times New Roman" w:eastAsia="Times New Roman" w:hAnsi="Times New Roman" w:cs="Times New Roman"/>
          <w:color w:val="000000" w:themeColor="text1"/>
          <w:sz w:val="24"/>
          <w:szCs w:val="24"/>
          <w:lang w:eastAsia="en"/>
        </w:rPr>
        <w:t>PDFLib</w:t>
      </w:r>
      <w:r w:rsidR="00DD4A6D" w:rsidRPr="68B8E014">
        <w:rPr>
          <w:rFonts w:ascii="Times New Roman" w:eastAsia="Times New Roman" w:hAnsi="Times New Roman" w:cs="Times New Roman"/>
          <w:color w:val="000000" w:themeColor="text1"/>
          <w:sz w:val="24"/>
          <w:szCs w:val="24"/>
          <w:lang w:eastAsia="en"/>
        </w:rPr>
        <w:t xml:space="preserve"> directamente en su código PHP sin necesidad de incluir un archivo o biblioteca de clases.</w:t>
      </w:r>
      <w:r w:rsidR="00F241AC" w:rsidRPr="68B8E014">
        <w:rPr>
          <w:rFonts w:ascii="Times New Roman" w:eastAsia="Times New Roman" w:hAnsi="Times New Roman" w:cs="Times New Roman"/>
          <w:color w:val="000000" w:themeColor="text1"/>
          <w:sz w:val="24"/>
          <w:szCs w:val="24"/>
          <w:lang w:eastAsia="en"/>
        </w:rPr>
        <w:t xml:space="preserve"> </w:t>
      </w:r>
      <w:r w:rsidRPr="68B8E014">
        <w:rPr>
          <w:rFonts w:ascii="Times New Roman" w:eastAsia="Times New Roman" w:hAnsi="Times New Roman" w:cs="Times New Roman"/>
          <w:color w:val="000000" w:themeColor="text1"/>
          <w:sz w:val="24"/>
          <w:szCs w:val="24"/>
          <w:lang w:eastAsia="en"/>
        </w:rPr>
        <w:t xml:space="preserve">Es un gran script de generación de PDF (Programadores, 2023) </w:t>
      </w:r>
    </w:p>
    <w:p w14:paraId="6F43CE64" w14:textId="77777777" w:rsidR="008511EB" w:rsidRPr="00B75A2C" w:rsidRDefault="008511EB" w:rsidP="008D6F9B">
      <w:pPr>
        <w:widowControl/>
        <w:autoSpaceDE/>
        <w:autoSpaceDN/>
        <w:spacing w:after="3" w:line="476"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Script: Es un conjunto de instrucciones escritas en un lenguaje de programación que le indica a un software cómo funcionar. A diferencia de un programa completo, un script suele ser más corto y se ejecuta a través de otro programa, editor de código, entorno de desarrollo o interprete (Walther, 2023) </w:t>
      </w:r>
    </w:p>
    <w:p w14:paraId="0FE6E529" w14:textId="77777777" w:rsidR="008D6F9B" w:rsidRPr="00B75A2C" w:rsidRDefault="008511EB" w:rsidP="008D6F9B">
      <w:pPr>
        <w:widowControl/>
        <w:autoSpaceDE/>
        <w:autoSpaceDN/>
        <w:spacing w:after="3" w:line="479"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SaveAs: Es un framework que funciona en Acrobat JavaScript, pero la metodología más sencilla es utilizar el elemento de menú save o conocido como guardar en español. (</w:t>
      </w:r>
      <w:proofErr w:type="spellStart"/>
      <w:r w:rsidRPr="00B75A2C">
        <w:rPr>
          <w:rFonts w:ascii="Times New Roman" w:eastAsia="Times New Roman" w:hAnsi="Times New Roman" w:cs="Times New Roman"/>
          <w:color w:val="000000"/>
          <w:kern w:val="2"/>
          <w:sz w:val="24"/>
          <w:szCs w:val="24"/>
          <w:lang w:eastAsia="en"/>
          <w14:ligatures w14:val="standardContextual"/>
        </w:rPr>
        <w:t>PDFScripting</w:t>
      </w:r>
      <w:proofErr w:type="spellEnd"/>
      <w:r w:rsidRPr="00B75A2C">
        <w:rPr>
          <w:rFonts w:ascii="Times New Roman" w:eastAsia="Times New Roman" w:hAnsi="Times New Roman" w:cs="Times New Roman"/>
          <w:color w:val="000000"/>
          <w:kern w:val="2"/>
          <w:sz w:val="24"/>
          <w:szCs w:val="24"/>
          <w:lang w:eastAsia="en"/>
          <w14:ligatures w14:val="standardContextual"/>
        </w:rPr>
        <w:t>, 2023)</w:t>
      </w:r>
    </w:p>
    <w:p w14:paraId="766E367D" w14:textId="5911834C" w:rsidR="008511EB" w:rsidRPr="00B75A2C" w:rsidRDefault="008511EB" w:rsidP="008D6F9B">
      <w:pPr>
        <w:widowControl/>
        <w:autoSpaceDE/>
        <w:autoSpaceDN/>
        <w:spacing w:after="3" w:line="479"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URL: </w:t>
      </w:r>
      <w:proofErr w:type="spellStart"/>
      <w:r w:rsidRPr="00B75A2C">
        <w:rPr>
          <w:rFonts w:ascii="Times New Roman" w:eastAsia="Times New Roman" w:hAnsi="Times New Roman" w:cs="Times New Roman"/>
          <w:color w:val="000000"/>
          <w:kern w:val="2"/>
          <w:sz w:val="24"/>
          <w:szCs w:val="24"/>
          <w:lang w:eastAsia="en"/>
          <w14:ligatures w14:val="standardContextual"/>
        </w:rPr>
        <w:t>Uniform</w:t>
      </w:r>
      <w:proofErr w:type="spellEnd"/>
      <w:r w:rsidRPr="00B75A2C">
        <w:rPr>
          <w:rFonts w:ascii="Times New Roman" w:eastAsia="Times New Roman" w:hAnsi="Times New Roman" w:cs="Times New Roman"/>
          <w:color w:val="000000"/>
          <w:kern w:val="2"/>
          <w:sz w:val="24"/>
          <w:szCs w:val="24"/>
          <w:lang w:eastAsia="en"/>
          <w14:ligatures w14:val="standardContextual"/>
        </w:rPr>
        <w:t xml:space="preserve"> </w:t>
      </w:r>
      <w:proofErr w:type="spellStart"/>
      <w:r w:rsidRPr="00B75A2C">
        <w:rPr>
          <w:rFonts w:ascii="Times New Roman" w:eastAsia="Times New Roman" w:hAnsi="Times New Roman" w:cs="Times New Roman"/>
          <w:color w:val="000000"/>
          <w:kern w:val="2"/>
          <w:sz w:val="24"/>
          <w:szCs w:val="24"/>
          <w:lang w:eastAsia="en"/>
          <w14:ligatures w14:val="standardContextual"/>
        </w:rPr>
        <w:t>Resource</w:t>
      </w:r>
      <w:proofErr w:type="spellEnd"/>
      <w:r w:rsidRPr="00B75A2C">
        <w:rPr>
          <w:rFonts w:ascii="Times New Roman" w:eastAsia="Times New Roman" w:hAnsi="Times New Roman" w:cs="Times New Roman"/>
          <w:color w:val="000000"/>
          <w:kern w:val="2"/>
          <w:sz w:val="24"/>
          <w:szCs w:val="24"/>
          <w:lang w:eastAsia="en"/>
          <w14:ligatures w14:val="standardContextual"/>
        </w:rPr>
        <w:t xml:space="preserve"> </w:t>
      </w:r>
      <w:proofErr w:type="spellStart"/>
      <w:r w:rsidRPr="00B75A2C">
        <w:rPr>
          <w:rFonts w:ascii="Times New Roman" w:eastAsia="Times New Roman" w:hAnsi="Times New Roman" w:cs="Times New Roman"/>
          <w:color w:val="000000"/>
          <w:kern w:val="2"/>
          <w:sz w:val="24"/>
          <w:szCs w:val="24"/>
          <w:lang w:eastAsia="en"/>
          <w14:ligatures w14:val="standardContextual"/>
        </w:rPr>
        <w:t>Locator</w:t>
      </w:r>
      <w:proofErr w:type="spellEnd"/>
      <w:r w:rsidRPr="00B75A2C">
        <w:rPr>
          <w:rFonts w:ascii="Times New Roman" w:eastAsia="Times New Roman" w:hAnsi="Times New Roman" w:cs="Times New Roman"/>
          <w:color w:val="000000"/>
          <w:kern w:val="2"/>
          <w:sz w:val="24"/>
          <w:szCs w:val="24"/>
          <w:lang w:eastAsia="en"/>
          <w14:ligatures w14:val="standardContextual"/>
        </w:rPr>
        <w:t xml:space="preserve"> y es la dirección única y específica que se asigna a cada uno de los recursos disponibles de la </w:t>
      </w:r>
      <w:proofErr w:type="spellStart"/>
      <w:r w:rsidRPr="00B75A2C">
        <w:rPr>
          <w:rFonts w:ascii="Times New Roman" w:eastAsia="Times New Roman" w:hAnsi="Times New Roman" w:cs="Times New Roman"/>
          <w:color w:val="000000"/>
          <w:kern w:val="2"/>
          <w:sz w:val="24"/>
          <w:szCs w:val="24"/>
          <w:lang w:eastAsia="en"/>
          <w14:ligatures w14:val="standardContextual"/>
        </w:rPr>
        <w:t>World</w:t>
      </w:r>
      <w:proofErr w:type="spellEnd"/>
      <w:r w:rsidRPr="00B75A2C">
        <w:rPr>
          <w:rFonts w:ascii="Times New Roman" w:eastAsia="Times New Roman" w:hAnsi="Times New Roman" w:cs="Times New Roman"/>
          <w:color w:val="000000"/>
          <w:kern w:val="2"/>
          <w:sz w:val="24"/>
          <w:szCs w:val="24"/>
          <w:lang w:eastAsia="en"/>
          <w14:ligatures w14:val="standardContextual"/>
        </w:rPr>
        <w:t xml:space="preserve"> Wide Web para que puedan ser localizados por el navegador y visitados por los usuarios. (</w:t>
      </w:r>
      <w:proofErr w:type="spellStart"/>
      <w:r w:rsidRPr="00B75A2C">
        <w:rPr>
          <w:rFonts w:ascii="Times New Roman" w:eastAsia="Times New Roman" w:hAnsi="Times New Roman" w:cs="Times New Roman"/>
          <w:color w:val="000000"/>
          <w:kern w:val="2"/>
          <w:sz w:val="24"/>
          <w:szCs w:val="24"/>
          <w:lang w:eastAsia="en"/>
          <w14:ligatures w14:val="standardContextual"/>
        </w:rPr>
        <w:t>Edix</w:t>
      </w:r>
      <w:proofErr w:type="spellEnd"/>
      <w:r w:rsidRPr="00B75A2C">
        <w:rPr>
          <w:rFonts w:ascii="Times New Roman" w:eastAsia="Times New Roman" w:hAnsi="Times New Roman" w:cs="Times New Roman"/>
          <w:color w:val="000000"/>
          <w:kern w:val="2"/>
          <w:sz w:val="24"/>
          <w:szCs w:val="24"/>
          <w:lang w:eastAsia="en"/>
          <w14:ligatures w14:val="standardContextual"/>
        </w:rPr>
        <w:t>, 2022)</w:t>
      </w:r>
    </w:p>
    <w:p w14:paraId="2315A9E1" w14:textId="6BA4FD29" w:rsidR="008511EB" w:rsidRPr="00B75A2C" w:rsidRDefault="008511EB" w:rsidP="008D6F9B">
      <w:pPr>
        <w:widowControl/>
        <w:autoSpaceDE/>
        <w:autoSpaceDN/>
        <w:spacing w:after="3" w:line="476"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Visual Studio Code: </w:t>
      </w:r>
      <w:r w:rsidRPr="00B75A2C">
        <w:rPr>
          <w:rFonts w:ascii="Times New Roman" w:eastAsia="Times New Roman" w:hAnsi="Times New Roman" w:cs="Times New Roman"/>
          <w:color w:val="101828"/>
          <w:kern w:val="2"/>
          <w:sz w:val="24"/>
          <w:szCs w:val="24"/>
          <w:lang w:eastAsia="en"/>
          <w14:ligatures w14:val="standardContextual"/>
        </w:rPr>
        <w:t xml:space="preserve">Es un editor de código fuente desarrollado por Microsoft. A su vez es un software libre y multiplataforma, cuenta con </w:t>
      </w:r>
      <w:r w:rsidRPr="00B75A2C">
        <w:rPr>
          <w:rFonts w:ascii="Times New Roman" w:eastAsia="Times New Roman" w:hAnsi="Times New Roman" w:cs="Times New Roman"/>
          <w:color w:val="000000"/>
          <w:kern w:val="2"/>
          <w:sz w:val="24"/>
          <w:szCs w:val="24"/>
          <w:lang w:eastAsia="en"/>
          <w14:ligatures w14:val="standardContextual"/>
        </w:rPr>
        <w:t xml:space="preserve">integración con Git, </w:t>
      </w:r>
      <w:proofErr w:type="gramStart"/>
      <w:r w:rsidRPr="00B75A2C">
        <w:rPr>
          <w:rFonts w:ascii="Times New Roman" w:eastAsia="Times New Roman" w:hAnsi="Times New Roman" w:cs="Times New Roman"/>
          <w:color w:val="000000"/>
          <w:kern w:val="2"/>
          <w:sz w:val="24"/>
          <w:szCs w:val="24"/>
          <w:lang w:eastAsia="en"/>
          <w14:ligatures w14:val="standardContextual"/>
        </w:rPr>
        <w:t>y  soporte</w:t>
      </w:r>
      <w:proofErr w:type="gramEnd"/>
      <w:r w:rsidRPr="00B75A2C">
        <w:rPr>
          <w:rFonts w:ascii="Times New Roman" w:eastAsia="Times New Roman" w:hAnsi="Times New Roman" w:cs="Times New Roman"/>
          <w:color w:val="000000"/>
          <w:kern w:val="2"/>
          <w:sz w:val="24"/>
          <w:szCs w:val="24"/>
          <w:lang w:eastAsia="en"/>
          <w14:ligatures w14:val="standardContextual"/>
        </w:rPr>
        <w:t xml:space="preserve"> para depuración de código, dispone de extensiones, que permiten ejecutar código en cualquier lenguaje de programación. (Flores, 2022) </w:t>
      </w:r>
    </w:p>
    <w:p w14:paraId="5E9B5A61" w14:textId="77777777" w:rsidR="00F772AA" w:rsidRDefault="00F772AA" w:rsidP="008D6F9B">
      <w:pPr>
        <w:widowControl/>
        <w:autoSpaceDE/>
        <w:autoSpaceDN/>
        <w:spacing w:after="3" w:line="476" w:lineRule="auto"/>
        <w:ind w:right="63" w:firstLine="465"/>
        <w:rPr>
          <w:rFonts w:ascii="Times New Roman" w:eastAsia="Times New Roman" w:hAnsi="Times New Roman" w:cs="Times New Roman"/>
          <w:color w:val="000000"/>
          <w:kern w:val="2"/>
          <w:sz w:val="24"/>
          <w:szCs w:val="24"/>
          <w:lang w:eastAsia="en"/>
          <w14:ligatures w14:val="standardContextual"/>
        </w:rPr>
      </w:pPr>
    </w:p>
    <w:p w14:paraId="27596CD3" w14:textId="77777777" w:rsidR="00F772AA" w:rsidRPr="00B75A2C" w:rsidRDefault="00F772AA" w:rsidP="008D6F9B">
      <w:pPr>
        <w:widowControl/>
        <w:autoSpaceDE/>
        <w:autoSpaceDN/>
        <w:spacing w:after="3" w:line="476" w:lineRule="auto"/>
        <w:ind w:right="63" w:firstLine="465"/>
        <w:rPr>
          <w:rFonts w:ascii="Times New Roman" w:eastAsia="Times New Roman" w:hAnsi="Times New Roman" w:cs="Times New Roman"/>
          <w:color w:val="000000"/>
          <w:kern w:val="2"/>
          <w:sz w:val="24"/>
          <w:szCs w:val="24"/>
          <w:lang w:eastAsia="en"/>
          <w14:ligatures w14:val="standardContextual"/>
        </w:rPr>
      </w:pPr>
    </w:p>
    <w:p w14:paraId="34AC3CCC" w14:textId="77777777" w:rsidR="00C93DF3" w:rsidRPr="00B75A2C" w:rsidRDefault="00C93DF3" w:rsidP="00B451E2">
      <w:pPr>
        <w:pStyle w:val="Ttulo2"/>
        <w:rPr>
          <w:rFonts w:ascii="Times New Roman" w:hAnsi="Times New Roman" w:cs="Times New Roman"/>
          <w:sz w:val="24"/>
          <w:szCs w:val="24"/>
        </w:rPr>
      </w:pPr>
      <w:bookmarkStart w:id="82" w:name="_Toc161745102"/>
      <w:bookmarkStart w:id="83" w:name="_Toc161745339"/>
      <w:bookmarkStart w:id="84" w:name="_Toc161746179"/>
      <w:bookmarkStart w:id="85" w:name="_Toc166840050"/>
      <w:r w:rsidRPr="00B75A2C">
        <w:rPr>
          <w:rFonts w:ascii="Times New Roman" w:hAnsi="Times New Roman" w:cs="Times New Roman"/>
          <w:sz w:val="24"/>
          <w:szCs w:val="24"/>
        </w:rPr>
        <w:lastRenderedPageBreak/>
        <w:t>Marco Legal</w:t>
      </w:r>
      <w:bookmarkEnd w:id="82"/>
      <w:bookmarkEnd w:id="83"/>
      <w:bookmarkEnd w:id="84"/>
      <w:bookmarkEnd w:id="85"/>
    </w:p>
    <w:p w14:paraId="64E39661" w14:textId="77777777" w:rsidR="004E25FB" w:rsidRPr="00B75A2C" w:rsidRDefault="004E25FB" w:rsidP="00D25267">
      <w:pPr>
        <w:pStyle w:val="Ttulo2"/>
        <w:tabs>
          <w:tab w:val="left" w:pos="1198"/>
        </w:tabs>
        <w:spacing w:before="39"/>
        <w:rPr>
          <w:rFonts w:ascii="Times New Roman" w:hAnsi="Times New Roman" w:cs="Times New Roman"/>
          <w:sz w:val="24"/>
          <w:szCs w:val="24"/>
        </w:rPr>
      </w:pPr>
    </w:p>
    <w:p w14:paraId="7C637F20" w14:textId="20B36BB9" w:rsidR="004E25FB" w:rsidRPr="00B75A2C" w:rsidRDefault="00F91327" w:rsidP="00470708">
      <w:pPr>
        <w:widowControl/>
        <w:autoSpaceDE/>
        <w:autoSpaceDN/>
        <w:spacing w:after="3" w:line="477" w:lineRule="auto"/>
        <w:ind w:right="63" w:firstLine="465"/>
        <w:rPr>
          <w:rFonts w:ascii="Times New Roman" w:eastAsia="Times New Roman" w:hAnsi="Times New Roman" w:cs="Times New Roman"/>
          <w:color w:val="000000"/>
          <w:kern w:val="2"/>
          <w:sz w:val="24"/>
          <w:szCs w:val="24"/>
          <w:lang w:eastAsia="en"/>
          <w14:ligatures w14:val="standardContextual"/>
        </w:rPr>
      </w:pPr>
      <w:r>
        <w:rPr>
          <w:rFonts w:ascii="Times New Roman" w:eastAsia="Times New Roman" w:hAnsi="Times New Roman" w:cs="Times New Roman"/>
          <w:color w:val="000000"/>
          <w:kern w:val="2"/>
          <w:sz w:val="24"/>
          <w:szCs w:val="24"/>
          <w:lang w:eastAsia="en"/>
          <w14:ligatures w14:val="standardContextual"/>
        </w:rPr>
        <w:t>En este proyecto</w:t>
      </w:r>
      <w:r w:rsidR="004E25FB" w:rsidRPr="00B75A2C">
        <w:rPr>
          <w:rFonts w:ascii="Times New Roman" w:eastAsia="Times New Roman" w:hAnsi="Times New Roman" w:cs="Times New Roman"/>
          <w:color w:val="000000"/>
          <w:kern w:val="2"/>
          <w:sz w:val="24"/>
          <w:szCs w:val="24"/>
          <w:lang w:eastAsia="en"/>
          <w14:ligatures w14:val="standardContextual"/>
        </w:rPr>
        <w:t xml:space="preserve"> se identific</w:t>
      </w:r>
      <w:r>
        <w:rPr>
          <w:rFonts w:ascii="Times New Roman" w:eastAsia="Times New Roman" w:hAnsi="Times New Roman" w:cs="Times New Roman"/>
          <w:color w:val="000000"/>
          <w:kern w:val="2"/>
          <w:sz w:val="24"/>
          <w:szCs w:val="24"/>
          <w:lang w:eastAsia="en"/>
          <w14:ligatures w14:val="standardContextual"/>
        </w:rPr>
        <w:t>a</w:t>
      </w:r>
      <w:r w:rsidR="004E25FB" w:rsidRPr="00B75A2C">
        <w:rPr>
          <w:rFonts w:ascii="Times New Roman" w:eastAsia="Times New Roman" w:hAnsi="Times New Roman" w:cs="Times New Roman"/>
          <w:color w:val="000000"/>
          <w:kern w:val="2"/>
          <w:sz w:val="24"/>
          <w:szCs w:val="24"/>
          <w:lang w:eastAsia="en"/>
          <w14:ligatures w14:val="standardContextual"/>
        </w:rPr>
        <w:t xml:space="preserve"> que existe varias normas enfocadas principalmente al tratamiento de datos personales, que influyen tanto en el sector educativo </w:t>
      </w:r>
      <w:r w:rsidR="00CE680C" w:rsidRPr="00B75A2C">
        <w:rPr>
          <w:rFonts w:ascii="Times New Roman" w:eastAsia="Times New Roman" w:hAnsi="Times New Roman" w:cs="Times New Roman"/>
          <w:color w:val="000000"/>
          <w:kern w:val="2"/>
          <w:sz w:val="24"/>
          <w:szCs w:val="24"/>
          <w:lang w:eastAsia="en"/>
          <w14:ligatures w14:val="standardContextual"/>
        </w:rPr>
        <w:t>colombiano</w:t>
      </w:r>
      <w:r w:rsidR="004E25FB" w:rsidRPr="00B75A2C">
        <w:rPr>
          <w:rFonts w:ascii="Times New Roman" w:eastAsia="Times New Roman" w:hAnsi="Times New Roman" w:cs="Times New Roman"/>
          <w:color w:val="000000"/>
          <w:kern w:val="2"/>
          <w:sz w:val="24"/>
          <w:szCs w:val="24"/>
          <w:lang w:eastAsia="en"/>
          <w14:ligatures w14:val="standardContextual"/>
        </w:rPr>
        <w:t xml:space="preserve">, como en el extranjero al utilizar ID únicos implementados en la emisión del certificado. Es por ello </w:t>
      </w:r>
      <w:proofErr w:type="gramStart"/>
      <w:r w:rsidR="004E25FB" w:rsidRPr="00B75A2C">
        <w:rPr>
          <w:rFonts w:ascii="Times New Roman" w:eastAsia="Times New Roman" w:hAnsi="Times New Roman" w:cs="Times New Roman"/>
          <w:color w:val="000000"/>
          <w:kern w:val="2"/>
          <w:sz w:val="24"/>
          <w:szCs w:val="24"/>
          <w:lang w:eastAsia="en"/>
          <w14:ligatures w14:val="standardContextual"/>
        </w:rPr>
        <w:t>que</w:t>
      </w:r>
      <w:proofErr w:type="gramEnd"/>
      <w:r w:rsidR="00C47E39">
        <w:rPr>
          <w:rFonts w:ascii="Times New Roman" w:eastAsia="Times New Roman" w:hAnsi="Times New Roman" w:cs="Times New Roman"/>
          <w:color w:val="000000"/>
          <w:kern w:val="2"/>
          <w:sz w:val="24"/>
          <w:szCs w:val="24"/>
          <w:lang w:eastAsia="en"/>
          <w14:ligatures w14:val="standardContextual"/>
        </w:rPr>
        <w:t xml:space="preserve"> en esta </w:t>
      </w:r>
      <w:r w:rsidR="004E25FB" w:rsidRPr="00B75A2C">
        <w:rPr>
          <w:rFonts w:ascii="Times New Roman" w:eastAsia="Times New Roman" w:hAnsi="Times New Roman" w:cs="Times New Roman"/>
          <w:color w:val="000000"/>
          <w:kern w:val="2"/>
          <w:sz w:val="24"/>
          <w:szCs w:val="24"/>
          <w:lang w:eastAsia="en"/>
          <w14:ligatures w14:val="standardContextual"/>
        </w:rPr>
        <w:t xml:space="preserve">investigación </w:t>
      </w:r>
      <w:r w:rsidR="00C47E39">
        <w:rPr>
          <w:rFonts w:ascii="Times New Roman" w:eastAsia="Times New Roman" w:hAnsi="Times New Roman" w:cs="Times New Roman"/>
          <w:color w:val="000000"/>
          <w:kern w:val="2"/>
          <w:sz w:val="24"/>
          <w:szCs w:val="24"/>
          <w:lang w:eastAsia="en"/>
          <w14:ligatures w14:val="standardContextual"/>
        </w:rPr>
        <w:t xml:space="preserve">se </w:t>
      </w:r>
      <w:r w:rsidR="004E25FB" w:rsidRPr="00B75A2C">
        <w:rPr>
          <w:rFonts w:ascii="Times New Roman" w:eastAsia="Times New Roman" w:hAnsi="Times New Roman" w:cs="Times New Roman"/>
          <w:color w:val="000000"/>
          <w:kern w:val="2"/>
          <w:sz w:val="24"/>
          <w:szCs w:val="24"/>
          <w:lang w:eastAsia="en"/>
          <w14:ligatures w14:val="standardContextual"/>
        </w:rPr>
        <w:t xml:space="preserve">detalla </w:t>
      </w:r>
      <w:r w:rsidR="00C47E39">
        <w:rPr>
          <w:rFonts w:ascii="Times New Roman" w:eastAsia="Times New Roman" w:hAnsi="Times New Roman" w:cs="Times New Roman"/>
          <w:color w:val="000000"/>
          <w:kern w:val="2"/>
          <w:sz w:val="24"/>
          <w:szCs w:val="24"/>
          <w:lang w:eastAsia="en"/>
          <w14:ligatures w14:val="standardContextual"/>
        </w:rPr>
        <w:t>un</w:t>
      </w:r>
      <w:r w:rsidR="004E25FB" w:rsidRPr="00B75A2C">
        <w:rPr>
          <w:rFonts w:ascii="Times New Roman" w:eastAsia="Times New Roman" w:hAnsi="Times New Roman" w:cs="Times New Roman"/>
          <w:color w:val="000000"/>
          <w:kern w:val="2"/>
          <w:sz w:val="24"/>
          <w:szCs w:val="24"/>
          <w:lang w:eastAsia="en"/>
          <w14:ligatures w14:val="standardContextual"/>
        </w:rPr>
        <w:t xml:space="preserve"> enfoque a los derechos de autor, </w:t>
      </w:r>
      <w:r w:rsidR="00C47E39">
        <w:rPr>
          <w:rFonts w:ascii="Times New Roman" w:eastAsia="Times New Roman" w:hAnsi="Times New Roman" w:cs="Times New Roman"/>
          <w:color w:val="000000"/>
          <w:kern w:val="2"/>
          <w:sz w:val="24"/>
          <w:szCs w:val="24"/>
          <w:lang w:eastAsia="en"/>
          <w14:ligatures w14:val="standardContextual"/>
        </w:rPr>
        <w:t xml:space="preserve">la </w:t>
      </w:r>
      <w:r w:rsidR="004E25FB" w:rsidRPr="00B75A2C">
        <w:rPr>
          <w:rFonts w:ascii="Times New Roman" w:eastAsia="Times New Roman" w:hAnsi="Times New Roman" w:cs="Times New Roman"/>
          <w:color w:val="000000"/>
          <w:kern w:val="2"/>
          <w:sz w:val="24"/>
          <w:szCs w:val="24"/>
          <w:lang w:eastAsia="en"/>
          <w14:ligatures w14:val="standardContextual"/>
        </w:rPr>
        <w:t xml:space="preserve">protección de datos y </w:t>
      </w:r>
      <w:r w:rsidR="00C47E39">
        <w:rPr>
          <w:rFonts w:ascii="Times New Roman" w:eastAsia="Times New Roman" w:hAnsi="Times New Roman" w:cs="Times New Roman"/>
          <w:color w:val="000000"/>
          <w:kern w:val="2"/>
          <w:sz w:val="24"/>
          <w:szCs w:val="24"/>
          <w:lang w:eastAsia="en"/>
          <w14:ligatures w14:val="standardContextual"/>
        </w:rPr>
        <w:t xml:space="preserve">los </w:t>
      </w:r>
      <w:r w:rsidR="004E25FB" w:rsidRPr="00B75A2C">
        <w:rPr>
          <w:rFonts w:ascii="Times New Roman" w:eastAsia="Times New Roman" w:hAnsi="Times New Roman" w:cs="Times New Roman"/>
          <w:color w:val="000000"/>
          <w:kern w:val="2"/>
          <w:sz w:val="24"/>
          <w:szCs w:val="24"/>
          <w:lang w:eastAsia="en"/>
          <w14:ligatures w14:val="standardContextual"/>
        </w:rPr>
        <w:t xml:space="preserve">términos y condiciones  </w:t>
      </w:r>
    </w:p>
    <w:p w14:paraId="3A61B892" w14:textId="10058B39" w:rsidR="00E970FF" w:rsidRPr="00B75A2C" w:rsidRDefault="00E970FF" w:rsidP="00106251">
      <w:pPr>
        <w:widowControl/>
        <w:autoSpaceDE/>
        <w:autoSpaceDN/>
        <w:spacing w:after="3" w:line="477"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El desarrollo de una plataforma</w:t>
      </w:r>
      <w:r w:rsidR="00D64D42">
        <w:rPr>
          <w:rFonts w:ascii="Times New Roman" w:eastAsia="Times New Roman" w:hAnsi="Times New Roman" w:cs="Times New Roman"/>
          <w:color w:val="000000"/>
          <w:kern w:val="2"/>
          <w:sz w:val="24"/>
          <w:szCs w:val="24"/>
          <w:lang w:eastAsia="en"/>
          <w14:ligatures w14:val="standardContextual"/>
        </w:rPr>
        <w:t xml:space="preserve"> web</w:t>
      </w:r>
      <w:r w:rsidR="00006173">
        <w:rPr>
          <w:rFonts w:ascii="Times New Roman" w:eastAsia="Times New Roman" w:hAnsi="Times New Roman" w:cs="Times New Roman"/>
          <w:color w:val="000000"/>
          <w:kern w:val="2"/>
          <w:sz w:val="24"/>
          <w:szCs w:val="24"/>
          <w:lang w:eastAsia="en"/>
          <w14:ligatures w14:val="standardContextual"/>
        </w:rPr>
        <w:t xml:space="preserve"> que permita</w:t>
      </w:r>
      <w:r w:rsidRPr="00B75A2C">
        <w:rPr>
          <w:rFonts w:ascii="Times New Roman" w:eastAsia="Times New Roman" w:hAnsi="Times New Roman" w:cs="Times New Roman"/>
          <w:color w:val="000000"/>
          <w:kern w:val="2"/>
          <w:sz w:val="24"/>
          <w:szCs w:val="24"/>
          <w:lang w:eastAsia="en"/>
          <w14:ligatures w14:val="standardContextual"/>
        </w:rPr>
        <w:t xml:space="preserve"> la </w:t>
      </w:r>
      <w:r w:rsidR="00006173">
        <w:rPr>
          <w:rFonts w:ascii="Times New Roman" w:eastAsia="Times New Roman" w:hAnsi="Times New Roman" w:cs="Times New Roman"/>
          <w:color w:val="000000"/>
          <w:kern w:val="2"/>
          <w:sz w:val="24"/>
          <w:szCs w:val="24"/>
          <w:lang w:eastAsia="en"/>
          <w14:ligatures w14:val="standardContextual"/>
        </w:rPr>
        <w:t xml:space="preserve">generación y almacenamiento de certificados emitidos por la Universidad de Cundinamarca </w:t>
      </w:r>
      <w:r w:rsidRPr="00B75A2C">
        <w:rPr>
          <w:rFonts w:ascii="Times New Roman" w:eastAsia="Times New Roman" w:hAnsi="Times New Roman" w:cs="Times New Roman"/>
          <w:color w:val="000000"/>
          <w:kern w:val="2"/>
          <w:sz w:val="24"/>
          <w:szCs w:val="24"/>
          <w:lang w:eastAsia="en"/>
          <w14:ligatures w14:val="standardContextual"/>
        </w:rPr>
        <w:t>se caracteriza por una estrecha alineación con la identidad institucional. Esto implica la incorporación de los logos institucionales, la tipografía y la paleta de colores que son consistentes con la imagen general de la Universidad de Cundinamarca</w:t>
      </w:r>
      <w:r w:rsidR="00106251">
        <w:rPr>
          <w:rFonts w:ascii="Times New Roman" w:eastAsia="Times New Roman" w:hAnsi="Times New Roman" w:cs="Times New Roman"/>
          <w:color w:val="000000"/>
          <w:kern w:val="2"/>
          <w:sz w:val="24"/>
          <w:szCs w:val="24"/>
          <w:lang w:eastAsia="en"/>
          <w14:ligatures w14:val="standardContextual"/>
        </w:rPr>
        <w:t xml:space="preserve">, es por ello </w:t>
      </w:r>
      <w:proofErr w:type="gramStart"/>
      <w:r w:rsidR="00A40BAA">
        <w:rPr>
          <w:rFonts w:ascii="Times New Roman" w:eastAsia="Times New Roman" w:hAnsi="Times New Roman" w:cs="Times New Roman"/>
          <w:color w:val="000000"/>
          <w:kern w:val="2"/>
          <w:sz w:val="24"/>
          <w:szCs w:val="24"/>
          <w:lang w:eastAsia="en"/>
          <w14:ligatures w14:val="standardContextual"/>
        </w:rPr>
        <w:t>que</w:t>
      </w:r>
      <w:proofErr w:type="gramEnd"/>
      <w:r w:rsidR="00A40BAA">
        <w:rPr>
          <w:rFonts w:ascii="Times New Roman" w:eastAsia="Times New Roman" w:hAnsi="Times New Roman" w:cs="Times New Roman"/>
          <w:color w:val="000000"/>
          <w:kern w:val="2"/>
          <w:sz w:val="24"/>
          <w:szCs w:val="24"/>
          <w:lang w:eastAsia="en"/>
          <w14:ligatures w14:val="standardContextual"/>
        </w:rPr>
        <w:t xml:space="preserve"> </w:t>
      </w:r>
      <w:r w:rsidRPr="005B7F4C">
        <w:rPr>
          <w:rFonts w:ascii="Times New Roman" w:eastAsia="Times New Roman" w:hAnsi="Times New Roman" w:cs="Times New Roman"/>
          <w:color w:val="000000"/>
          <w:kern w:val="2"/>
          <w:sz w:val="24"/>
          <w:szCs w:val="24"/>
          <w:lang w:eastAsia="en"/>
          <w14:ligatures w14:val="standardContextual"/>
        </w:rPr>
        <w:t>se pretende crear una experiencia visual y de comunicación coherente con los estándares de la institución. Esto no solo garantiza una identidad visual unificada, sino que también fomenta un sentido</w:t>
      </w:r>
      <w:r w:rsidRPr="00B75A2C">
        <w:rPr>
          <w:rFonts w:ascii="Times New Roman" w:eastAsia="Times New Roman" w:hAnsi="Times New Roman" w:cs="Times New Roman"/>
          <w:color w:val="000000"/>
          <w:kern w:val="2"/>
          <w:sz w:val="24"/>
          <w:szCs w:val="24"/>
          <w:lang w:eastAsia="en"/>
          <w14:ligatures w14:val="standardContextual"/>
        </w:rPr>
        <w:t xml:space="preserve"> de pertenencia y reconocimiento para los participantes. </w:t>
      </w:r>
    </w:p>
    <w:p w14:paraId="51F29B0B" w14:textId="4B450400" w:rsidR="00E970FF" w:rsidRPr="00B75A2C" w:rsidRDefault="00470708" w:rsidP="00E970FF">
      <w:pPr>
        <w:widowControl/>
        <w:tabs>
          <w:tab w:val="center" w:pos="480"/>
          <w:tab w:val="center" w:pos="5405"/>
        </w:tabs>
        <w:autoSpaceDE/>
        <w:autoSpaceDN/>
        <w:spacing w:after="250" w:line="265" w:lineRule="auto"/>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ab/>
        <w:t xml:space="preserve">          </w:t>
      </w:r>
      <w:r w:rsidR="00E970FF" w:rsidRPr="00B75A2C">
        <w:rPr>
          <w:rFonts w:ascii="Times New Roman" w:eastAsia="Times New Roman" w:hAnsi="Times New Roman" w:cs="Times New Roman"/>
          <w:color w:val="000000"/>
          <w:kern w:val="2"/>
          <w:sz w:val="24"/>
          <w:szCs w:val="24"/>
          <w:lang w:eastAsia="en"/>
          <w14:ligatures w14:val="standardContextual"/>
        </w:rPr>
        <w:t xml:space="preserve">En este proyecto, como referencia de derechos de autor a tratar, se adopta el Estatuto de </w:t>
      </w:r>
    </w:p>
    <w:p w14:paraId="58336220" w14:textId="3809DFA3" w:rsidR="00E970FF" w:rsidRPr="00B75A2C" w:rsidRDefault="00470708" w:rsidP="00470708">
      <w:pPr>
        <w:widowControl/>
        <w:autoSpaceDE/>
        <w:autoSpaceDN/>
        <w:spacing w:after="3" w:line="477" w:lineRule="auto"/>
        <w:ind w:right="63"/>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Propiedad </w:t>
      </w:r>
      <w:r w:rsidR="00E970FF" w:rsidRPr="00B75A2C">
        <w:rPr>
          <w:rFonts w:ascii="Times New Roman" w:eastAsia="Times New Roman" w:hAnsi="Times New Roman" w:cs="Times New Roman"/>
          <w:color w:val="000000"/>
          <w:kern w:val="2"/>
          <w:sz w:val="24"/>
          <w:szCs w:val="24"/>
          <w:lang w:eastAsia="en"/>
          <w14:ligatures w14:val="standardContextual"/>
        </w:rPr>
        <w:t xml:space="preserve">Intelectual mediante el Acuerdo No. 000004 del Consejo Superior (Cundinamarca, 2015). El cual implementa buenas prácticas de gestión para ser uso de la identidad institucional solamente dentro de la Universidad </w:t>
      </w:r>
    </w:p>
    <w:p w14:paraId="4EE5F90E" w14:textId="77777777" w:rsidR="008511EB" w:rsidRPr="00B75A2C" w:rsidRDefault="008511EB" w:rsidP="00D25267">
      <w:pPr>
        <w:pStyle w:val="Ttulo2"/>
        <w:tabs>
          <w:tab w:val="left" w:pos="1198"/>
        </w:tabs>
        <w:spacing w:before="39"/>
        <w:rPr>
          <w:rFonts w:ascii="Times New Roman" w:hAnsi="Times New Roman" w:cs="Times New Roman"/>
          <w:sz w:val="24"/>
          <w:szCs w:val="24"/>
        </w:rPr>
      </w:pPr>
    </w:p>
    <w:p w14:paraId="4EA52D62" w14:textId="1E164D21" w:rsidR="00C93DF3" w:rsidRPr="00B75A2C" w:rsidRDefault="00C93DF3" w:rsidP="00B451E2">
      <w:pPr>
        <w:pStyle w:val="Ttulo2"/>
        <w:rPr>
          <w:rFonts w:ascii="Times New Roman" w:hAnsi="Times New Roman" w:cs="Times New Roman"/>
          <w:sz w:val="24"/>
          <w:szCs w:val="24"/>
        </w:rPr>
      </w:pPr>
      <w:bookmarkStart w:id="86" w:name="_Toc161745103"/>
      <w:bookmarkStart w:id="87" w:name="_Toc161745340"/>
      <w:bookmarkStart w:id="88" w:name="_Toc161746180"/>
      <w:bookmarkStart w:id="89" w:name="_Toc166840051"/>
      <w:r w:rsidRPr="00B75A2C">
        <w:rPr>
          <w:rFonts w:ascii="Times New Roman" w:hAnsi="Times New Roman" w:cs="Times New Roman"/>
          <w:sz w:val="24"/>
          <w:szCs w:val="24"/>
        </w:rPr>
        <w:t>Términos</w:t>
      </w:r>
      <w:r w:rsidRPr="00B75A2C">
        <w:rPr>
          <w:rFonts w:ascii="Times New Roman" w:hAnsi="Times New Roman" w:cs="Times New Roman"/>
          <w:spacing w:val="-3"/>
          <w:sz w:val="24"/>
          <w:szCs w:val="24"/>
        </w:rPr>
        <w:t xml:space="preserve"> </w:t>
      </w:r>
      <w:r w:rsidRPr="00B75A2C">
        <w:rPr>
          <w:rFonts w:ascii="Times New Roman" w:hAnsi="Times New Roman" w:cs="Times New Roman"/>
          <w:sz w:val="24"/>
          <w:szCs w:val="24"/>
        </w:rPr>
        <w:t>y</w:t>
      </w:r>
      <w:r w:rsidRPr="00B75A2C">
        <w:rPr>
          <w:rFonts w:ascii="Times New Roman" w:hAnsi="Times New Roman" w:cs="Times New Roman"/>
          <w:spacing w:val="-1"/>
          <w:sz w:val="24"/>
          <w:szCs w:val="24"/>
        </w:rPr>
        <w:t xml:space="preserve"> </w:t>
      </w:r>
      <w:r w:rsidR="00470708" w:rsidRPr="00B75A2C">
        <w:rPr>
          <w:rFonts w:ascii="Times New Roman" w:hAnsi="Times New Roman" w:cs="Times New Roman"/>
          <w:sz w:val="24"/>
          <w:szCs w:val="24"/>
        </w:rPr>
        <w:t>C</w:t>
      </w:r>
      <w:r w:rsidRPr="00B75A2C">
        <w:rPr>
          <w:rFonts w:ascii="Times New Roman" w:hAnsi="Times New Roman" w:cs="Times New Roman"/>
          <w:sz w:val="24"/>
          <w:szCs w:val="24"/>
        </w:rPr>
        <w:t>ondiciones</w:t>
      </w:r>
      <w:bookmarkEnd w:id="86"/>
      <w:bookmarkEnd w:id="87"/>
      <w:bookmarkEnd w:id="88"/>
      <w:bookmarkEnd w:id="89"/>
    </w:p>
    <w:p w14:paraId="45C2D812" w14:textId="77777777" w:rsidR="0000743F" w:rsidRPr="00B75A2C" w:rsidRDefault="0000743F" w:rsidP="00D25267">
      <w:pPr>
        <w:pStyle w:val="Ttulo2"/>
        <w:tabs>
          <w:tab w:val="left" w:pos="1380"/>
        </w:tabs>
        <w:spacing w:before="40"/>
        <w:rPr>
          <w:rFonts w:ascii="Times New Roman" w:hAnsi="Times New Roman" w:cs="Times New Roman"/>
          <w:sz w:val="24"/>
          <w:szCs w:val="24"/>
        </w:rPr>
      </w:pPr>
    </w:p>
    <w:p w14:paraId="7255368E" w14:textId="77777777" w:rsidR="0000743F" w:rsidRPr="00B75A2C" w:rsidRDefault="0000743F" w:rsidP="00470708">
      <w:pPr>
        <w:widowControl/>
        <w:autoSpaceDE/>
        <w:autoSpaceDN/>
        <w:spacing w:after="3" w:line="477"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En el desarrollo de este proyecto se aplica la ley 1581 de 2012 (Publica, 2022) en la dictación general de la para la protección de datos personales, es por ello </w:t>
      </w:r>
      <w:proofErr w:type="gramStart"/>
      <w:r w:rsidRPr="00B75A2C">
        <w:rPr>
          <w:rFonts w:ascii="Times New Roman" w:eastAsia="Times New Roman" w:hAnsi="Times New Roman" w:cs="Times New Roman"/>
          <w:color w:val="000000"/>
          <w:kern w:val="2"/>
          <w:sz w:val="24"/>
          <w:szCs w:val="24"/>
          <w:lang w:eastAsia="en"/>
          <w14:ligatures w14:val="standardContextual"/>
        </w:rPr>
        <w:t>que</w:t>
      </w:r>
      <w:proofErr w:type="gramEnd"/>
      <w:r w:rsidRPr="00B75A2C">
        <w:rPr>
          <w:rFonts w:ascii="Times New Roman" w:eastAsia="Times New Roman" w:hAnsi="Times New Roman" w:cs="Times New Roman"/>
          <w:color w:val="000000"/>
          <w:kern w:val="2"/>
          <w:sz w:val="24"/>
          <w:szCs w:val="24"/>
          <w:lang w:eastAsia="en"/>
          <w14:ligatures w14:val="standardContextual"/>
        </w:rPr>
        <w:t xml:space="preserve"> el software no será de aplicación para:  </w:t>
      </w:r>
    </w:p>
    <w:p w14:paraId="4A1AE9D6" w14:textId="77777777" w:rsidR="0000743F" w:rsidRPr="00B75A2C" w:rsidRDefault="0000743F" w:rsidP="00897669">
      <w:pPr>
        <w:widowControl/>
        <w:autoSpaceDE/>
        <w:autoSpaceDN/>
        <w:spacing w:after="3" w:line="475"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(A). Bases de datos o archivos mantenidos en un ámbito exclusivamente personal o doméstico </w:t>
      </w:r>
    </w:p>
    <w:p w14:paraId="05898126" w14:textId="77777777" w:rsidR="0000743F" w:rsidRPr="00B75A2C" w:rsidRDefault="0000743F" w:rsidP="00897669">
      <w:pPr>
        <w:widowControl/>
        <w:autoSpaceDE/>
        <w:autoSpaceDN/>
        <w:spacing w:after="3" w:line="477"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lastRenderedPageBreak/>
        <w:t xml:space="preserve">(B). Las bases de datos y archivos que tengan por finalidad la seguridad y defensa nacional, así como la prevención, detección, monitoreo y control del lavado de activos y el financiamiento del terrorismo </w:t>
      </w:r>
    </w:p>
    <w:p w14:paraId="072C5072" w14:textId="77777777" w:rsidR="0000743F" w:rsidRPr="00B75A2C" w:rsidRDefault="0000743F" w:rsidP="00897669">
      <w:pPr>
        <w:widowControl/>
        <w:autoSpaceDE/>
        <w:autoSpaceDN/>
        <w:spacing w:after="3" w:line="475"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(C). A las Bases de datos que tengan como fin y contengan información de inteligencia y contrainteligencia </w:t>
      </w:r>
    </w:p>
    <w:p w14:paraId="4A16DD63" w14:textId="77777777" w:rsidR="0000743F" w:rsidRPr="00B75A2C" w:rsidRDefault="0000743F" w:rsidP="00897669">
      <w:pPr>
        <w:widowControl/>
        <w:autoSpaceDE/>
        <w:autoSpaceDN/>
        <w:spacing w:after="3" w:line="475"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(D). A las bases de datos y archivos de información periodística y otros contenidos editoriales </w:t>
      </w:r>
    </w:p>
    <w:p w14:paraId="6A37ECBD" w14:textId="77777777" w:rsidR="0000743F" w:rsidRPr="00B75A2C" w:rsidRDefault="0000743F" w:rsidP="00897669">
      <w:pPr>
        <w:widowControl/>
        <w:autoSpaceDE/>
        <w:autoSpaceDN/>
        <w:spacing w:after="244" w:line="265"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(E). A las bases de datos y archivos regulados por la Ley 1266 de 2008 </w:t>
      </w:r>
    </w:p>
    <w:p w14:paraId="25E126CF" w14:textId="7F936E7B" w:rsidR="002C6379" w:rsidRDefault="0000743F" w:rsidP="00B451E2">
      <w:pPr>
        <w:widowControl/>
        <w:autoSpaceDE/>
        <w:autoSpaceDN/>
        <w:spacing w:after="244" w:line="265" w:lineRule="auto"/>
        <w:ind w:right="63" w:firstLine="465"/>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(F). A las bases de datos y archivos regulados por la Ley 79 de 1993. </w:t>
      </w:r>
    </w:p>
    <w:p w14:paraId="32971A70" w14:textId="77777777" w:rsidR="00B451E2" w:rsidRPr="00B75A2C" w:rsidRDefault="00B451E2" w:rsidP="00B451E2">
      <w:pPr>
        <w:widowControl/>
        <w:autoSpaceDE/>
        <w:autoSpaceDN/>
        <w:spacing w:after="244" w:line="265" w:lineRule="auto"/>
        <w:ind w:right="63" w:firstLine="465"/>
        <w:rPr>
          <w:rFonts w:ascii="Times New Roman" w:eastAsia="Times New Roman" w:hAnsi="Times New Roman" w:cs="Times New Roman"/>
          <w:color w:val="000000"/>
          <w:kern w:val="2"/>
          <w:sz w:val="24"/>
          <w:szCs w:val="24"/>
          <w:lang w:eastAsia="en"/>
          <w14:ligatures w14:val="standardContextual"/>
        </w:rPr>
      </w:pPr>
    </w:p>
    <w:p w14:paraId="45B6C247" w14:textId="2E149E97" w:rsidR="00033EB2" w:rsidRPr="00B451E2" w:rsidRDefault="00033EB2" w:rsidP="00B451E2">
      <w:pPr>
        <w:pStyle w:val="Ttulo1"/>
        <w:jc w:val="center"/>
        <w:rPr>
          <w:rFonts w:ascii="Times New Roman" w:hAnsi="Times New Roman" w:cs="Times New Roman"/>
          <w:b/>
          <w:bCs/>
        </w:rPr>
      </w:pPr>
      <w:bookmarkStart w:id="90" w:name="_Toc161745104"/>
      <w:bookmarkStart w:id="91" w:name="_Toc161745341"/>
      <w:bookmarkStart w:id="92" w:name="_Toc161746181"/>
      <w:bookmarkStart w:id="93" w:name="_Toc166840052"/>
      <w:r w:rsidRPr="00B451E2">
        <w:rPr>
          <w:rFonts w:ascii="Times New Roman" w:hAnsi="Times New Roman" w:cs="Times New Roman"/>
          <w:b/>
          <w:bCs/>
        </w:rPr>
        <w:t>Marco</w:t>
      </w:r>
      <w:r w:rsidRPr="00B451E2">
        <w:rPr>
          <w:rFonts w:ascii="Times New Roman" w:hAnsi="Times New Roman" w:cs="Times New Roman"/>
          <w:b/>
          <w:bCs/>
          <w:spacing w:val="-3"/>
        </w:rPr>
        <w:t xml:space="preserve"> </w:t>
      </w:r>
      <w:r w:rsidRPr="00B451E2">
        <w:rPr>
          <w:rFonts w:ascii="Times New Roman" w:hAnsi="Times New Roman" w:cs="Times New Roman"/>
          <w:b/>
          <w:bCs/>
        </w:rPr>
        <w:t>Metodológico</w:t>
      </w:r>
      <w:bookmarkEnd w:id="90"/>
      <w:bookmarkEnd w:id="91"/>
      <w:bookmarkEnd w:id="92"/>
      <w:bookmarkEnd w:id="93"/>
    </w:p>
    <w:p w14:paraId="165B6FF6" w14:textId="77777777" w:rsidR="00033EB2" w:rsidRPr="00B75A2C" w:rsidRDefault="00033EB2" w:rsidP="00033EB2">
      <w:pPr>
        <w:pStyle w:val="Ttulo2"/>
        <w:tabs>
          <w:tab w:val="left" w:pos="1380"/>
        </w:tabs>
        <w:spacing w:before="40"/>
        <w:ind w:left="1379"/>
        <w:rPr>
          <w:rFonts w:ascii="Times New Roman" w:hAnsi="Times New Roman" w:cs="Times New Roman"/>
          <w:sz w:val="24"/>
          <w:szCs w:val="24"/>
        </w:rPr>
      </w:pPr>
    </w:p>
    <w:p w14:paraId="07F17C57" w14:textId="1FDCAD5F" w:rsidR="00033EB2" w:rsidRPr="00B75A2C" w:rsidRDefault="00033EB2" w:rsidP="00B451E2">
      <w:pPr>
        <w:pStyle w:val="Ttulo2"/>
        <w:rPr>
          <w:rFonts w:ascii="Times New Roman" w:hAnsi="Times New Roman" w:cs="Times New Roman"/>
          <w:sz w:val="24"/>
          <w:szCs w:val="24"/>
        </w:rPr>
      </w:pPr>
      <w:bookmarkStart w:id="94" w:name="_Toc161745105"/>
      <w:bookmarkStart w:id="95" w:name="_Toc161745342"/>
      <w:bookmarkStart w:id="96" w:name="_Toc161746182"/>
      <w:bookmarkStart w:id="97" w:name="_Toc166840053"/>
      <w:r w:rsidRPr="00B75A2C">
        <w:rPr>
          <w:rFonts w:ascii="Times New Roman" w:hAnsi="Times New Roman" w:cs="Times New Roman"/>
          <w:sz w:val="24"/>
          <w:szCs w:val="24"/>
        </w:rPr>
        <w:t xml:space="preserve">Metodología de </w:t>
      </w:r>
      <w:r w:rsidR="001A084A" w:rsidRPr="00B75A2C">
        <w:rPr>
          <w:rFonts w:ascii="Times New Roman" w:hAnsi="Times New Roman" w:cs="Times New Roman"/>
          <w:sz w:val="24"/>
          <w:szCs w:val="24"/>
        </w:rPr>
        <w:t>Investigación</w:t>
      </w:r>
      <w:bookmarkEnd w:id="94"/>
      <w:bookmarkEnd w:id="95"/>
      <w:bookmarkEnd w:id="96"/>
      <w:bookmarkEnd w:id="97"/>
    </w:p>
    <w:p w14:paraId="324828EE" w14:textId="77777777" w:rsidR="00604A11" w:rsidRPr="00B75A2C" w:rsidRDefault="00604A11" w:rsidP="001A084A">
      <w:pPr>
        <w:pStyle w:val="Ttulo2"/>
        <w:tabs>
          <w:tab w:val="left" w:pos="1198"/>
        </w:tabs>
        <w:spacing w:before="40"/>
        <w:rPr>
          <w:rFonts w:ascii="Times New Roman" w:hAnsi="Times New Roman" w:cs="Times New Roman"/>
          <w:sz w:val="24"/>
          <w:szCs w:val="24"/>
        </w:rPr>
      </w:pPr>
    </w:p>
    <w:p w14:paraId="57FE110E" w14:textId="76F00167" w:rsidR="008D64EB" w:rsidRPr="00B75A2C" w:rsidRDefault="00604A11" w:rsidP="00897669">
      <w:pPr>
        <w:widowControl/>
        <w:autoSpaceDE/>
        <w:autoSpaceDN/>
        <w:spacing w:after="3" w:line="477" w:lineRule="auto"/>
        <w:ind w:right="63" w:firstLine="720"/>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Para el desarrollo de este proyecto, se ha trabajado la metodología de investigación mixta, dado que el proyecto cuenta con datos a nivel cuantitativo (</w:t>
      </w:r>
      <w:r w:rsidR="009E1730" w:rsidRPr="00B75A2C">
        <w:rPr>
          <w:rFonts w:ascii="Times New Roman" w:eastAsia="Times New Roman" w:hAnsi="Times New Roman" w:cs="Times New Roman"/>
          <w:color w:val="000000"/>
          <w:kern w:val="2"/>
          <w:sz w:val="24"/>
          <w:szCs w:val="24"/>
          <w:lang w:eastAsia="en"/>
          <w14:ligatures w14:val="standardContextual"/>
        </w:rPr>
        <w:t>numérico</w:t>
      </w:r>
      <w:r w:rsidRPr="00B75A2C">
        <w:rPr>
          <w:rFonts w:ascii="Times New Roman" w:eastAsia="Times New Roman" w:hAnsi="Times New Roman" w:cs="Times New Roman"/>
          <w:color w:val="000000"/>
          <w:kern w:val="2"/>
          <w:sz w:val="24"/>
          <w:szCs w:val="24"/>
          <w:lang w:eastAsia="en"/>
          <w14:ligatures w14:val="standardContextual"/>
        </w:rPr>
        <w:t>) y cualitativo (</w:t>
      </w:r>
      <w:r w:rsidR="009E1730" w:rsidRPr="00B75A2C">
        <w:rPr>
          <w:rFonts w:ascii="Times New Roman" w:eastAsia="Times New Roman" w:hAnsi="Times New Roman" w:cs="Times New Roman"/>
          <w:color w:val="000000"/>
          <w:kern w:val="2"/>
          <w:sz w:val="24"/>
          <w:szCs w:val="24"/>
          <w:lang w:eastAsia="en"/>
          <w14:ligatures w14:val="standardContextual"/>
        </w:rPr>
        <w:t>caracteres</w:t>
      </w:r>
      <w:r w:rsidRPr="00B75A2C">
        <w:rPr>
          <w:rFonts w:ascii="Times New Roman" w:eastAsia="Times New Roman" w:hAnsi="Times New Roman" w:cs="Times New Roman"/>
          <w:color w:val="000000"/>
          <w:kern w:val="2"/>
          <w:sz w:val="24"/>
          <w:szCs w:val="24"/>
          <w:lang w:eastAsia="en"/>
          <w14:ligatures w14:val="standardContextual"/>
        </w:rPr>
        <w:t xml:space="preserve">), esto </w:t>
      </w:r>
      <w:proofErr w:type="spellStart"/>
      <w:r w:rsidRPr="00B75A2C">
        <w:rPr>
          <w:rFonts w:ascii="Times New Roman" w:eastAsia="Times New Roman" w:hAnsi="Times New Roman" w:cs="Times New Roman"/>
          <w:color w:val="000000"/>
          <w:kern w:val="2"/>
          <w:sz w:val="24"/>
          <w:szCs w:val="24"/>
          <w:lang w:eastAsia="en"/>
          <w14:ligatures w14:val="standardContextual"/>
        </w:rPr>
        <w:t>a</w:t>
      </w:r>
      <w:proofErr w:type="spellEnd"/>
      <w:r w:rsidRPr="00B75A2C">
        <w:rPr>
          <w:rFonts w:ascii="Times New Roman" w:eastAsia="Times New Roman" w:hAnsi="Times New Roman" w:cs="Times New Roman"/>
          <w:color w:val="000000"/>
          <w:kern w:val="2"/>
          <w:sz w:val="24"/>
          <w:szCs w:val="24"/>
          <w:lang w:eastAsia="en"/>
          <w14:ligatures w14:val="standardContextual"/>
        </w:rPr>
        <w:t xml:space="preserve"> permitido generar observaciones directas entre las edades, </w:t>
      </w:r>
      <w:r w:rsidR="009E1730" w:rsidRPr="00B75A2C">
        <w:rPr>
          <w:rFonts w:ascii="Times New Roman" w:eastAsia="Times New Roman" w:hAnsi="Times New Roman" w:cs="Times New Roman"/>
          <w:color w:val="000000"/>
          <w:kern w:val="2"/>
          <w:sz w:val="24"/>
          <w:szCs w:val="24"/>
          <w:lang w:eastAsia="en"/>
          <w14:ligatures w14:val="standardContextual"/>
        </w:rPr>
        <w:t>géneros</w:t>
      </w:r>
      <w:r w:rsidRPr="00B75A2C">
        <w:rPr>
          <w:rFonts w:ascii="Times New Roman" w:eastAsia="Times New Roman" w:hAnsi="Times New Roman" w:cs="Times New Roman"/>
          <w:color w:val="000000"/>
          <w:kern w:val="2"/>
          <w:sz w:val="24"/>
          <w:szCs w:val="24"/>
          <w:lang w:eastAsia="en"/>
          <w14:ligatures w14:val="standardContextual"/>
        </w:rPr>
        <w:t>, colegios, facultades y rango no ordinales de los participantes a eventos en la Universidad de Cundinamarca</w:t>
      </w:r>
      <w:r w:rsidR="007530E0">
        <w:rPr>
          <w:rFonts w:ascii="Times New Roman" w:eastAsia="Times New Roman" w:hAnsi="Times New Roman" w:cs="Times New Roman"/>
          <w:color w:val="000000"/>
          <w:kern w:val="2"/>
          <w:sz w:val="24"/>
          <w:szCs w:val="24"/>
          <w:lang w:eastAsia="en"/>
          <w14:ligatures w14:val="standardContextual"/>
        </w:rPr>
        <w:t xml:space="preserve">. </w:t>
      </w:r>
      <w:r w:rsidRPr="00B75A2C">
        <w:rPr>
          <w:rFonts w:ascii="Times New Roman" w:eastAsia="Times New Roman" w:hAnsi="Times New Roman" w:cs="Times New Roman"/>
          <w:color w:val="000000"/>
          <w:kern w:val="2"/>
          <w:sz w:val="24"/>
          <w:szCs w:val="24"/>
          <w:lang w:eastAsia="en"/>
          <w14:ligatures w14:val="standardContextual"/>
        </w:rPr>
        <w:t>Identificando las siguientes participaciones estudiantiles a nivel académico bachiller y académico universitario en los dos eventos realizados en la Universidad de Cundinamarca</w:t>
      </w:r>
      <w:r w:rsidR="007530E0">
        <w:rPr>
          <w:rFonts w:ascii="Times New Roman" w:eastAsia="Times New Roman" w:hAnsi="Times New Roman" w:cs="Times New Roman"/>
          <w:color w:val="000000"/>
          <w:kern w:val="2"/>
          <w:sz w:val="24"/>
          <w:szCs w:val="24"/>
          <w:lang w:eastAsia="en"/>
          <w14:ligatures w14:val="standardContextual"/>
        </w:rPr>
        <w:t>.</w:t>
      </w:r>
    </w:p>
    <w:p w14:paraId="5B4F6021" w14:textId="609AFD60" w:rsidR="00033EB2" w:rsidRPr="00B75A2C" w:rsidRDefault="00033EB2" w:rsidP="00B451E2">
      <w:pPr>
        <w:pStyle w:val="Ttulo2"/>
        <w:rPr>
          <w:rFonts w:ascii="Times New Roman" w:hAnsi="Times New Roman" w:cs="Times New Roman"/>
          <w:sz w:val="24"/>
          <w:szCs w:val="24"/>
        </w:rPr>
      </w:pPr>
      <w:bookmarkStart w:id="98" w:name="_Toc161745106"/>
      <w:bookmarkStart w:id="99" w:name="_Toc161745343"/>
      <w:bookmarkStart w:id="100" w:name="_Toc161746183"/>
      <w:bookmarkStart w:id="101" w:name="_Toc166840054"/>
      <w:r w:rsidRPr="00B75A2C">
        <w:rPr>
          <w:rFonts w:ascii="Times New Roman" w:hAnsi="Times New Roman" w:cs="Times New Roman"/>
          <w:sz w:val="24"/>
          <w:szCs w:val="24"/>
        </w:rPr>
        <w:t xml:space="preserve">Metodología de </w:t>
      </w:r>
      <w:r w:rsidR="001A084A" w:rsidRPr="00B75A2C">
        <w:rPr>
          <w:rFonts w:ascii="Times New Roman" w:hAnsi="Times New Roman" w:cs="Times New Roman"/>
          <w:sz w:val="24"/>
          <w:szCs w:val="24"/>
        </w:rPr>
        <w:t>Trabajo</w:t>
      </w:r>
      <w:r w:rsidR="00341543" w:rsidRPr="00B75A2C">
        <w:rPr>
          <w:rFonts w:ascii="Times New Roman" w:hAnsi="Times New Roman" w:cs="Times New Roman"/>
          <w:sz w:val="24"/>
          <w:szCs w:val="24"/>
        </w:rPr>
        <w:t xml:space="preserve"> en Equipo</w:t>
      </w:r>
      <w:bookmarkEnd w:id="98"/>
      <w:bookmarkEnd w:id="99"/>
      <w:bookmarkEnd w:id="100"/>
      <w:bookmarkEnd w:id="101"/>
    </w:p>
    <w:p w14:paraId="35E41D7F" w14:textId="77777777" w:rsidR="00E4206B" w:rsidRPr="00B75A2C" w:rsidRDefault="00E4206B" w:rsidP="007430F4">
      <w:pPr>
        <w:pStyle w:val="Ttulo2"/>
        <w:tabs>
          <w:tab w:val="left" w:pos="1198"/>
        </w:tabs>
        <w:spacing w:before="40" w:line="360" w:lineRule="auto"/>
        <w:rPr>
          <w:rFonts w:ascii="Times New Roman" w:hAnsi="Times New Roman" w:cs="Times New Roman"/>
          <w:sz w:val="24"/>
          <w:szCs w:val="24"/>
        </w:rPr>
      </w:pPr>
    </w:p>
    <w:p w14:paraId="5E62BD68" w14:textId="051276CF" w:rsidR="007430F4" w:rsidRPr="00B75A2C" w:rsidRDefault="00341543" w:rsidP="0004085D">
      <w:pPr>
        <w:widowControl/>
        <w:autoSpaceDE/>
        <w:autoSpaceDN/>
        <w:spacing w:after="3" w:line="360" w:lineRule="auto"/>
        <w:ind w:right="63" w:firstLine="720"/>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La metodología </w:t>
      </w:r>
      <w:r w:rsidR="0067117F" w:rsidRPr="00B75A2C">
        <w:rPr>
          <w:rFonts w:ascii="Times New Roman" w:eastAsia="Times New Roman" w:hAnsi="Times New Roman" w:cs="Times New Roman"/>
          <w:color w:val="000000"/>
          <w:kern w:val="2"/>
          <w:sz w:val="24"/>
          <w:szCs w:val="24"/>
          <w:lang w:eastAsia="en"/>
          <w14:ligatures w14:val="standardContextual"/>
        </w:rPr>
        <w:t xml:space="preserve">ágil </w:t>
      </w:r>
      <w:r w:rsidRPr="00B75A2C">
        <w:rPr>
          <w:rFonts w:ascii="Times New Roman" w:eastAsia="Times New Roman" w:hAnsi="Times New Roman" w:cs="Times New Roman"/>
          <w:color w:val="000000"/>
          <w:kern w:val="2"/>
          <w:sz w:val="24"/>
          <w:szCs w:val="24"/>
          <w:lang w:eastAsia="en"/>
          <w14:ligatures w14:val="standardContextual"/>
        </w:rPr>
        <w:t xml:space="preserve">SCRUM </w:t>
      </w:r>
      <w:r w:rsidR="0067117F" w:rsidRPr="00B75A2C">
        <w:rPr>
          <w:rFonts w:ascii="Times New Roman" w:eastAsia="Times New Roman" w:hAnsi="Times New Roman" w:cs="Times New Roman"/>
          <w:color w:val="000000"/>
          <w:kern w:val="2"/>
          <w:sz w:val="24"/>
          <w:szCs w:val="24"/>
          <w:lang w:eastAsia="en"/>
          <w14:ligatures w14:val="standardContextual"/>
        </w:rPr>
        <w:t xml:space="preserve">se centra en la entrega iterativa e incremental del producto. Se divide en varias fases, cada una con sus propios roles, eventos y </w:t>
      </w:r>
      <w:r w:rsidR="009C6CF3" w:rsidRPr="00B75A2C">
        <w:rPr>
          <w:rFonts w:ascii="Times New Roman" w:eastAsia="Times New Roman" w:hAnsi="Times New Roman" w:cs="Times New Roman"/>
          <w:color w:val="000000"/>
          <w:kern w:val="2"/>
          <w:sz w:val="24"/>
          <w:szCs w:val="24"/>
          <w:lang w:eastAsia="en"/>
          <w14:ligatures w14:val="standardContextual"/>
        </w:rPr>
        <w:t xml:space="preserve">artefactos. A su vez se centra </w:t>
      </w:r>
      <w:r w:rsidR="007430F4" w:rsidRPr="00B75A2C">
        <w:rPr>
          <w:rFonts w:ascii="Times New Roman" w:eastAsia="Times New Roman" w:hAnsi="Times New Roman" w:cs="Times New Roman"/>
          <w:color w:val="000000"/>
          <w:kern w:val="2"/>
          <w:sz w:val="24"/>
          <w:szCs w:val="24"/>
          <w:lang w:eastAsia="en"/>
          <w14:ligatures w14:val="standardContextual"/>
        </w:rPr>
        <w:t>en ciclos</w:t>
      </w:r>
      <w:r w:rsidR="009C6CF3" w:rsidRPr="00B75A2C">
        <w:rPr>
          <w:rFonts w:ascii="Times New Roman" w:eastAsia="Times New Roman" w:hAnsi="Times New Roman" w:cs="Times New Roman"/>
          <w:color w:val="000000"/>
          <w:kern w:val="2"/>
          <w:sz w:val="24"/>
          <w:szCs w:val="24"/>
          <w:lang w:eastAsia="en"/>
          <w14:ligatures w14:val="standardContextual"/>
        </w:rPr>
        <w:t xml:space="preserve"> que se repite en cada Sprint, con el objetivo de incrementar el valor del producto de manera constante y adaptativa.</w:t>
      </w:r>
      <w:r w:rsidR="007430F4" w:rsidRPr="00B75A2C">
        <w:rPr>
          <w:rFonts w:ascii="Times New Roman" w:eastAsia="Times New Roman" w:hAnsi="Times New Roman" w:cs="Times New Roman"/>
          <w:color w:val="000000"/>
          <w:kern w:val="2"/>
          <w:sz w:val="24"/>
          <w:szCs w:val="24"/>
          <w:lang w:eastAsia="en"/>
          <w14:ligatures w14:val="standardContextual"/>
        </w:rPr>
        <w:t xml:space="preserve"> </w:t>
      </w:r>
    </w:p>
    <w:p w14:paraId="0228787E" w14:textId="0E299BFA" w:rsidR="00F66F33" w:rsidRDefault="007430F4" w:rsidP="00F66F33">
      <w:pPr>
        <w:pStyle w:val="Ttulo3"/>
        <w:ind w:left="0" w:firstLine="0"/>
        <w:rPr>
          <w:rFonts w:ascii="Times New Roman" w:eastAsia="Times New Roman" w:hAnsi="Times New Roman" w:cs="Times New Roman"/>
          <w:color w:val="000000"/>
          <w:kern w:val="2"/>
          <w:sz w:val="24"/>
          <w:szCs w:val="24"/>
          <w:lang w:eastAsia="en"/>
          <w14:ligatures w14:val="standardContextual"/>
        </w:rPr>
      </w:pPr>
      <w:bookmarkStart w:id="102" w:name="_Toc166840055"/>
      <w:bookmarkStart w:id="103" w:name="_Toc161745107"/>
      <w:bookmarkStart w:id="104" w:name="_Toc161745344"/>
      <w:bookmarkStart w:id="105" w:name="_Toc161746184"/>
      <w:r w:rsidRPr="00B75A2C">
        <w:rPr>
          <w:rFonts w:ascii="Times New Roman" w:eastAsia="Times New Roman" w:hAnsi="Times New Roman" w:cs="Times New Roman"/>
          <w:color w:val="000000"/>
          <w:kern w:val="2"/>
          <w:sz w:val="24"/>
          <w:szCs w:val="24"/>
          <w:lang w:eastAsia="en"/>
          <w14:ligatures w14:val="standardContextual"/>
        </w:rPr>
        <w:t>Identificación de Roles</w:t>
      </w:r>
      <w:bookmarkEnd w:id="102"/>
    </w:p>
    <w:bookmarkEnd w:id="103"/>
    <w:bookmarkEnd w:id="104"/>
    <w:bookmarkEnd w:id="105"/>
    <w:p w14:paraId="6C47CC04" w14:textId="77777777" w:rsidR="00F66F33" w:rsidRPr="00B75A2C" w:rsidRDefault="00F66F33" w:rsidP="00F66F33">
      <w:pPr>
        <w:pStyle w:val="Ttulo3"/>
        <w:ind w:left="0" w:firstLine="0"/>
        <w:rPr>
          <w:rFonts w:ascii="Times New Roman" w:eastAsia="Times New Roman" w:hAnsi="Times New Roman" w:cs="Times New Roman"/>
          <w:color w:val="000000"/>
          <w:kern w:val="2"/>
          <w:sz w:val="24"/>
          <w:szCs w:val="24"/>
          <w:lang w:eastAsia="en"/>
          <w14:ligatures w14:val="standardContextual"/>
        </w:rPr>
      </w:pPr>
    </w:p>
    <w:p w14:paraId="5DF349E8" w14:textId="25503F2A" w:rsidR="007430F4" w:rsidRPr="00B75A2C" w:rsidRDefault="007430F4" w:rsidP="008D69C1">
      <w:pPr>
        <w:widowControl/>
        <w:autoSpaceDE/>
        <w:autoSpaceDN/>
        <w:spacing w:after="3" w:line="476" w:lineRule="auto"/>
        <w:ind w:right="63" w:firstLine="720"/>
        <w:rPr>
          <w:rFonts w:ascii="Times New Roman" w:eastAsia="Times New Roman" w:hAnsi="Times New Roman" w:cs="Times New Roman"/>
          <w:color w:val="000000"/>
          <w:kern w:val="2"/>
          <w:sz w:val="24"/>
          <w:szCs w:val="24"/>
          <w:lang w:eastAsia="en"/>
          <w14:ligatures w14:val="standardContextual"/>
        </w:rPr>
      </w:pPr>
      <w:proofErr w:type="spellStart"/>
      <w:r w:rsidRPr="00B75A2C">
        <w:rPr>
          <w:rFonts w:ascii="Times New Roman" w:eastAsia="Times New Roman" w:hAnsi="Times New Roman" w:cs="Times New Roman"/>
          <w:color w:val="000000"/>
          <w:kern w:val="2"/>
          <w:sz w:val="24"/>
          <w:szCs w:val="24"/>
          <w:lang w:eastAsia="en"/>
          <w14:ligatures w14:val="standardContextual"/>
        </w:rPr>
        <w:lastRenderedPageBreak/>
        <w:t>Product</w:t>
      </w:r>
      <w:proofErr w:type="spellEnd"/>
      <w:r w:rsidRPr="00B75A2C">
        <w:rPr>
          <w:rFonts w:ascii="Times New Roman" w:eastAsia="Times New Roman" w:hAnsi="Times New Roman" w:cs="Times New Roman"/>
          <w:color w:val="000000"/>
          <w:kern w:val="2"/>
          <w:sz w:val="24"/>
          <w:szCs w:val="24"/>
          <w:lang w:eastAsia="en"/>
          <w14:ligatures w14:val="standardContextual"/>
        </w:rPr>
        <w:t xml:space="preserve"> </w:t>
      </w:r>
      <w:proofErr w:type="spellStart"/>
      <w:r w:rsidRPr="00B75A2C">
        <w:rPr>
          <w:rFonts w:ascii="Times New Roman" w:eastAsia="Times New Roman" w:hAnsi="Times New Roman" w:cs="Times New Roman"/>
          <w:color w:val="000000"/>
          <w:kern w:val="2"/>
          <w:sz w:val="24"/>
          <w:szCs w:val="24"/>
          <w:lang w:eastAsia="en"/>
          <w14:ligatures w14:val="standardContextual"/>
        </w:rPr>
        <w:t>Owner</w:t>
      </w:r>
      <w:proofErr w:type="spellEnd"/>
      <w:r w:rsidR="0004085D" w:rsidRPr="00B75A2C">
        <w:rPr>
          <w:rFonts w:ascii="Times New Roman" w:eastAsia="Times New Roman" w:hAnsi="Times New Roman" w:cs="Times New Roman"/>
          <w:color w:val="000000"/>
          <w:kern w:val="2"/>
          <w:sz w:val="24"/>
          <w:szCs w:val="24"/>
          <w:lang w:eastAsia="en"/>
          <w14:ligatures w14:val="standardContextual"/>
        </w:rPr>
        <w:t xml:space="preserve"> es el</w:t>
      </w:r>
      <w:r w:rsidR="0004085D" w:rsidRPr="00B75A2C">
        <w:rPr>
          <w:rFonts w:ascii="Times New Roman" w:eastAsia="Times New Roman" w:hAnsi="Times New Roman" w:cs="Times New Roman"/>
          <w:b/>
          <w:color w:val="000000"/>
          <w:kern w:val="2"/>
          <w:sz w:val="24"/>
          <w:szCs w:val="24"/>
          <w:lang w:eastAsia="en"/>
          <w14:ligatures w14:val="standardContextual"/>
        </w:rPr>
        <w:t xml:space="preserve"> </w:t>
      </w:r>
      <w:r w:rsidRPr="00B75A2C">
        <w:rPr>
          <w:rFonts w:ascii="Times New Roman" w:eastAsia="Times New Roman" w:hAnsi="Times New Roman" w:cs="Times New Roman"/>
          <w:color w:val="000000"/>
          <w:kern w:val="2"/>
          <w:sz w:val="24"/>
          <w:szCs w:val="24"/>
          <w:lang w:eastAsia="en"/>
          <w14:ligatures w14:val="standardContextual"/>
        </w:rPr>
        <w:t>individuo será responsable de gestionar el backlog del producto y de asegurarse de que el equipo de desarrollo esté construyendo lo que se necesita.</w:t>
      </w:r>
    </w:p>
    <w:p w14:paraId="59672BBC" w14:textId="038A204C" w:rsidR="007430F4" w:rsidRPr="00B75A2C" w:rsidRDefault="007430F4" w:rsidP="008D69C1">
      <w:pPr>
        <w:widowControl/>
        <w:autoSpaceDE/>
        <w:autoSpaceDN/>
        <w:spacing w:after="3" w:line="476" w:lineRule="auto"/>
        <w:ind w:right="63" w:firstLine="720"/>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Equipo de Desarrollo estará compuesto por desarrolladores, diseñadores, y posiblemente especialistas en bases de datos y seguridad informática. Son responsables de convertir los elementos del backlog del producto en incrementos de software funcionales.</w:t>
      </w:r>
    </w:p>
    <w:p w14:paraId="6605BF0F" w14:textId="773A0B5F" w:rsidR="007430F4" w:rsidRPr="00B75A2C" w:rsidRDefault="007430F4" w:rsidP="008D69C1">
      <w:pPr>
        <w:widowControl/>
        <w:autoSpaceDE/>
        <w:autoSpaceDN/>
        <w:spacing w:after="3" w:line="476" w:lineRule="auto"/>
        <w:ind w:right="63" w:firstLine="720"/>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Scrum </w:t>
      </w:r>
      <w:proofErr w:type="gramStart"/>
      <w:r w:rsidRPr="00B75A2C">
        <w:rPr>
          <w:rFonts w:ascii="Times New Roman" w:eastAsia="Times New Roman" w:hAnsi="Times New Roman" w:cs="Times New Roman"/>
          <w:color w:val="000000"/>
          <w:kern w:val="2"/>
          <w:sz w:val="24"/>
          <w:szCs w:val="24"/>
          <w:lang w:eastAsia="en"/>
          <w14:ligatures w14:val="standardContextual"/>
        </w:rPr>
        <w:t>Master</w:t>
      </w:r>
      <w:proofErr w:type="gramEnd"/>
      <w:r w:rsidR="008D69C1" w:rsidRPr="00B75A2C">
        <w:rPr>
          <w:rFonts w:ascii="Times New Roman" w:eastAsia="Times New Roman" w:hAnsi="Times New Roman" w:cs="Times New Roman"/>
          <w:color w:val="000000"/>
          <w:kern w:val="2"/>
          <w:sz w:val="24"/>
          <w:szCs w:val="24"/>
          <w:lang w:eastAsia="en"/>
          <w14:ligatures w14:val="standardContextual"/>
        </w:rPr>
        <w:t xml:space="preserve"> s</w:t>
      </w:r>
      <w:r w:rsidRPr="00B75A2C">
        <w:rPr>
          <w:rFonts w:ascii="Times New Roman" w:eastAsia="Times New Roman" w:hAnsi="Times New Roman" w:cs="Times New Roman"/>
          <w:color w:val="000000"/>
          <w:kern w:val="2"/>
          <w:sz w:val="24"/>
          <w:szCs w:val="24"/>
          <w:lang w:eastAsia="en"/>
          <w14:ligatures w14:val="standardContextual"/>
        </w:rPr>
        <w:t>u función será la de facilitador, asegurando que se sigan los principios y prácticas de Scrum. También debe eliminar cualquier obstáculo que pueda estar afectando al equipo de desarrollo y asegurarse de que se mantenga el enfoque en la entrega de valor al cliente.</w:t>
      </w:r>
    </w:p>
    <w:p w14:paraId="18647402" w14:textId="49C20EA8" w:rsidR="00E576BB" w:rsidRDefault="00E576BB" w:rsidP="00B451E2">
      <w:pPr>
        <w:pStyle w:val="Ttulo3"/>
        <w:rPr>
          <w:rFonts w:ascii="Times New Roman" w:eastAsia="Times New Roman" w:hAnsi="Times New Roman" w:cs="Times New Roman"/>
          <w:color w:val="000000"/>
          <w:kern w:val="2"/>
          <w:sz w:val="24"/>
          <w:szCs w:val="24"/>
          <w:lang w:eastAsia="en"/>
          <w14:ligatures w14:val="standardContextual"/>
        </w:rPr>
      </w:pPr>
      <w:bookmarkStart w:id="106" w:name="_Toc161745108"/>
      <w:bookmarkStart w:id="107" w:name="_Toc161745345"/>
      <w:bookmarkStart w:id="108" w:name="_Toc161746185"/>
      <w:bookmarkStart w:id="109" w:name="_Toc166840056"/>
      <w:r w:rsidRPr="00B75A2C">
        <w:rPr>
          <w:rFonts w:ascii="Times New Roman" w:eastAsia="Times New Roman" w:hAnsi="Times New Roman" w:cs="Times New Roman"/>
          <w:color w:val="000000"/>
          <w:kern w:val="2"/>
          <w:sz w:val="24"/>
          <w:szCs w:val="24"/>
          <w:lang w:eastAsia="en"/>
          <w14:ligatures w14:val="standardContextual"/>
        </w:rPr>
        <w:t>Backlog del Producto</w:t>
      </w:r>
      <w:bookmarkEnd w:id="106"/>
      <w:bookmarkEnd w:id="107"/>
      <w:bookmarkEnd w:id="108"/>
      <w:bookmarkEnd w:id="109"/>
    </w:p>
    <w:p w14:paraId="1D421C2E" w14:textId="77777777" w:rsidR="00B451E2" w:rsidRPr="00B75A2C" w:rsidRDefault="00B451E2" w:rsidP="00B451E2">
      <w:pPr>
        <w:pStyle w:val="Ttulo3"/>
        <w:rPr>
          <w:rFonts w:ascii="Times New Roman" w:eastAsia="Times New Roman" w:hAnsi="Times New Roman" w:cs="Times New Roman"/>
          <w:color w:val="000000"/>
          <w:kern w:val="2"/>
          <w:sz w:val="24"/>
          <w:szCs w:val="24"/>
          <w:lang w:eastAsia="en"/>
          <w14:ligatures w14:val="standardContextual"/>
        </w:rPr>
      </w:pPr>
    </w:p>
    <w:p w14:paraId="44AC6DA5" w14:textId="77777777" w:rsidR="00E576BB" w:rsidRPr="00B75A2C" w:rsidRDefault="00E576BB" w:rsidP="008D69C1">
      <w:pPr>
        <w:widowControl/>
        <w:autoSpaceDE/>
        <w:autoSpaceDN/>
        <w:spacing w:after="3" w:line="476" w:lineRule="auto"/>
        <w:ind w:right="63" w:firstLine="720"/>
        <w:rPr>
          <w:rFonts w:ascii="Times New Roman" w:eastAsia="Times New Roman" w:hAnsi="Times New Roman" w:cs="Times New Roman"/>
          <w:b/>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El </w:t>
      </w:r>
      <w:proofErr w:type="spellStart"/>
      <w:r w:rsidRPr="00B75A2C">
        <w:rPr>
          <w:rFonts w:ascii="Times New Roman" w:eastAsia="Times New Roman" w:hAnsi="Times New Roman" w:cs="Times New Roman"/>
          <w:color w:val="000000"/>
          <w:kern w:val="2"/>
          <w:sz w:val="24"/>
          <w:szCs w:val="24"/>
          <w:lang w:eastAsia="en"/>
          <w14:ligatures w14:val="standardContextual"/>
        </w:rPr>
        <w:t>Product</w:t>
      </w:r>
      <w:proofErr w:type="spellEnd"/>
      <w:r w:rsidRPr="00B75A2C">
        <w:rPr>
          <w:rFonts w:ascii="Times New Roman" w:eastAsia="Times New Roman" w:hAnsi="Times New Roman" w:cs="Times New Roman"/>
          <w:color w:val="000000"/>
          <w:kern w:val="2"/>
          <w:sz w:val="24"/>
          <w:szCs w:val="24"/>
          <w:lang w:eastAsia="en"/>
          <w14:ligatures w14:val="standardContextual"/>
        </w:rPr>
        <w:t xml:space="preserve"> </w:t>
      </w:r>
      <w:proofErr w:type="spellStart"/>
      <w:r w:rsidRPr="00B75A2C">
        <w:rPr>
          <w:rFonts w:ascii="Times New Roman" w:eastAsia="Times New Roman" w:hAnsi="Times New Roman" w:cs="Times New Roman"/>
          <w:color w:val="000000"/>
          <w:kern w:val="2"/>
          <w:sz w:val="24"/>
          <w:szCs w:val="24"/>
          <w:lang w:eastAsia="en"/>
          <w14:ligatures w14:val="standardContextual"/>
        </w:rPr>
        <w:t>Owner</w:t>
      </w:r>
      <w:proofErr w:type="spellEnd"/>
      <w:r w:rsidRPr="00B75A2C">
        <w:rPr>
          <w:rFonts w:ascii="Times New Roman" w:eastAsia="Times New Roman" w:hAnsi="Times New Roman" w:cs="Times New Roman"/>
          <w:color w:val="000000"/>
          <w:kern w:val="2"/>
          <w:sz w:val="24"/>
          <w:szCs w:val="24"/>
          <w:lang w:eastAsia="en"/>
          <w14:ligatures w14:val="standardContextual"/>
        </w:rPr>
        <w:t xml:space="preserve"> debe trabajar con los interesados y usuarios para identificar y priorizar los elementos del backlog del producto. Esto incluirá funcionalidades como la gestión de eventos, generación de certificados, autenticación de usuarios, etc.</w:t>
      </w:r>
      <w:r w:rsidRPr="00B75A2C">
        <w:rPr>
          <w:rFonts w:ascii="Times New Roman" w:eastAsia="Times New Roman" w:hAnsi="Times New Roman" w:cs="Times New Roman"/>
          <w:i/>
          <w:color w:val="0D0D0D"/>
          <w:sz w:val="24"/>
          <w:szCs w:val="24"/>
          <w:lang w:eastAsia="es-ES_tradnl"/>
        </w:rPr>
        <w:t xml:space="preserve"> </w:t>
      </w:r>
    </w:p>
    <w:p w14:paraId="53E2864D" w14:textId="6DE1B63E" w:rsidR="00E576BB" w:rsidRDefault="00E576BB" w:rsidP="00B451E2">
      <w:pPr>
        <w:pStyle w:val="Ttulo3"/>
        <w:rPr>
          <w:rFonts w:ascii="Times New Roman" w:eastAsia="Times New Roman" w:hAnsi="Times New Roman" w:cs="Times New Roman"/>
          <w:color w:val="000000"/>
          <w:kern w:val="2"/>
          <w:sz w:val="24"/>
          <w:szCs w:val="24"/>
          <w:lang w:eastAsia="en"/>
          <w14:ligatures w14:val="standardContextual"/>
        </w:rPr>
      </w:pPr>
      <w:bookmarkStart w:id="110" w:name="_Toc161745109"/>
      <w:bookmarkStart w:id="111" w:name="_Toc161745346"/>
      <w:bookmarkStart w:id="112" w:name="_Toc161746186"/>
      <w:bookmarkStart w:id="113" w:name="_Toc166840057"/>
      <w:r w:rsidRPr="00B75A2C">
        <w:rPr>
          <w:rFonts w:ascii="Times New Roman" w:eastAsia="Times New Roman" w:hAnsi="Times New Roman" w:cs="Times New Roman"/>
          <w:color w:val="000000"/>
          <w:kern w:val="2"/>
          <w:sz w:val="24"/>
          <w:szCs w:val="24"/>
          <w:lang w:eastAsia="en"/>
          <w14:ligatures w14:val="standardContextual"/>
        </w:rPr>
        <w:t xml:space="preserve">Sprint </w:t>
      </w:r>
      <w:proofErr w:type="spellStart"/>
      <w:r w:rsidRPr="00B75A2C">
        <w:rPr>
          <w:rFonts w:ascii="Times New Roman" w:eastAsia="Times New Roman" w:hAnsi="Times New Roman" w:cs="Times New Roman"/>
          <w:color w:val="000000"/>
          <w:kern w:val="2"/>
          <w:sz w:val="24"/>
          <w:szCs w:val="24"/>
          <w:lang w:eastAsia="en"/>
          <w14:ligatures w14:val="standardContextual"/>
        </w:rPr>
        <w:t>Planning</w:t>
      </w:r>
      <w:bookmarkEnd w:id="110"/>
      <w:bookmarkEnd w:id="111"/>
      <w:bookmarkEnd w:id="112"/>
      <w:bookmarkEnd w:id="113"/>
      <w:proofErr w:type="spellEnd"/>
    </w:p>
    <w:p w14:paraId="064D6BFE" w14:textId="77777777" w:rsidR="00B451E2" w:rsidRPr="00B75A2C" w:rsidRDefault="00B451E2" w:rsidP="00B451E2">
      <w:pPr>
        <w:pStyle w:val="Ttulo3"/>
        <w:rPr>
          <w:rFonts w:ascii="Times New Roman" w:eastAsia="Times New Roman" w:hAnsi="Times New Roman" w:cs="Times New Roman"/>
          <w:color w:val="000000"/>
          <w:kern w:val="2"/>
          <w:sz w:val="24"/>
          <w:szCs w:val="24"/>
          <w:lang w:eastAsia="en"/>
          <w14:ligatures w14:val="standardContextual"/>
        </w:rPr>
      </w:pPr>
    </w:p>
    <w:p w14:paraId="5C1C848E" w14:textId="5CB9BEBD" w:rsidR="00B9093A" w:rsidRPr="00B75A2C" w:rsidRDefault="00E576BB" w:rsidP="008D69C1">
      <w:pPr>
        <w:widowControl/>
        <w:autoSpaceDE/>
        <w:autoSpaceDN/>
        <w:spacing w:after="3" w:line="476" w:lineRule="auto"/>
        <w:ind w:right="63" w:firstLine="720"/>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Durante la planificación del sprint, el equipo seleccionará una cantidad de elementos del backlog del producto que pueda completar dentro de un período de tiempo determinado (generalmente entre 1 y 4 semanas).</w:t>
      </w:r>
      <w:r w:rsidR="00B9093A" w:rsidRPr="00B75A2C">
        <w:rPr>
          <w:rFonts w:ascii="Times New Roman" w:eastAsia="Times New Roman" w:hAnsi="Times New Roman" w:cs="Times New Roman"/>
          <w:color w:val="000000"/>
          <w:kern w:val="2"/>
          <w:sz w:val="24"/>
          <w:szCs w:val="24"/>
          <w:lang w:eastAsia="en"/>
          <w14:ligatures w14:val="standardContextual"/>
        </w:rPr>
        <w:t xml:space="preserve"> </w:t>
      </w:r>
    </w:p>
    <w:p w14:paraId="3C4026D8" w14:textId="64B6DA9D" w:rsidR="00352E7D" w:rsidRDefault="00352E7D" w:rsidP="00B451E2">
      <w:pPr>
        <w:pStyle w:val="Ttulo3"/>
        <w:rPr>
          <w:rFonts w:ascii="Times New Roman" w:eastAsia="Times New Roman" w:hAnsi="Times New Roman" w:cs="Times New Roman"/>
          <w:color w:val="000000"/>
          <w:kern w:val="2"/>
          <w:sz w:val="24"/>
          <w:szCs w:val="24"/>
          <w:lang w:eastAsia="en"/>
          <w14:ligatures w14:val="standardContextual"/>
        </w:rPr>
      </w:pPr>
      <w:bookmarkStart w:id="114" w:name="_Toc161745110"/>
      <w:bookmarkStart w:id="115" w:name="_Toc161745347"/>
      <w:bookmarkStart w:id="116" w:name="_Toc161746187"/>
      <w:bookmarkStart w:id="117" w:name="_Toc166840058"/>
      <w:r w:rsidRPr="00B75A2C">
        <w:rPr>
          <w:rFonts w:ascii="Times New Roman" w:eastAsia="Times New Roman" w:hAnsi="Times New Roman" w:cs="Times New Roman"/>
          <w:color w:val="000000"/>
          <w:kern w:val="2"/>
          <w:sz w:val="24"/>
          <w:szCs w:val="24"/>
          <w:lang w:eastAsia="en"/>
          <w14:ligatures w14:val="standardContextual"/>
        </w:rPr>
        <w:t>Desarrollo del Sprint</w:t>
      </w:r>
      <w:bookmarkEnd w:id="114"/>
      <w:bookmarkEnd w:id="115"/>
      <w:bookmarkEnd w:id="116"/>
      <w:bookmarkEnd w:id="117"/>
    </w:p>
    <w:p w14:paraId="73E481F9" w14:textId="77777777" w:rsidR="00B451E2" w:rsidRPr="00B75A2C" w:rsidRDefault="00B451E2" w:rsidP="00B451E2">
      <w:pPr>
        <w:pStyle w:val="Ttulo3"/>
        <w:rPr>
          <w:rFonts w:ascii="Times New Roman" w:eastAsia="Times New Roman" w:hAnsi="Times New Roman" w:cs="Times New Roman"/>
          <w:color w:val="000000"/>
          <w:kern w:val="2"/>
          <w:sz w:val="24"/>
          <w:szCs w:val="24"/>
          <w:lang w:eastAsia="en"/>
          <w14:ligatures w14:val="standardContextual"/>
        </w:rPr>
      </w:pPr>
    </w:p>
    <w:p w14:paraId="5EAA07F2" w14:textId="77777777" w:rsidR="00352E7D" w:rsidRPr="00B75A2C" w:rsidRDefault="00352E7D" w:rsidP="008D69C1">
      <w:pPr>
        <w:widowControl/>
        <w:autoSpaceDE/>
        <w:autoSpaceDN/>
        <w:spacing w:after="3" w:line="476" w:lineRule="auto"/>
        <w:ind w:right="63" w:firstLine="720"/>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Durante el sprint, el equipo desarrollará los elementos seleccionados del backlog del producto, siguiendo las prácticas de desarrollo ágil como la integración continua y las pruebas automatizadas</w:t>
      </w:r>
    </w:p>
    <w:p w14:paraId="2B513CB8" w14:textId="175EDF15" w:rsidR="00352E7D" w:rsidRPr="00B75A2C" w:rsidRDefault="00352E7D" w:rsidP="00B451E2">
      <w:pPr>
        <w:pStyle w:val="Ttulo3"/>
        <w:rPr>
          <w:rFonts w:ascii="Times New Roman" w:eastAsia="Times New Roman" w:hAnsi="Times New Roman" w:cs="Times New Roman"/>
          <w:color w:val="000000"/>
          <w:kern w:val="2"/>
          <w:sz w:val="24"/>
          <w:szCs w:val="24"/>
          <w:lang w:eastAsia="en"/>
          <w14:ligatures w14:val="standardContextual"/>
        </w:rPr>
      </w:pPr>
      <w:bookmarkStart w:id="118" w:name="_Toc161745111"/>
      <w:bookmarkStart w:id="119" w:name="_Toc161745348"/>
      <w:bookmarkStart w:id="120" w:name="_Toc161746188"/>
      <w:r w:rsidRPr="00B75A2C">
        <w:rPr>
          <w:rFonts w:ascii="Times New Roman" w:eastAsia="Times New Roman" w:hAnsi="Times New Roman" w:cs="Times New Roman"/>
          <w:color w:val="000000"/>
          <w:kern w:val="2"/>
          <w:sz w:val="24"/>
          <w:szCs w:val="24"/>
          <w:lang w:eastAsia="en"/>
          <w14:ligatures w14:val="standardContextual"/>
        </w:rPr>
        <w:t xml:space="preserve"> </w:t>
      </w:r>
      <w:bookmarkStart w:id="121" w:name="_Toc166840059"/>
      <w:r w:rsidRPr="00B75A2C">
        <w:rPr>
          <w:rFonts w:ascii="Times New Roman" w:eastAsia="Times New Roman" w:hAnsi="Times New Roman" w:cs="Times New Roman"/>
          <w:color w:val="000000"/>
          <w:kern w:val="2"/>
          <w:sz w:val="24"/>
          <w:szCs w:val="24"/>
          <w:lang w:eastAsia="en"/>
          <w14:ligatures w14:val="standardContextual"/>
        </w:rPr>
        <w:t>Revisión del Sprint</w:t>
      </w:r>
      <w:bookmarkEnd w:id="118"/>
      <w:bookmarkEnd w:id="119"/>
      <w:bookmarkEnd w:id="120"/>
      <w:bookmarkEnd w:id="121"/>
    </w:p>
    <w:p w14:paraId="6693317D" w14:textId="4C2AD81D" w:rsidR="00352E7D" w:rsidRPr="00B75A2C" w:rsidRDefault="00352E7D" w:rsidP="008D69C1">
      <w:pPr>
        <w:widowControl/>
        <w:autoSpaceDE/>
        <w:autoSpaceDN/>
        <w:spacing w:after="3" w:line="476" w:lineRule="auto"/>
        <w:ind w:right="63" w:firstLine="720"/>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Al final del sprint, el equipo </w:t>
      </w:r>
      <w:r w:rsidR="008D69C1" w:rsidRPr="00B75A2C">
        <w:rPr>
          <w:rFonts w:ascii="Times New Roman" w:eastAsia="Times New Roman" w:hAnsi="Times New Roman" w:cs="Times New Roman"/>
          <w:color w:val="000000"/>
          <w:kern w:val="2"/>
          <w:sz w:val="24"/>
          <w:szCs w:val="24"/>
          <w:lang w:eastAsia="en"/>
          <w14:ligatures w14:val="standardContextual"/>
        </w:rPr>
        <w:t xml:space="preserve">demuestra </w:t>
      </w:r>
      <w:r w:rsidRPr="00B75A2C">
        <w:rPr>
          <w:rFonts w:ascii="Times New Roman" w:eastAsia="Times New Roman" w:hAnsi="Times New Roman" w:cs="Times New Roman"/>
          <w:color w:val="000000"/>
          <w:kern w:val="2"/>
          <w:sz w:val="24"/>
          <w:szCs w:val="24"/>
          <w:lang w:eastAsia="en"/>
          <w14:ligatures w14:val="standardContextual"/>
        </w:rPr>
        <w:t xml:space="preserve">el trabajo completado al </w:t>
      </w:r>
      <w:proofErr w:type="spellStart"/>
      <w:r w:rsidRPr="00B75A2C">
        <w:rPr>
          <w:rFonts w:ascii="Times New Roman" w:eastAsia="Times New Roman" w:hAnsi="Times New Roman" w:cs="Times New Roman"/>
          <w:color w:val="000000"/>
          <w:kern w:val="2"/>
          <w:sz w:val="24"/>
          <w:szCs w:val="24"/>
          <w:lang w:eastAsia="en"/>
          <w14:ligatures w14:val="standardContextual"/>
        </w:rPr>
        <w:t>Product</w:t>
      </w:r>
      <w:proofErr w:type="spellEnd"/>
      <w:r w:rsidRPr="00B75A2C">
        <w:rPr>
          <w:rFonts w:ascii="Times New Roman" w:eastAsia="Times New Roman" w:hAnsi="Times New Roman" w:cs="Times New Roman"/>
          <w:color w:val="000000"/>
          <w:kern w:val="2"/>
          <w:sz w:val="24"/>
          <w:szCs w:val="24"/>
          <w:lang w:eastAsia="en"/>
          <w14:ligatures w14:val="standardContextual"/>
        </w:rPr>
        <w:t xml:space="preserve"> </w:t>
      </w:r>
      <w:proofErr w:type="spellStart"/>
      <w:r w:rsidRPr="00B75A2C">
        <w:rPr>
          <w:rFonts w:ascii="Times New Roman" w:eastAsia="Times New Roman" w:hAnsi="Times New Roman" w:cs="Times New Roman"/>
          <w:color w:val="000000"/>
          <w:kern w:val="2"/>
          <w:sz w:val="24"/>
          <w:szCs w:val="24"/>
          <w:lang w:eastAsia="en"/>
          <w14:ligatures w14:val="standardContextual"/>
        </w:rPr>
        <w:t>Owner</w:t>
      </w:r>
      <w:proofErr w:type="spellEnd"/>
      <w:r w:rsidRPr="00B75A2C">
        <w:rPr>
          <w:rFonts w:ascii="Times New Roman" w:eastAsia="Times New Roman" w:hAnsi="Times New Roman" w:cs="Times New Roman"/>
          <w:color w:val="000000"/>
          <w:kern w:val="2"/>
          <w:sz w:val="24"/>
          <w:szCs w:val="24"/>
          <w:lang w:eastAsia="en"/>
          <w14:ligatures w14:val="standardContextual"/>
        </w:rPr>
        <w:t xml:space="preserve"> y a los interesados. Esto proporcionará una oportunidad para recibir retroalimentación y ajustar el producto si es necesario.</w:t>
      </w:r>
    </w:p>
    <w:p w14:paraId="504E08A2" w14:textId="753C336C" w:rsidR="0004085D" w:rsidRDefault="0004085D" w:rsidP="00B451E2">
      <w:pPr>
        <w:pStyle w:val="Ttulo3"/>
        <w:rPr>
          <w:rFonts w:ascii="Times New Roman" w:eastAsia="Times New Roman" w:hAnsi="Times New Roman" w:cs="Times New Roman"/>
          <w:color w:val="000000"/>
          <w:kern w:val="2"/>
          <w:sz w:val="24"/>
          <w:szCs w:val="24"/>
          <w:lang w:eastAsia="en"/>
          <w14:ligatures w14:val="standardContextual"/>
        </w:rPr>
      </w:pPr>
      <w:bookmarkStart w:id="122" w:name="_Toc161745112"/>
      <w:bookmarkStart w:id="123" w:name="_Toc161745349"/>
      <w:bookmarkStart w:id="124" w:name="_Toc161746189"/>
      <w:bookmarkStart w:id="125" w:name="_Toc166840060"/>
      <w:r w:rsidRPr="00B75A2C">
        <w:rPr>
          <w:rFonts w:ascii="Times New Roman" w:eastAsia="Times New Roman" w:hAnsi="Times New Roman" w:cs="Times New Roman"/>
          <w:color w:val="000000"/>
          <w:kern w:val="2"/>
          <w:sz w:val="24"/>
          <w:szCs w:val="24"/>
          <w:lang w:eastAsia="en"/>
          <w14:ligatures w14:val="standardContextual"/>
        </w:rPr>
        <w:lastRenderedPageBreak/>
        <w:t>Retrospectiva del Sprint</w:t>
      </w:r>
      <w:bookmarkEnd w:id="122"/>
      <w:bookmarkEnd w:id="123"/>
      <w:bookmarkEnd w:id="124"/>
      <w:bookmarkEnd w:id="125"/>
    </w:p>
    <w:p w14:paraId="63724F78" w14:textId="77777777" w:rsidR="00B451E2" w:rsidRPr="00B75A2C" w:rsidRDefault="00B451E2" w:rsidP="00B451E2">
      <w:pPr>
        <w:pStyle w:val="Ttulo3"/>
        <w:rPr>
          <w:rFonts w:ascii="Times New Roman" w:eastAsia="Times New Roman" w:hAnsi="Times New Roman" w:cs="Times New Roman"/>
          <w:color w:val="000000"/>
          <w:kern w:val="2"/>
          <w:sz w:val="24"/>
          <w:szCs w:val="24"/>
          <w:lang w:eastAsia="en"/>
          <w14:ligatures w14:val="standardContextual"/>
        </w:rPr>
      </w:pPr>
    </w:p>
    <w:p w14:paraId="3FE38798" w14:textId="6BA91315" w:rsidR="0004085D" w:rsidRPr="00B75A2C" w:rsidRDefault="0004085D" w:rsidP="008D69C1">
      <w:pPr>
        <w:widowControl/>
        <w:autoSpaceDE/>
        <w:autoSpaceDN/>
        <w:spacing w:after="3" w:line="476" w:lineRule="auto"/>
        <w:ind w:right="63" w:firstLine="720"/>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El equipo se reunirá para revisar lo que salió bien, lo que se podría mejorar y cómo pueden aplicar esas mejoras en el próximo sprint.</w:t>
      </w:r>
    </w:p>
    <w:p w14:paraId="1357EC58" w14:textId="77777777" w:rsidR="00A16F2D" w:rsidRPr="00B75A2C" w:rsidRDefault="00A16F2D" w:rsidP="00C323F8">
      <w:pPr>
        <w:widowControl/>
        <w:autoSpaceDE/>
        <w:autoSpaceDN/>
        <w:spacing w:after="3" w:line="476" w:lineRule="auto"/>
        <w:ind w:right="63"/>
        <w:rPr>
          <w:rFonts w:ascii="Times New Roman" w:eastAsia="Times New Roman" w:hAnsi="Times New Roman" w:cs="Times New Roman"/>
          <w:b/>
          <w:i/>
          <w:color w:val="000000"/>
          <w:kern w:val="2"/>
          <w:sz w:val="24"/>
          <w:szCs w:val="24"/>
          <w:lang w:eastAsia="en"/>
          <w14:ligatures w14:val="standardContextual"/>
        </w:rPr>
      </w:pPr>
    </w:p>
    <w:p w14:paraId="4099487D" w14:textId="75368377" w:rsidR="00E576BB" w:rsidRPr="00996FE2" w:rsidRDefault="00681D23" w:rsidP="00996FE2">
      <w:pPr>
        <w:pStyle w:val="Descripcin"/>
        <w:keepNext/>
        <w:rPr>
          <w:rFonts w:ascii="Times New Roman" w:hAnsi="Times New Roman" w:cs="Times New Roman"/>
          <w:i w:val="0"/>
          <w:iCs w:val="0"/>
          <w:color w:val="000000" w:themeColor="text1"/>
          <w:sz w:val="24"/>
          <w:szCs w:val="24"/>
        </w:rPr>
      </w:pPr>
      <w:bookmarkStart w:id="126" w:name="_Toc161743314"/>
      <w:r w:rsidRPr="00681D23">
        <w:rPr>
          <w:rFonts w:ascii="Times New Roman" w:hAnsi="Times New Roman" w:cs="Times New Roman"/>
          <w:i w:val="0"/>
          <w:iCs w:val="0"/>
          <w:color w:val="000000" w:themeColor="text1"/>
          <w:sz w:val="24"/>
          <w:szCs w:val="24"/>
        </w:rPr>
        <w:t xml:space="preserve">Tabla </w:t>
      </w:r>
      <w:r w:rsidR="00EC6278">
        <w:rPr>
          <w:rFonts w:ascii="Times New Roman" w:hAnsi="Times New Roman" w:cs="Times New Roman"/>
          <w:i w:val="0"/>
          <w:iCs w:val="0"/>
          <w:color w:val="000000" w:themeColor="text1"/>
          <w:sz w:val="24"/>
          <w:szCs w:val="24"/>
        </w:rPr>
        <w:t>1</w:t>
      </w:r>
      <w:r w:rsidR="00996FE2">
        <w:rPr>
          <w:rFonts w:ascii="Times New Roman" w:hAnsi="Times New Roman" w:cs="Times New Roman"/>
          <w:i w:val="0"/>
          <w:iCs w:val="0"/>
          <w:color w:val="000000" w:themeColor="text1"/>
          <w:sz w:val="24"/>
          <w:szCs w:val="24"/>
        </w:rPr>
        <w:t xml:space="preserve"> </w:t>
      </w:r>
      <w:r w:rsidR="00C603C1" w:rsidRPr="00B75A2C">
        <w:rPr>
          <w:rFonts w:ascii="Times New Roman" w:hAnsi="Times New Roman" w:cs="Times New Roman"/>
          <w:color w:val="auto"/>
          <w:sz w:val="24"/>
          <w:szCs w:val="24"/>
        </w:rPr>
        <w:t xml:space="preserve">Roles y Responsabilidades en </w:t>
      </w:r>
      <w:r w:rsidR="00F41BD0">
        <w:rPr>
          <w:rFonts w:ascii="Times New Roman" w:hAnsi="Times New Roman" w:cs="Times New Roman"/>
          <w:color w:val="auto"/>
          <w:sz w:val="24"/>
          <w:szCs w:val="24"/>
        </w:rPr>
        <w:t>SCRUM</w:t>
      </w:r>
      <w:bookmarkEnd w:id="126"/>
    </w:p>
    <w:tbl>
      <w:tblPr>
        <w:tblStyle w:val="TableNormal1"/>
        <w:tblW w:w="9230" w:type="dxa"/>
        <w:tblInd w:w="115" w:type="dxa"/>
        <w:tblLayout w:type="fixed"/>
        <w:tblLook w:val="01E0" w:firstRow="1" w:lastRow="1" w:firstColumn="1" w:lastColumn="1" w:noHBand="0" w:noVBand="0"/>
      </w:tblPr>
      <w:tblGrid>
        <w:gridCol w:w="4848"/>
        <w:gridCol w:w="4382"/>
      </w:tblGrid>
      <w:tr w:rsidR="00C603C1" w:rsidRPr="002D4542" w14:paraId="2D873875" w14:textId="77777777" w:rsidTr="00C603C1">
        <w:trPr>
          <w:trHeight w:val="299"/>
        </w:trPr>
        <w:tc>
          <w:tcPr>
            <w:tcW w:w="4848" w:type="dxa"/>
            <w:tcBorders>
              <w:top w:val="single" w:sz="4" w:space="0" w:color="7E7E7E"/>
              <w:bottom w:val="single" w:sz="4" w:space="0" w:color="7E7E7E"/>
            </w:tcBorders>
          </w:tcPr>
          <w:p w14:paraId="2A779486" w14:textId="2B2721F9" w:rsidR="00C603C1" w:rsidRPr="00B75A2C" w:rsidRDefault="00FC50AA">
            <w:pPr>
              <w:pStyle w:val="TableParagraph"/>
              <w:rPr>
                <w:rFonts w:ascii="Times New Roman" w:hAnsi="Times New Roman" w:cs="Times New Roman"/>
                <w:b/>
                <w:sz w:val="24"/>
                <w:szCs w:val="24"/>
              </w:rPr>
            </w:pPr>
            <w:r w:rsidRPr="00B75A2C">
              <w:rPr>
                <w:rFonts w:ascii="Times New Roman" w:hAnsi="Times New Roman" w:cs="Times New Roman"/>
                <w:b/>
                <w:sz w:val="24"/>
                <w:szCs w:val="24"/>
              </w:rPr>
              <w:t>Rol</w:t>
            </w:r>
          </w:p>
        </w:tc>
        <w:tc>
          <w:tcPr>
            <w:tcW w:w="4382" w:type="dxa"/>
            <w:tcBorders>
              <w:top w:val="single" w:sz="4" w:space="0" w:color="7E7E7E"/>
              <w:bottom w:val="single" w:sz="4" w:space="0" w:color="7E7E7E"/>
            </w:tcBorders>
          </w:tcPr>
          <w:p w14:paraId="4889A3D5" w14:textId="7E692839" w:rsidR="00C603C1" w:rsidRPr="00B75A2C" w:rsidRDefault="00FC50AA">
            <w:pPr>
              <w:pStyle w:val="TableParagraph"/>
              <w:ind w:left="178"/>
              <w:rPr>
                <w:rFonts w:ascii="Times New Roman" w:hAnsi="Times New Roman" w:cs="Times New Roman"/>
                <w:b/>
                <w:sz w:val="24"/>
                <w:szCs w:val="24"/>
              </w:rPr>
            </w:pPr>
            <w:r w:rsidRPr="00B75A2C">
              <w:rPr>
                <w:rFonts w:ascii="Times New Roman" w:hAnsi="Times New Roman" w:cs="Times New Roman"/>
                <w:b/>
                <w:sz w:val="24"/>
                <w:szCs w:val="24"/>
              </w:rPr>
              <w:t>Persona</w:t>
            </w:r>
          </w:p>
        </w:tc>
      </w:tr>
      <w:tr w:rsidR="00C603C1" w:rsidRPr="002D4542" w14:paraId="3F6151B2" w14:textId="77777777" w:rsidTr="00C603C1">
        <w:trPr>
          <w:trHeight w:val="299"/>
        </w:trPr>
        <w:tc>
          <w:tcPr>
            <w:tcW w:w="4848" w:type="dxa"/>
            <w:tcBorders>
              <w:top w:val="single" w:sz="4" w:space="0" w:color="7E7E7E"/>
              <w:bottom w:val="single" w:sz="4" w:space="0" w:color="7E7E7E"/>
            </w:tcBorders>
          </w:tcPr>
          <w:p w14:paraId="6BC601A3" w14:textId="77777777" w:rsidR="00EC6278" w:rsidRDefault="00EC6278">
            <w:pPr>
              <w:pStyle w:val="TableParagraph"/>
              <w:rPr>
                <w:rFonts w:ascii="Times New Roman" w:hAnsi="Times New Roman" w:cs="Times New Roman"/>
                <w:sz w:val="24"/>
                <w:szCs w:val="24"/>
              </w:rPr>
            </w:pPr>
          </w:p>
          <w:p w14:paraId="1278F839" w14:textId="77777777" w:rsidR="00EC6278" w:rsidRDefault="00EC6278">
            <w:pPr>
              <w:pStyle w:val="TableParagraph"/>
              <w:rPr>
                <w:rFonts w:ascii="Times New Roman" w:hAnsi="Times New Roman" w:cs="Times New Roman"/>
                <w:sz w:val="24"/>
                <w:szCs w:val="24"/>
              </w:rPr>
            </w:pPr>
          </w:p>
          <w:p w14:paraId="378DABF5" w14:textId="65D9AACB" w:rsidR="00C603C1" w:rsidRPr="00B75A2C" w:rsidRDefault="00FC50AA">
            <w:pPr>
              <w:pStyle w:val="TableParagraph"/>
              <w:rPr>
                <w:rFonts w:ascii="Times New Roman" w:hAnsi="Times New Roman" w:cs="Times New Roman"/>
                <w:b/>
                <w:sz w:val="24"/>
                <w:szCs w:val="24"/>
              </w:rPr>
            </w:pPr>
            <w:proofErr w:type="spellStart"/>
            <w:r w:rsidRPr="2F7D57BD">
              <w:rPr>
                <w:rFonts w:ascii="Times New Roman" w:hAnsi="Times New Roman" w:cs="Times New Roman"/>
                <w:sz w:val="24"/>
                <w:szCs w:val="24"/>
              </w:rPr>
              <w:t>Product</w:t>
            </w:r>
            <w:proofErr w:type="spellEnd"/>
            <w:r w:rsidRPr="2F7D57BD">
              <w:rPr>
                <w:rFonts w:ascii="Times New Roman" w:hAnsi="Times New Roman" w:cs="Times New Roman"/>
                <w:sz w:val="24"/>
                <w:szCs w:val="24"/>
              </w:rPr>
              <w:t xml:space="preserve"> </w:t>
            </w:r>
            <w:proofErr w:type="spellStart"/>
            <w:r w:rsidRPr="2F7D57BD">
              <w:rPr>
                <w:rFonts w:ascii="Times New Roman" w:hAnsi="Times New Roman" w:cs="Times New Roman"/>
                <w:sz w:val="24"/>
                <w:szCs w:val="24"/>
              </w:rPr>
              <w:t>Owne</w:t>
            </w:r>
            <w:r w:rsidR="006A177E" w:rsidRPr="2F7D57BD">
              <w:rPr>
                <w:rFonts w:ascii="Times New Roman" w:hAnsi="Times New Roman" w:cs="Times New Roman"/>
                <w:sz w:val="24"/>
                <w:szCs w:val="24"/>
              </w:rPr>
              <w:t>r</w:t>
            </w:r>
            <w:proofErr w:type="spellEnd"/>
            <w:r w:rsidR="00C603C1" w:rsidRPr="2F7D57BD">
              <w:rPr>
                <w:rFonts w:ascii="Times New Roman" w:hAnsi="Times New Roman" w:cs="Times New Roman"/>
                <w:sz w:val="24"/>
                <w:szCs w:val="24"/>
              </w:rPr>
              <w:t xml:space="preserve">  </w:t>
            </w:r>
          </w:p>
        </w:tc>
        <w:tc>
          <w:tcPr>
            <w:tcW w:w="4382" w:type="dxa"/>
            <w:tcBorders>
              <w:top w:val="single" w:sz="4" w:space="0" w:color="7E7E7E"/>
              <w:bottom w:val="single" w:sz="4" w:space="0" w:color="7E7E7E"/>
            </w:tcBorders>
          </w:tcPr>
          <w:p w14:paraId="510AAC78" w14:textId="58448794" w:rsidR="00C603C1" w:rsidRPr="00B75A2C" w:rsidRDefault="006A177E">
            <w:pPr>
              <w:pStyle w:val="TableParagraph"/>
              <w:ind w:left="178"/>
              <w:rPr>
                <w:rFonts w:ascii="Times New Roman" w:hAnsi="Times New Roman" w:cs="Times New Roman"/>
                <w:b/>
                <w:sz w:val="24"/>
                <w:szCs w:val="24"/>
              </w:rPr>
            </w:pPr>
            <w:r w:rsidRPr="00B75A2C">
              <w:rPr>
                <w:rFonts w:ascii="Times New Roman" w:hAnsi="Times New Roman" w:cs="Times New Roman"/>
                <w:sz w:val="24"/>
                <w:szCs w:val="24"/>
              </w:rPr>
              <w:t xml:space="preserve">Representante de la Universidad de Cundinamarca </w:t>
            </w:r>
            <w:r w:rsidR="00585F80">
              <w:rPr>
                <w:rFonts w:ascii="Times New Roman" w:hAnsi="Times New Roman" w:cs="Times New Roman"/>
                <w:sz w:val="24"/>
                <w:szCs w:val="24"/>
              </w:rPr>
              <w:t xml:space="preserve">y </w:t>
            </w:r>
            <w:r w:rsidR="00404182">
              <w:rPr>
                <w:rFonts w:ascii="Times New Roman" w:hAnsi="Times New Roman" w:cs="Times New Roman"/>
                <w:sz w:val="24"/>
                <w:szCs w:val="24"/>
              </w:rPr>
              <w:t>la dirección</w:t>
            </w:r>
            <w:r w:rsidR="00585F80">
              <w:rPr>
                <w:rFonts w:ascii="Times New Roman" w:hAnsi="Times New Roman" w:cs="Times New Roman"/>
                <w:sz w:val="24"/>
                <w:szCs w:val="24"/>
              </w:rPr>
              <w:t xml:space="preserve"> de</w:t>
            </w:r>
            <w:r w:rsidR="007B1AD7">
              <w:rPr>
                <w:rFonts w:ascii="Times New Roman" w:hAnsi="Times New Roman" w:cs="Times New Roman"/>
                <w:sz w:val="24"/>
                <w:szCs w:val="24"/>
              </w:rPr>
              <w:t xml:space="preserve"> Interacción Social Universitaria (ISU), </w:t>
            </w:r>
            <w:r w:rsidRPr="00B75A2C">
              <w:rPr>
                <w:rFonts w:ascii="Times New Roman" w:hAnsi="Times New Roman" w:cs="Times New Roman"/>
                <w:sz w:val="24"/>
                <w:szCs w:val="24"/>
              </w:rPr>
              <w:t>con profundo conocimiento de los requisitos del proyecto y capacidad de tomar decisiones sobre las prioridades de desarrollo.</w:t>
            </w:r>
          </w:p>
        </w:tc>
      </w:tr>
      <w:tr w:rsidR="006A177E" w:rsidRPr="002D4542" w14:paraId="6E0CD896" w14:textId="77777777" w:rsidTr="00C603C1">
        <w:trPr>
          <w:trHeight w:val="299"/>
        </w:trPr>
        <w:tc>
          <w:tcPr>
            <w:tcW w:w="4848" w:type="dxa"/>
            <w:tcBorders>
              <w:top w:val="single" w:sz="4" w:space="0" w:color="7E7E7E"/>
              <w:bottom w:val="single" w:sz="4" w:space="0" w:color="7E7E7E"/>
            </w:tcBorders>
          </w:tcPr>
          <w:p w14:paraId="740BD879" w14:textId="77777777" w:rsidR="00EC6278" w:rsidRDefault="00EC6278">
            <w:pPr>
              <w:pStyle w:val="TableParagraph"/>
              <w:rPr>
                <w:rFonts w:ascii="Times New Roman" w:hAnsi="Times New Roman" w:cs="Times New Roman"/>
                <w:sz w:val="24"/>
                <w:szCs w:val="24"/>
              </w:rPr>
            </w:pPr>
          </w:p>
          <w:p w14:paraId="1572A867" w14:textId="77777777" w:rsidR="00EC6278" w:rsidRDefault="00EC6278">
            <w:pPr>
              <w:pStyle w:val="TableParagraph"/>
              <w:rPr>
                <w:rFonts w:ascii="Times New Roman" w:hAnsi="Times New Roman" w:cs="Times New Roman"/>
                <w:sz w:val="24"/>
                <w:szCs w:val="24"/>
              </w:rPr>
            </w:pPr>
          </w:p>
          <w:p w14:paraId="6FD49A3F" w14:textId="6D6CD6DB" w:rsidR="006A177E" w:rsidRPr="00B75A2C" w:rsidRDefault="006A177E">
            <w:pPr>
              <w:pStyle w:val="TableParagraph"/>
              <w:rPr>
                <w:rFonts w:ascii="Times New Roman" w:hAnsi="Times New Roman" w:cs="Times New Roman"/>
                <w:sz w:val="24"/>
                <w:szCs w:val="24"/>
              </w:rPr>
            </w:pPr>
            <w:r w:rsidRPr="2F7D57BD">
              <w:rPr>
                <w:rFonts w:ascii="Times New Roman" w:hAnsi="Times New Roman" w:cs="Times New Roman"/>
                <w:sz w:val="24"/>
                <w:szCs w:val="24"/>
              </w:rPr>
              <w:t xml:space="preserve">Scrum </w:t>
            </w:r>
            <w:proofErr w:type="gramStart"/>
            <w:r w:rsidRPr="2F7D57BD">
              <w:rPr>
                <w:rFonts w:ascii="Times New Roman" w:hAnsi="Times New Roman" w:cs="Times New Roman"/>
                <w:sz w:val="24"/>
                <w:szCs w:val="24"/>
              </w:rPr>
              <w:t>Master</w:t>
            </w:r>
            <w:proofErr w:type="gramEnd"/>
          </w:p>
        </w:tc>
        <w:tc>
          <w:tcPr>
            <w:tcW w:w="4382" w:type="dxa"/>
            <w:tcBorders>
              <w:top w:val="single" w:sz="4" w:space="0" w:color="7E7E7E"/>
              <w:bottom w:val="single" w:sz="4" w:space="0" w:color="7E7E7E"/>
            </w:tcBorders>
          </w:tcPr>
          <w:p w14:paraId="4A2E5201" w14:textId="69CE5F4D" w:rsidR="006A177E" w:rsidRPr="00B75A2C" w:rsidRDefault="008F2E53">
            <w:pPr>
              <w:pStyle w:val="TableParagraph"/>
              <w:ind w:left="178"/>
              <w:rPr>
                <w:rFonts w:ascii="Times New Roman" w:hAnsi="Times New Roman" w:cs="Times New Roman"/>
                <w:sz w:val="24"/>
                <w:szCs w:val="24"/>
              </w:rPr>
            </w:pPr>
            <w:r>
              <w:rPr>
                <w:rFonts w:ascii="Times New Roman" w:hAnsi="Times New Roman" w:cs="Times New Roman"/>
                <w:sz w:val="24"/>
                <w:szCs w:val="24"/>
              </w:rPr>
              <w:t xml:space="preserve">Ana Lucia Hurtado Mesa </w:t>
            </w:r>
            <w:r w:rsidR="00F003DC" w:rsidRPr="00B75A2C">
              <w:rPr>
                <w:rFonts w:ascii="Times New Roman" w:hAnsi="Times New Roman" w:cs="Times New Roman"/>
                <w:sz w:val="24"/>
                <w:szCs w:val="24"/>
              </w:rPr>
              <w:t>facilitadora designada para garantizar que se sigan los principios y prácticas de Scrum, así como para eliminar obstáculos y mantener el enfoque en la entrega de valor.</w:t>
            </w:r>
          </w:p>
        </w:tc>
      </w:tr>
      <w:tr w:rsidR="00F003DC" w:rsidRPr="002D4542" w14:paraId="4AF2ED0D" w14:textId="77777777" w:rsidTr="00C603C1">
        <w:trPr>
          <w:trHeight w:val="299"/>
        </w:trPr>
        <w:tc>
          <w:tcPr>
            <w:tcW w:w="4848" w:type="dxa"/>
            <w:tcBorders>
              <w:top w:val="single" w:sz="4" w:space="0" w:color="7E7E7E"/>
              <w:bottom w:val="single" w:sz="4" w:space="0" w:color="7E7E7E"/>
            </w:tcBorders>
          </w:tcPr>
          <w:p w14:paraId="5A2BEA92" w14:textId="77777777" w:rsidR="00EC6278" w:rsidRDefault="00EC6278">
            <w:pPr>
              <w:pStyle w:val="TableParagraph"/>
              <w:rPr>
                <w:rFonts w:ascii="Times New Roman" w:hAnsi="Times New Roman" w:cs="Times New Roman"/>
                <w:sz w:val="24"/>
                <w:szCs w:val="24"/>
              </w:rPr>
            </w:pPr>
          </w:p>
          <w:p w14:paraId="6E37434D" w14:textId="77777777" w:rsidR="00EC6278" w:rsidRDefault="00EC6278">
            <w:pPr>
              <w:pStyle w:val="TableParagraph"/>
              <w:rPr>
                <w:rFonts w:ascii="Times New Roman" w:hAnsi="Times New Roman" w:cs="Times New Roman"/>
                <w:sz w:val="24"/>
                <w:szCs w:val="24"/>
              </w:rPr>
            </w:pPr>
          </w:p>
          <w:p w14:paraId="7FFAAD50" w14:textId="0261DBF0" w:rsidR="00F003DC" w:rsidRPr="00B75A2C" w:rsidRDefault="003C33CF">
            <w:pPr>
              <w:pStyle w:val="TableParagraph"/>
              <w:rPr>
                <w:rFonts w:ascii="Times New Roman" w:hAnsi="Times New Roman" w:cs="Times New Roman"/>
                <w:sz w:val="24"/>
                <w:szCs w:val="24"/>
              </w:rPr>
            </w:pPr>
            <w:r w:rsidRPr="00B75A2C">
              <w:rPr>
                <w:rFonts w:ascii="Times New Roman" w:hAnsi="Times New Roman" w:cs="Times New Roman"/>
                <w:sz w:val="24"/>
                <w:szCs w:val="24"/>
              </w:rPr>
              <w:t>Equipo de Desarrollo</w:t>
            </w:r>
          </w:p>
        </w:tc>
        <w:tc>
          <w:tcPr>
            <w:tcW w:w="4382" w:type="dxa"/>
            <w:tcBorders>
              <w:top w:val="single" w:sz="4" w:space="0" w:color="7E7E7E"/>
              <w:bottom w:val="single" w:sz="4" w:space="0" w:color="7E7E7E"/>
            </w:tcBorders>
          </w:tcPr>
          <w:p w14:paraId="4ED7E181" w14:textId="65DB930C" w:rsidR="00F003DC" w:rsidRPr="00B75A2C" w:rsidRDefault="003C049F">
            <w:pPr>
              <w:pStyle w:val="TableParagraph"/>
              <w:ind w:left="178"/>
              <w:rPr>
                <w:rFonts w:ascii="Times New Roman" w:hAnsi="Times New Roman" w:cs="Times New Roman"/>
                <w:sz w:val="24"/>
                <w:szCs w:val="24"/>
              </w:rPr>
            </w:pPr>
            <w:r w:rsidRPr="00B75A2C">
              <w:rPr>
                <w:rFonts w:ascii="Times New Roman" w:hAnsi="Times New Roman" w:cs="Times New Roman"/>
                <w:sz w:val="24"/>
                <w:szCs w:val="24"/>
              </w:rPr>
              <w:t xml:space="preserve">Juliana Castillo Araujo </w:t>
            </w:r>
            <w:r w:rsidR="003C33CF" w:rsidRPr="00B75A2C">
              <w:rPr>
                <w:rFonts w:ascii="Times New Roman" w:hAnsi="Times New Roman" w:cs="Times New Roman"/>
                <w:sz w:val="24"/>
                <w:szCs w:val="24"/>
              </w:rPr>
              <w:t>Desarrollador</w:t>
            </w:r>
            <w:r w:rsidRPr="00B75A2C">
              <w:rPr>
                <w:rFonts w:ascii="Times New Roman" w:hAnsi="Times New Roman" w:cs="Times New Roman"/>
                <w:sz w:val="24"/>
                <w:szCs w:val="24"/>
              </w:rPr>
              <w:t xml:space="preserve">a, </w:t>
            </w:r>
            <w:r w:rsidR="003C33CF" w:rsidRPr="00B75A2C">
              <w:rPr>
                <w:rFonts w:ascii="Times New Roman" w:hAnsi="Times New Roman" w:cs="Times New Roman"/>
                <w:sz w:val="24"/>
                <w:szCs w:val="24"/>
              </w:rPr>
              <w:t>diseñador</w:t>
            </w:r>
            <w:r w:rsidRPr="00B75A2C">
              <w:rPr>
                <w:rFonts w:ascii="Times New Roman" w:hAnsi="Times New Roman" w:cs="Times New Roman"/>
                <w:sz w:val="24"/>
                <w:szCs w:val="24"/>
              </w:rPr>
              <w:t xml:space="preserve">a </w:t>
            </w:r>
            <w:r w:rsidR="003C33CF" w:rsidRPr="00B75A2C">
              <w:rPr>
                <w:rFonts w:ascii="Times New Roman" w:hAnsi="Times New Roman" w:cs="Times New Roman"/>
                <w:sz w:val="24"/>
                <w:szCs w:val="24"/>
              </w:rPr>
              <w:t>y especialista en bases de datos y seguridad informática</w:t>
            </w:r>
            <w:r w:rsidRPr="00B75A2C">
              <w:rPr>
                <w:rFonts w:ascii="Times New Roman" w:hAnsi="Times New Roman" w:cs="Times New Roman"/>
                <w:sz w:val="24"/>
                <w:szCs w:val="24"/>
              </w:rPr>
              <w:t xml:space="preserve"> contratada internamente, responsable de convertir los elementos del backlog del producto en incrementos de software funcionales.</w:t>
            </w:r>
          </w:p>
        </w:tc>
      </w:tr>
    </w:tbl>
    <w:p w14:paraId="6AF66AAE" w14:textId="057F94A5" w:rsidR="008D64EB" w:rsidRPr="00B75A2C" w:rsidRDefault="008D64EB" w:rsidP="00897669">
      <w:pPr>
        <w:widowControl/>
        <w:autoSpaceDE/>
        <w:autoSpaceDN/>
        <w:spacing w:after="3" w:line="476" w:lineRule="auto"/>
        <w:ind w:right="63" w:firstLine="720"/>
        <w:rPr>
          <w:rFonts w:ascii="Times New Roman" w:eastAsia="Times New Roman" w:hAnsi="Times New Roman" w:cs="Times New Roman"/>
          <w:color w:val="000000"/>
          <w:kern w:val="2"/>
          <w:sz w:val="24"/>
          <w:szCs w:val="24"/>
          <w:lang w:eastAsia="en"/>
          <w14:ligatures w14:val="standardContextual"/>
        </w:rPr>
      </w:pPr>
    </w:p>
    <w:p w14:paraId="6ADBEED7" w14:textId="0AB1836B" w:rsidR="00AF3A55" w:rsidRPr="00B75A2C" w:rsidRDefault="008D69C1" w:rsidP="00EC181C">
      <w:pPr>
        <w:pStyle w:val="Textoindependiente"/>
        <w:spacing w:before="2" w:line="480" w:lineRule="auto"/>
        <w:ind w:right="1170"/>
        <w:rPr>
          <w:rFonts w:ascii="Times New Roman" w:hAnsi="Times New Roman" w:cs="Times New Roman"/>
          <w:sz w:val="24"/>
          <w:szCs w:val="24"/>
        </w:rPr>
      </w:pPr>
      <w:r w:rsidRPr="00B75A2C">
        <w:rPr>
          <w:rFonts w:ascii="Times New Roman" w:hAnsi="Times New Roman" w:cs="Times New Roman"/>
          <w:sz w:val="24"/>
          <w:szCs w:val="24"/>
        </w:rPr>
        <w:t xml:space="preserve">Nota: Esta tabla muestra la </w:t>
      </w:r>
      <w:r w:rsidR="00722A97" w:rsidRPr="00B75A2C">
        <w:rPr>
          <w:rFonts w:ascii="Times New Roman" w:hAnsi="Times New Roman" w:cs="Times New Roman"/>
          <w:sz w:val="24"/>
          <w:szCs w:val="24"/>
        </w:rPr>
        <w:t xml:space="preserve">asignación y descripción de los roles representados por el desarrollo del proyecto plataforma web para la gestión de eventos y certificados </w:t>
      </w:r>
    </w:p>
    <w:p w14:paraId="2C5F2D59" w14:textId="77777777" w:rsidR="008D69C1" w:rsidRPr="00B75A2C" w:rsidRDefault="008D69C1" w:rsidP="008D69C1">
      <w:pPr>
        <w:pStyle w:val="Ttulo2"/>
        <w:tabs>
          <w:tab w:val="left" w:pos="1198"/>
        </w:tabs>
        <w:spacing w:before="40"/>
        <w:ind w:left="0"/>
        <w:rPr>
          <w:rFonts w:ascii="Times New Roman" w:hAnsi="Times New Roman" w:cs="Times New Roman"/>
          <w:sz w:val="24"/>
          <w:szCs w:val="24"/>
        </w:rPr>
      </w:pPr>
    </w:p>
    <w:p w14:paraId="117B9746" w14:textId="5D12915B" w:rsidR="00B36EAC" w:rsidRPr="00B75A2C" w:rsidRDefault="00033EB2" w:rsidP="00B451E2">
      <w:pPr>
        <w:pStyle w:val="Ttulo2"/>
        <w:rPr>
          <w:rFonts w:ascii="Times New Roman" w:hAnsi="Times New Roman" w:cs="Times New Roman"/>
          <w:sz w:val="24"/>
          <w:szCs w:val="24"/>
        </w:rPr>
      </w:pPr>
      <w:bookmarkStart w:id="127" w:name="_Toc161745113"/>
      <w:bookmarkStart w:id="128" w:name="_Toc161745350"/>
      <w:bookmarkStart w:id="129" w:name="_Toc161746190"/>
      <w:bookmarkStart w:id="130" w:name="_Toc166840061"/>
      <w:r w:rsidRPr="00B75A2C">
        <w:rPr>
          <w:rFonts w:ascii="Times New Roman" w:hAnsi="Times New Roman" w:cs="Times New Roman"/>
          <w:sz w:val="24"/>
          <w:szCs w:val="24"/>
        </w:rPr>
        <w:t xml:space="preserve">Metodología de </w:t>
      </w:r>
      <w:r w:rsidR="001A084A" w:rsidRPr="00B75A2C">
        <w:rPr>
          <w:rFonts w:ascii="Times New Roman" w:hAnsi="Times New Roman" w:cs="Times New Roman"/>
          <w:sz w:val="24"/>
          <w:szCs w:val="24"/>
        </w:rPr>
        <w:t>Desarrollo</w:t>
      </w:r>
      <w:bookmarkEnd w:id="127"/>
      <w:bookmarkEnd w:id="128"/>
      <w:bookmarkEnd w:id="129"/>
      <w:bookmarkEnd w:id="130"/>
    </w:p>
    <w:p w14:paraId="3F82F7F2" w14:textId="1E6ECCC4" w:rsidR="005009A3" w:rsidRPr="00B75A2C" w:rsidRDefault="005009A3" w:rsidP="009F3E9A">
      <w:pPr>
        <w:pStyle w:val="Ttulo2"/>
        <w:tabs>
          <w:tab w:val="left" w:pos="1198"/>
        </w:tabs>
        <w:spacing w:before="40"/>
        <w:rPr>
          <w:rFonts w:ascii="Times New Roman" w:hAnsi="Times New Roman" w:cs="Times New Roman"/>
          <w:sz w:val="24"/>
          <w:szCs w:val="24"/>
        </w:rPr>
      </w:pPr>
      <w:r w:rsidRPr="00B75A2C">
        <w:rPr>
          <w:rFonts w:ascii="Times New Roman" w:hAnsi="Times New Roman" w:cs="Times New Roman"/>
          <w:sz w:val="24"/>
          <w:szCs w:val="24"/>
        </w:rPr>
        <w:tab/>
      </w:r>
    </w:p>
    <w:p w14:paraId="21E00AE8" w14:textId="62BBD17B" w:rsidR="005009A3" w:rsidRPr="00B75A2C" w:rsidRDefault="00914927" w:rsidP="00747B1B">
      <w:pPr>
        <w:spacing w:line="480" w:lineRule="auto"/>
        <w:rPr>
          <w:rFonts w:ascii="Times New Roman" w:hAnsi="Times New Roman" w:cs="Times New Roman"/>
          <w:sz w:val="24"/>
          <w:szCs w:val="24"/>
        </w:rPr>
      </w:pPr>
      <w:r w:rsidRPr="00B75A2C">
        <w:rPr>
          <w:rFonts w:ascii="Times New Roman" w:hAnsi="Times New Roman" w:cs="Times New Roman"/>
          <w:sz w:val="24"/>
          <w:szCs w:val="24"/>
        </w:rPr>
        <w:t xml:space="preserve">    </w:t>
      </w:r>
      <w:bookmarkStart w:id="131" w:name="_Toc161743938"/>
      <w:bookmarkStart w:id="132" w:name="_Toc161745114"/>
      <w:bookmarkStart w:id="133" w:name="_Toc161745351"/>
      <w:bookmarkStart w:id="134" w:name="_Toc161746191"/>
      <w:r w:rsidR="005009A3" w:rsidRPr="00B75A2C">
        <w:rPr>
          <w:rFonts w:ascii="Times New Roman" w:hAnsi="Times New Roman" w:cs="Times New Roman"/>
          <w:sz w:val="24"/>
          <w:szCs w:val="24"/>
        </w:rPr>
        <w:t xml:space="preserve">La metodología de </w:t>
      </w:r>
      <w:r w:rsidRPr="00B75A2C">
        <w:rPr>
          <w:rFonts w:ascii="Times New Roman" w:hAnsi="Times New Roman" w:cs="Times New Roman"/>
          <w:sz w:val="24"/>
          <w:szCs w:val="24"/>
        </w:rPr>
        <w:t xml:space="preserve">es un proceso unificado que aplica enfoques iterativos e incrementales, dentro de un ciclo de vida estructurado. Open UP abraza una filosofía pragmática y ágil que se centra </w:t>
      </w:r>
      <w:r w:rsidR="001117A1" w:rsidRPr="00B75A2C">
        <w:rPr>
          <w:rFonts w:ascii="Times New Roman" w:hAnsi="Times New Roman" w:cs="Times New Roman"/>
          <w:sz w:val="24"/>
          <w:szCs w:val="24"/>
        </w:rPr>
        <w:t>en la</w:t>
      </w:r>
      <w:r w:rsidRPr="00B75A2C">
        <w:rPr>
          <w:rFonts w:ascii="Times New Roman" w:hAnsi="Times New Roman" w:cs="Times New Roman"/>
          <w:sz w:val="24"/>
          <w:szCs w:val="24"/>
        </w:rPr>
        <w:t xml:space="preserve"> naturaleza colaborativa de desarrollo de software. Se trata de un proceso de baja ceremonia herramientas-agnósticos que se puede ampliar para hacer frente a una amplia variedad de tipos de proyectos” (Eclipse, 2012).</w:t>
      </w:r>
      <w:bookmarkEnd w:id="131"/>
      <w:bookmarkEnd w:id="132"/>
      <w:bookmarkEnd w:id="133"/>
      <w:bookmarkEnd w:id="134"/>
    </w:p>
    <w:p w14:paraId="43311CBA" w14:textId="77777777" w:rsidR="00A15901" w:rsidRPr="00B75A2C" w:rsidRDefault="00A15901" w:rsidP="009F3E9A">
      <w:pPr>
        <w:pStyle w:val="Ttulo2"/>
        <w:tabs>
          <w:tab w:val="left" w:pos="1198"/>
        </w:tabs>
        <w:spacing w:before="40"/>
        <w:rPr>
          <w:rFonts w:ascii="Times New Roman" w:hAnsi="Times New Roman" w:cs="Times New Roman"/>
          <w:b w:val="0"/>
          <w:sz w:val="24"/>
          <w:szCs w:val="24"/>
        </w:rPr>
      </w:pPr>
    </w:p>
    <w:p w14:paraId="31C6334D" w14:textId="148D1700" w:rsidR="00A15901" w:rsidRDefault="00A15901" w:rsidP="00B451E2">
      <w:pPr>
        <w:pStyle w:val="Ttulo3"/>
        <w:rPr>
          <w:rFonts w:ascii="Times New Roman" w:eastAsia="Times New Roman" w:hAnsi="Times New Roman" w:cs="Times New Roman"/>
          <w:color w:val="000000"/>
          <w:kern w:val="2"/>
          <w:sz w:val="24"/>
          <w:szCs w:val="24"/>
          <w:lang w:eastAsia="en"/>
          <w14:ligatures w14:val="standardContextual"/>
        </w:rPr>
      </w:pPr>
      <w:bookmarkStart w:id="135" w:name="_Toc161745115"/>
      <w:bookmarkStart w:id="136" w:name="_Toc161745352"/>
      <w:bookmarkStart w:id="137" w:name="_Toc161746192"/>
      <w:bookmarkStart w:id="138" w:name="_Toc166840062"/>
      <w:r w:rsidRPr="00B75A2C">
        <w:rPr>
          <w:rFonts w:ascii="Times New Roman" w:eastAsia="Times New Roman" w:hAnsi="Times New Roman" w:cs="Times New Roman"/>
          <w:color w:val="000000"/>
          <w:kern w:val="2"/>
          <w:sz w:val="24"/>
          <w:szCs w:val="24"/>
          <w:lang w:eastAsia="en"/>
          <w14:ligatures w14:val="standardContextual"/>
        </w:rPr>
        <w:t>Fase 1: Inicio</w:t>
      </w:r>
      <w:bookmarkEnd w:id="135"/>
      <w:bookmarkEnd w:id="136"/>
      <w:bookmarkEnd w:id="137"/>
      <w:bookmarkEnd w:id="138"/>
    </w:p>
    <w:p w14:paraId="46F398F6" w14:textId="77777777" w:rsidR="00B451E2" w:rsidRPr="00B75A2C" w:rsidRDefault="00B451E2" w:rsidP="00B451E2">
      <w:pPr>
        <w:pStyle w:val="Ttulo3"/>
        <w:rPr>
          <w:rFonts w:ascii="Times New Roman" w:eastAsia="Times New Roman" w:hAnsi="Times New Roman" w:cs="Times New Roman"/>
          <w:color w:val="000000"/>
          <w:kern w:val="2"/>
          <w:sz w:val="24"/>
          <w:szCs w:val="24"/>
          <w:lang w:eastAsia="en"/>
          <w14:ligatures w14:val="standardContextual"/>
        </w:rPr>
      </w:pPr>
    </w:p>
    <w:p w14:paraId="1BAAEE69" w14:textId="394D0996" w:rsidR="00A15901" w:rsidRPr="00B75A2C" w:rsidRDefault="00A15901" w:rsidP="00897669">
      <w:pPr>
        <w:widowControl/>
        <w:autoSpaceDE/>
        <w:autoSpaceDN/>
        <w:spacing w:after="253" w:line="480" w:lineRule="auto"/>
        <w:ind w:firstLine="122"/>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En esta fase, las necesidades de cada participante del proyecto son tomadas en cuenta y plasmadas en objetivos del proyecto. Se definen para el proyecto: el ámbito, los límites, el criterio de aceptación, los casos de uso críticos, una estimación inicial del coste y un boceto de la planificación (</w:t>
      </w:r>
      <w:proofErr w:type="spellStart"/>
      <w:r w:rsidRPr="00B75A2C">
        <w:rPr>
          <w:rFonts w:ascii="Times New Roman" w:eastAsia="Times New Roman" w:hAnsi="Times New Roman" w:cs="Times New Roman"/>
          <w:color w:val="000000"/>
          <w:kern w:val="2"/>
          <w:sz w:val="24"/>
          <w:szCs w:val="24"/>
          <w:lang w:eastAsia="en"/>
          <w14:ligatures w14:val="standardContextual"/>
        </w:rPr>
        <w:t>Rios</w:t>
      </w:r>
      <w:proofErr w:type="spellEnd"/>
      <w:r w:rsidRPr="00B75A2C">
        <w:rPr>
          <w:rFonts w:ascii="Times New Roman" w:eastAsia="Times New Roman" w:hAnsi="Times New Roman" w:cs="Times New Roman"/>
          <w:color w:val="000000"/>
          <w:kern w:val="2"/>
          <w:sz w:val="24"/>
          <w:szCs w:val="24"/>
          <w:lang w:eastAsia="en"/>
          <w14:ligatures w14:val="standardContextual"/>
        </w:rPr>
        <w:t>, 2024)</w:t>
      </w:r>
      <w:r w:rsidR="00115B74">
        <w:rPr>
          <w:rFonts w:ascii="Times New Roman" w:eastAsia="Times New Roman" w:hAnsi="Times New Roman" w:cs="Times New Roman"/>
          <w:color w:val="000000"/>
          <w:kern w:val="2"/>
          <w:sz w:val="24"/>
          <w:szCs w:val="24"/>
          <w:lang w:eastAsia="en"/>
          <w14:ligatures w14:val="standardContextual"/>
        </w:rPr>
        <w:t>.</w:t>
      </w:r>
    </w:p>
    <w:p w14:paraId="0788F908" w14:textId="54A9B0DF" w:rsidR="00A15901" w:rsidRDefault="00A15901" w:rsidP="00B451E2">
      <w:pPr>
        <w:pStyle w:val="Ttulo3"/>
        <w:rPr>
          <w:rFonts w:ascii="Times New Roman" w:eastAsia="Times New Roman" w:hAnsi="Times New Roman" w:cs="Times New Roman"/>
          <w:color w:val="000000"/>
          <w:kern w:val="2"/>
          <w:sz w:val="24"/>
          <w:szCs w:val="24"/>
          <w:lang w:eastAsia="en"/>
          <w14:ligatures w14:val="standardContextual"/>
        </w:rPr>
      </w:pPr>
      <w:bookmarkStart w:id="139" w:name="_Toc161745116"/>
      <w:bookmarkStart w:id="140" w:name="_Toc161745353"/>
      <w:bookmarkStart w:id="141" w:name="_Toc161746193"/>
      <w:bookmarkStart w:id="142" w:name="_Toc166840063"/>
      <w:r w:rsidRPr="00B75A2C">
        <w:rPr>
          <w:rFonts w:ascii="Times New Roman" w:eastAsia="Times New Roman" w:hAnsi="Times New Roman" w:cs="Times New Roman"/>
          <w:color w:val="000000"/>
          <w:kern w:val="2"/>
          <w:sz w:val="24"/>
          <w:szCs w:val="24"/>
          <w:lang w:eastAsia="en"/>
          <w14:ligatures w14:val="standardContextual"/>
        </w:rPr>
        <w:t>Fase 2: Elaboración</w:t>
      </w:r>
      <w:bookmarkEnd w:id="139"/>
      <w:bookmarkEnd w:id="140"/>
      <w:bookmarkEnd w:id="141"/>
      <w:bookmarkEnd w:id="142"/>
    </w:p>
    <w:p w14:paraId="51331CA6" w14:textId="77777777" w:rsidR="00B451E2" w:rsidRPr="00B75A2C" w:rsidRDefault="00B451E2" w:rsidP="00B451E2">
      <w:pPr>
        <w:pStyle w:val="Ttulo3"/>
        <w:rPr>
          <w:rFonts w:ascii="Times New Roman" w:eastAsia="Times New Roman" w:hAnsi="Times New Roman" w:cs="Times New Roman"/>
          <w:color w:val="000000"/>
          <w:kern w:val="2"/>
          <w:sz w:val="24"/>
          <w:szCs w:val="24"/>
          <w:lang w:eastAsia="en"/>
          <w14:ligatures w14:val="standardContextual"/>
        </w:rPr>
      </w:pPr>
    </w:p>
    <w:p w14:paraId="16DAA030" w14:textId="77777777" w:rsidR="00897669" w:rsidRPr="00B75A2C" w:rsidRDefault="00A15901" w:rsidP="00897669">
      <w:pPr>
        <w:widowControl/>
        <w:autoSpaceDE/>
        <w:autoSpaceDN/>
        <w:spacing w:after="253" w:line="480" w:lineRule="auto"/>
        <w:ind w:firstLine="122"/>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En esta fase se realizan tareas de análisis del dominio y definición de la arquitectura del sistema. Se debe elaborar un plan de proyecto, estableciendo unos requisitos y una arquitectura estables. Por otro lado, el proceso de desarrollo, las herramientas, la infraestructura a utilizar y el entorno de desarrollo también se especifican en detalle en esta fase. </w:t>
      </w:r>
    </w:p>
    <w:p w14:paraId="7B801438" w14:textId="010423B6" w:rsidR="00A15901" w:rsidRPr="00B75A2C" w:rsidRDefault="00A15901" w:rsidP="00897669">
      <w:pPr>
        <w:widowControl/>
        <w:autoSpaceDE/>
        <w:autoSpaceDN/>
        <w:spacing w:after="253" w:line="480" w:lineRule="auto"/>
        <w:ind w:firstLine="122"/>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Al final de la fase se debe tener una definición clara y precisa de los casos de uso, los actores, la arquitectura del sistema y un prototipo ejecutable de la misma</w:t>
      </w:r>
    </w:p>
    <w:p w14:paraId="7B94A313" w14:textId="32AF6C31" w:rsidR="00A15901" w:rsidRDefault="00A15901" w:rsidP="00B451E2">
      <w:pPr>
        <w:pStyle w:val="Ttulo3"/>
        <w:rPr>
          <w:rFonts w:ascii="Times New Roman" w:eastAsia="Times New Roman" w:hAnsi="Times New Roman" w:cs="Times New Roman"/>
          <w:color w:val="000000"/>
          <w:kern w:val="2"/>
          <w:sz w:val="24"/>
          <w:szCs w:val="24"/>
          <w:lang w:eastAsia="en"/>
          <w14:ligatures w14:val="standardContextual"/>
        </w:rPr>
      </w:pPr>
      <w:bookmarkStart w:id="143" w:name="_Toc161745117"/>
      <w:bookmarkStart w:id="144" w:name="_Toc161745354"/>
      <w:bookmarkStart w:id="145" w:name="_Toc161746194"/>
      <w:bookmarkStart w:id="146" w:name="_Toc166840064"/>
      <w:r w:rsidRPr="00B75A2C">
        <w:rPr>
          <w:rFonts w:ascii="Times New Roman" w:eastAsia="Times New Roman" w:hAnsi="Times New Roman" w:cs="Times New Roman"/>
          <w:color w:val="000000"/>
          <w:kern w:val="2"/>
          <w:sz w:val="24"/>
          <w:szCs w:val="24"/>
          <w:lang w:eastAsia="en"/>
          <w14:ligatures w14:val="standardContextual"/>
        </w:rPr>
        <w:t>Fase 3: Construcción</w:t>
      </w:r>
      <w:bookmarkEnd w:id="143"/>
      <w:bookmarkEnd w:id="144"/>
      <w:bookmarkEnd w:id="145"/>
      <w:bookmarkEnd w:id="146"/>
    </w:p>
    <w:p w14:paraId="7BE38794" w14:textId="77777777" w:rsidR="00B451E2" w:rsidRPr="00B75A2C" w:rsidRDefault="00B451E2" w:rsidP="00B451E2">
      <w:pPr>
        <w:pStyle w:val="Ttulo3"/>
        <w:rPr>
          <w:rFonts w:ascii="Times New Roman" w:eastAsia="Times New Roman" w:hAnsi="Times New Roman" w:cs="Times New Roman"/>
          <w:color w:val="000000"/>
          <w:kern w:val="2"/>
          <w:sz w:val="24"/>
          <w:szCs w:val="24"/>
          <w:lang w:eastAsia="en"/>
          <w14:ligatures w14:val="standardContextual"/>
        </w:rPr>
      </w:pPr>
    </w:p>
    <w:p w14:paraId="1040FE20" w14:textId="400B73B8" w:rsidR="00A15901" w:rsidRPr="00B75A2C" w:rsidRDefault="00897669" w:rsidP="00897669">
      <w:pPr>
        <w:widowControl/>
        <w:autoSpaceDE/>
        <w:autoSpaceDN/>
        <w:spacing w:after="253" w:line="480" w:lineRule="auto"/>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   </w:t>
      </w:r>
      <w:r w:rsidR="00A15901" w:rsidRPr="00B75A2C">
        <w:rPr>
          <w:rFonts w:ascii="Times New Roman" w:eastAsia="Times New Roman" w:hAnsi="Times New Roman" w:cs="Times New Roman"/>
          <w:color w:val="000000"/>
          <w:kern w:val="2"/>
          <w:sz w:val="24"/>
          <w:szCs w:val="24"/>
          <w:lang w:eastAsia="en"/>
          <w14:ligatures w14:val="standardContextual"/>
        </w:rPr>
        <w:t>En esta fase todos los componentes y funcionalidades del sistema que falten por implementar son realizados, probados e integrados en esta fase. Los resultados obtenidos en forma de incrementos ejecutables deben ser desarrollados de la forma más rápida posible sin dejar de lado la calidad de lo desarrollado.</w:t>
      </w:r>
    </w:p>
    <w:p w14:paraId="240BD4B1" w14:textId="77777777" w:rsidR="00E60C3A" w:rsidRPr="00B75A2C" w:rsidRDefault="00E60C3A" w:rsidP="00897669">
      <w:pPr>
        <w:widowControl/>
        <w:autoSpaceDE/>
        <w:autoSpaceDN/>
        <w:spacing w:after="253" w:line="480" w:lineRule="auto"/>
        <w:rPr>
          <w:rFonts w:ascii="Times New Roman" w:eastAsia="Times New Roman" w:hAnsi="Times New Roman" w:cs="Times New Roman"/>
          <w:color w:val="000000"/>
          <w:kern w:val="2"/>
          <w:sz w:val="24"/>
          <w:szCs w:val="24"/>
          <w:lang w:eastAsia="en"/>
          <w14:ligatures w14:val="standardContextual"/>
        </w:rPr>
      </w:pPr>
    </w:p>
    <w:p w14:paraId="663CA8CB" w14:textId="022FF8D9" w:rsidR="00A15901" w:rsidRDefault="00A15901" w:rsidP="00B451E2">
      <w:pPr>
        <w:pStyle w:val="Ttulo3"/>
        <w:rPr>
          <w:rFonts w:ascii="Times New Roman" w:eastAsia="Times New Roman" w:hAnsi="Times New Roman" w:cs="Times New Roman"/>
          <w:color w:val="000000"/>
          <w:kern w:val="2"/>
          <w:sz w:val="24"/>
          <w:szCs w:val="24"/>
          <w:lang w:eastAsia="en"/>
          <w14:ligatures w14:val="standardContextual"/>
        </w:rPr>
      </w:pPr>
      <w:bookmarkStart w:id="147" w:name="_Toc161745118"/>
      <w:bookmarkStart w:id="148" w:name="_Toc161745355"/>
      <w:bookmarkStart w:id="149" w:name="_Toc161746195"/>
      <w:bookmarkStart w:id="150" w:name="_Toc166840065"/>
      <w:r w:rsidRPr="00B75A2C">
        <w:rPr>
          <w:rFonts w:ascii="Times New Roman" w:eastAsia="Times New Roman" w:hAnsi="Times New Roman" w:cs="Times New Roman"/>
          <w:color w:val="000000"/>
          <w:kern w:val="2"/>
          <w:sz w:val="24"/>
          <w:szCs w:val="24"/>
          <w:lang w:eastAsia="en"/>
          <w14:ligatures w14:val="standardContextual"/>
        </w:rPr>
        <w:t>Fase 4: Transición</w:t>
      </w:r>
      <w:bookmarkEnd w:id="147"/>
      <w:bookmarkEnd w:id="148"/>
      <w:bookmarkEnd w:id="149"/>
      <w:bookmarkEnd w:id="150"/>
    </w:p>
    <w:p w14:paraId="27BF4C3F" w14:textId="77777777" w:rsidR="00B451E2" w:rsidRPr="00B75A2C" w:rsidRDefault="00B451E2" w:rsidP="00B451E2">
      <w:pPr>
        <w:pStyle w:val="Ttulo3"/>
        <w:rPr>
          <w:rFonts w:ascii="Times New Roman" w:eastAsia="Times New Roman" w:hAnsi="Times New Roman" w:cs="Times New Roman"/>
          <w:color w:val="000000"/>
          <w:kern w:val="2"/>
          <w:sz w:val="24"/>
          <w:szCs w:val="24"/>
          <w:lang w:eastAsia="en"/>
          <w14:ligatures w14:val="standardContextual"/>
        </w:rPr>
      </w:pPr>
    </w:p>
    <w:p w14:paraId="4024571A" w14:textId="0F11DADD" w:rsidR="00A15901" w:rsidRPr="00B75A2C" w:rsidRDefault="00897669" w:rsidP="00897669">
      <w:pPr>
        <w:widowControl/>
        <w:autoSpaceDE/>
        <w:autoSpaceDN/>
        <w:spacing w:after="3" w:line="492" w:lineRule="auto"/>
        <w:ind w:right="63"/>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 xml:space="preserve">  </w:t>
      </w:r>
      <w:r w:rsidR="00A15901" w:rsidRPr="00B75A2C">
        <w:rPr>
          <w:rFonts w:ascii="Times New Roman" w:eastAsia="Times New Roman" w:hAnsi="Times New Roman" w:cs="Times New Roman"/>
          <w:color w:val="000000"/>
          <w:kern w:val="2"/>
          <w:sz w:val="24"/>
          <w:szCs w:val="24"/>
          <w:lang w:eastAsia="en"/>
          <w14:ligatures w14:val="standardContextual"/>
        </w:rPr>
        <w:t xml:space="preserve">Esta fase corresponde a la introducción del producto en la comunidad de usuarios, cuando el producto está lo suficientemente maduro. La fase de la transición consta de las </w:t>
      </w:r>
      <w:r w:rsidRPr="00B75A2C">
        <w:rPr>
          <w:rFonts w:ascii="Times New Roman" w:eastAsia="Times New Roman" w:hAnsi="Times New Roman" w:cs="Times New Roman"/>
          <w:color w:val="000000"/>
          <w:kern w:val="2"/>
          <w:sz w:val="24"/>
          <w:szCs w:val="24"/>
          <w:lang w:eastAsia="en"/>
          <w14:ligatures w14:val="standardContextual"/>
        </w:rPr>
        <w:t>subbases</w:t>
      </w:r>
      <w:r w:rsidR="00A15901" w:rsidRPr="00B75A2C">
        <w:rPr>
          <w:rFonts w:ascii="Times New Roman" w:eastAsia="Times New Roman" w:hAnsi="Times New Roman" w:cs="Times New Roman"/>
          <w:color w:val="000000"/>
          <w:kern w:val="2"/>
          <w:sz w:val="24"/>
          <w:szCs w:val="24"/>
          <w:lang w:eastAsia="en"/>
          <w14:ligatures w14:val="standardContextual"/>
        </w:rPr>
        <w:t xml:space="preserve"> </w:t>
      </w:r>
      <w:r w:rsidR="00A15901" w:rsidRPr="00B75A2C">
        <w:rPr>
          <w:rFonts w:ascii="Times New Roman" w:eastAsia="Times New Roman" w:hAnsi="Times New Roman" w:cs="Times New Roman"/>
          <w:color w:val="000000"/>
          <w:kern w:val="2"/>
          <w:sz w:val="24"/>
          <w:szCs w:val="24"/>
          <w:lang w:eastAsia="en"/>
          <w14:ligatures w14:val="standardContextual"/>
        </w:rPr>
        <w:lastRenderedPageBreak/>
        <w:t>de pruebas de versiones beta, pilotaje y capacitación de los usuarios finales y de los encargados del mantenimiento del sistema. En función de la respuesta obtenida por los usuarios puede ser necesario realizar cambios en las entregas finales o implementar alguna funcionalidad más</w:t>
      </w:r>
    </w:p>
    <w:p w14:paraId="24A121FE" w14:textId="77777777" w:rsidR="00A15901" w:rsidRPr="00B75A2C" w:rsidRDefault="00A15901" w:rsidP="00A15901">
      <w:pPr>
        <w:widowControl/>
        <w:autoSpaceDE/>
        <w:autoSpaceDN/>
        <w:spacing w:after="3" w:line="479" w:lineRule="auto"/>
        <w:ind w:left="1191" w:right="371" w:hanging="10"/>
        <w:rPr>
          <w:rFonts w:ascii="Times New Roman" w:eastAsia="Times New Roman" w:hAnsi="Times New Roman" w:cs="Times New Roman"/>
          <w:color w:val="000000"/>
          <w:kern w:val="2"/>
          <w:sz w:val="24"/>
          <w:szCs w:val="24"/>
          <w:lang w:eastAsia="en"/>
          <w14:ligatures w14:val="standardContextual"/>
        </w:rPr>
      </w:pPr>
    </w:p>
    <w:p w14:paraId="47E5F442" w14:textId="77777777" w:rsidR="00A15901" w:rsidRPr="00B75A2C" w:rsidRDefault="00A15901" w:rsidP="009F3E9A">
      <w:pPr>
        <w:pStyle w:val="Ttulo2"/>
        <w:tabs>
          <w:tab w:val="left" w:pos="1198"/>
        </w:tabs>
        <w:spacing w:before="40"/>
        <w:rPr>
          <w:rFonts w:ascii="Times New Roman" w:hAnsi="Times New Roman" w:cs="Times New Roman"/>
          <w:b w:val="0"/>
          <w:sz w:val="24"/>
          <w:szCs w:val="24"/>
        </w:rPr>
      </w:pPr>
    </w:p>
    <w:p w14:paraId="4BCC32A4" w14:textId="36AFD162" w:rsidR="00456777" w:rsidRPr="00B75A2C" w:rsidRDefault="003072A1" w:rsidP="00456777">
      <w:pPr>
        <w:pStyle w:val="Ttulo2"/>
        <w:tabs>
          <w:tab w:val="left" w:pos="1198"/>
        </w:tabs>
        <w:spacing w:before="40"/>
        <w:rPr>
          <w:rFonts w:ascii="Times New Roman" w:hAnsi="Times New Roman" w:cs="Times New Roman"/>
          <w:sz w:val="24"/>
          <w:szCs w:val="24"/>
        </w:rPr>
      </w:pPr>
      <w:r w:rsidRPr="00B75A2C">
        <w:rPr>
          <w:rFonts w:ascii="Times New Roman" w:hAnsi="Times New Roman" w:cs="Times New Roman"/>
          <w:sz w:val="24"/>
          <w:szCs w:val="24"/>
        </w:rPr>
        <w:tab/>
      </w:r>
    </w:p>
    <w:p w14:paraId="515B50BA" w14:textId="77777777" w:rsidR="00E80AC4" w:rsidRPr="00B75A2C" w:rsidRDefault="00E80AC4" w:rsidP="00456777">
      <w:pPr>
        <w:pStyle w:val="Ttulo2"/>
        <w:tabs>
          <w:tab w:val="left" w:pos="1198"/>
        </w:tabs>
        <w:spacing w:before="40"/>
        <w:rPr>
          <w:rFonts w:ascii="Times New Roman" w:hAnsi="Times New Roman" w:cs="Times New Roman"/>
          <w:sz w:val="24"/>
          <w:szCs w:val="24"/>
        </w:rPr>
      </w:pPr>
    </w:p>
    <w:p w14:paraId="3E67C53D" w14:textId="77777777" w:rsidR="00B77D31" w:rsidRPr="00B75A2C" w:rsidRDefault="00B77D31" w:rsidP="00A70DD6">
      <w:pPr>
        <w:pStyle w:val="Ttulo2"/>
        <w:spacing w:before="1"/>
        <w:ind w:left="0" w:right="2729"/>
        <w:rPr>
          <w:rFonts w:ascii="Times New Roman" w:hAnsi="Times New Roman" w:cs="Times New Roman"/>
          <w:sz w:val="24"/>
          <w:szCs w:val="24"/>
        </w:rPr>
        <w:sectPr w:rsidR="00B77D31" w:rsidRPr="00B75A2C" w:rsidSect="0000186D">
          <w:footerReference w:type="default" r:id="rId18"/>
          <w:type w:val="nextColumn"/>
          <w:pgSz w:w="11910" w:h="16840"/>
          <w:pgMar w:top="1440" w:right="1440" w:bottom="1797" w:left="1440" w:header="751" w:footer="0" w:gutter="0"/>
          <w:cols w:space="720"/>
        </w:sectPr>
      </w:pPr>
    </w:p>
    <w:p w14:paraId="379DDE59" w14:textId="27216A11" w:rsidR="00B77D31" w:rsidRPr="00B75A2C" w:rsidRDefault="00317870" w:rsidP="00B77D31">
      <w:pPr>
        <w:pStyle w:val="Ttulo2"/>
        <w:spacing w:before="1"/>
        <w:ind w:left="2282" w:right="2729" w:firstLine="598"/>
        <w:jc w:val="center"/>
        <w:rPr>
          <w:rFonts w:ascii="Times New Roman" w:hAnsi="Times New Roman" w:cs="Times New Roman"/>
          <w:sz w:val="24"/>
          <w:szCs w:val="24"/>
        </w:rPr>
      </w:pPr>
      <w:bookmarkStart w:id="151" w:name="_Toc161745119"/>
      <w:bookmarkStart w:id="152" w:name="_Toc161745356"/>
      <w:bookmarkStart w:id="153" w:name="_Toc161746196"/>
      <w:bookmarkStart w:id="154" w:name="_Toc166840066"/>
      <w:r w:rsidRPr="00B75A2C">
        <w:rPr>
          <w:rFonts w:ascii="Times New Roman" w:hAnsi="Times New Roman" w:cs="Times New Roman"/>
          <w:sz w:val="24"/>
          <w:szCs w:val="24"/>
        </w:rPr>
        <w:lastRenderedPageBreak/>
        <w:t>Cronograma</w:t>
      </w:r>
      <w:bookmarkEnd w:id="151"/>
      <w:bookmarkEnd w:id="152"/>
      <w:bookmarkEnd w:id="153"/>
      <w:bookmarkEnd w:id="154"/>
    </w:p>
    <w:p w14:paraId="55D05396" w14:textId="77777777" w:rsidR="00317870" w:rsidRPr="00B75A2C" w:rsidRDefault="00317870" w:rsidP="00B77D31">
      <w:pPr>
        <w:pStyle w:val="Ttulo2"/>
        <w:spacing w:before="1"/>
        <w:ind w:left="2282" w:right="2729" w:firstLine="598"/>
        <w:jc w:val="center"/>
        <w:rPr>
          <w:rFonts w:ascii="Times New Roman" w:hAnsi="Times New Roman" w:cs="Times New Roman"/>
          <w:sz w:val="24"/>
          <w:szCs w:val="24"/>
        </w:rPr>
      </w:pPr>
    </w:p>
    <w:p w14:paraId="6AF94194" w14:textId="39C2E3B1" w:rsidR="003072A1" w:rsidRPr="00B75A2C" w:rsidRDefault="003072A1" w:rsidP="00B77D31">
      <w:pPr>
        <w:widowControl/>
        <w:autoSpaceDE/>
        <w:autoSpaceDN/>
        <w:spacing w:after="3" w:line="492" w:lineRule="auto"/>
        <w:ind w:left="1191" w:right="63" w:firstLine="225"/>
        <w:rPr>
          <w:rFonts w:ascii="Times New Roman" w:eastAsia="Times New Roman" w:hAnsi="Times New Roman" w:cs="Times New Roman"/>
          <w:color w:val="000000"/>
          <w:kern w:val="2"/>
          <w:sz w:val="24"/>
          <w:szCs w:val="24"/>
          <w:lang w:eastAsia="en"/>
          <w14:ligatures w14:val="standardContextual"/>
        </w:rPr>
      </w:pPr>
    </w:p>
    <w:p w14:paraId="2E0684E3" w14:textId="18DD7908" w:rsidR="00B77D31" w:rsidRPr="00B75A2C" w:rsidRDefault="00FF2CFE" w:rsidP="00B77D31">
      <w:pPr>
        <w:widowControl/>
        <w:autoSpaceDE/>
        <w:autoSpaceDN/>
        <w:spacing w:after="3" w:line="492" w:lineRule="auto"/>
        <w:ind w:right="63"/>
        <w:rPr>
          <w:rFonts w:ascii="Times New Roman" w:eastAsia="Times New Roman" w:hAnsi="Times New Roman" w:cs="Times New Roman"/>
          <w:color w:val="000000"/>
          <w:kern w:val="2"/>
          <w:sz w:val="24"/>
          <w:szCs w:val="24"/>
          <w:lang w:eastAsia="en"/>
          <w14:ligatures w14:val="standardContextual"/>
        </w:rPr>
        <w:sectPr w:rsidR="00B77D31" w:rsidRPr="00B75A2C" w:rsidSect="00074B92">
          <w:pgSz w:w="16840" w:h="11910" w:orient="landscape"/>
          <w:pgMar w:top="1440" w:right="1797" w:bottom="1440" w:left="1440" w:header="748" w:footer="0" w:gutter="0"/>
          <w:cols w:space="720"/>
        </w:sectPr>
      </w:pPr>
      <w:r>
        <w:rPr>
          <w:rFonts w:ascii="Times New Roman" w:eastAsia="Times New Roman" w:hAnsi="Times New Roman" w:cs="Times New Roman"/>
          <w:noProof/>
          <w:color w:val="000000"/>
          <w:kern w:val="2"/>
          <w:sz w:val="24"/>
          <w:szCs w:val="24"/>
          <w:lang w:eastAsia="en"/>
        </w:rPr>
        <w:drawing>
          <wp:inline distT="0" distB="0" distL="0" distR="0" wp14:anchorId="2324C19B" wp14:editId="3718239C">
            <wp:extent cx="8637905" cy="2867025"/>
            <wp:effectExtent l="0" t="0" r="0" b="3175"/>
            <wp:docPr id="3748048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804860" name="Imagen 3748048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637905" cy="2867025"/>
                    </a:xfrm>
                    <a:prstGeom prst="rect">
                      <a:avLst/>
                    </a:prstGeom>
                  </pic:spPr>
                </pic:pic>
              </a:graphicData>
            </a:graphic>
          </wp:inline>
        </w:drawing>
      </w:r>
    </w:p>
    <w:p w14:paraId="256F9269" w14:textId="77777777" w:rsidR="00E80AC4" w:rsidRPr="00B75A2C" w:rsidRDefault="00E80AC4" w:rsidP="002E403F">
      <w:pPr>
        <w:pStyle w:val="Ttulo2"/>
        <w:spacing w:before="1"/>
        <w:ind w:left="0" w:right="2729"/>
        <w:rPr>
          <w:rFonts w:ascii="Times New Roman" w:hAnsi="Times New Roman" w:cs="Times New Roman"/>
          <w:sz w:val="24"/>
          <w:szCs w:val="24"/>
        </w:rPr>
      </w:pPr>
    </w:p>
    <w:p w14:paraId="2AF7C9C6" w14:textId="4C9991B5" w:rsidR="008656D2" w:rsidRPr="00B75A2C" w:rsidRDefault="00033EB2" w:rsidP="00B451E2">
      <w:pPr>
        <w:pStyle w:val="Ttulo2"/>
        <w:jc w:val="center"/>
        <w:rPr>
          <w:rFonts w:ascii="Times New Roman" w:hAnsi="Times New Roman" w:cs="Times New Roman"/>
          <w:sz w:val="24"/>
          <w:szCs w:val="24"/>
        </w:rPr>
      </w:pPr>
      <w:bookmarkStart w:id="155" w:name="_Toc161745120"/>
      <w:bookmarkStart w:id="156" w:name="_Toc161745357"/>
      <w:bookmarkStart w:id="157" w:name="_Toc161746197"/>
      <w:bookmarkStart w:id="158" w:name="_Toc166840067"/>
      <w:r w:rsidRPr="00B75A2C">
        <w:rPr>
          <w:rFonts w:ascii="Times New Roman" w:hAnsi="Times New Roman" w:cs="Times New Roman"/>
          <w:sz w:val="24"/>
          <w:szCs w:val="24"/>
        </w:rPr>
        <w:t>Conclusiones (Parciales)</w:t>
      </w:r>
      <w:bookmarkEnd w:id="155"/>
      <w:bookmarkEnd w:id="156"/>
      <w:bookmarkEnd w:id="157"/>
      <w:bookmarkEnd w:id="158"/>
    </w:p>
    <w:p w14:paraId="0CBC9FAF" w14:textId="77777777" w:rsidR="00A130CA" w:rsidRPr="00B75A2C" w:rsidRDefault="00A130CA" w:rsidP="008656D2">
      <w:pPr>
        <w:pStyle w:val="Ttulo2"/>
        <w:spacing w:before="1"/>
        <w:ind w:left="2880" w:right="2729"/>
        <w:jc w:val="center"/>
        <w:rPr>
          <w:rFonts w:ascii="Times New Roman" w:hAnsi="Times New Roman" w:cs="Times New Roman"/>
          <w:sz w:val="24"/>
          <w:szCs w:val="24"/>
        </w:rPr>
      </w:pPr>
    </w:p>
    <w:p w14:paraId="7B269BA9" w14:textId="77777777" w:rsidR="00A130CA" w:rsidRPr="00B75A2C" w:rsidRDefault="00A130CA" w:rsidP="008656D2">
      <w:pPr>
        <w:widowControl/>
        <w:autoSpaceDE/>
        <w:autoSpaceDN/>
        <w:spacing w:after="3" w:line="480" w:lineRule="auto"/>
        <w:ind w:left="841" w:right="63"/>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La configuración de un sistema para la generación de certificados personalizados representa un hito importante en el proyecto. Esta funcionalidad facilita la emisión de certificados de manera rápida y eficiente, lo que mejora la experiencia tanto para los usuarios como para la comunidad académica en general.</w:t>
      </w:r>
    </w:p>
    <w:p w14:paraId="61F365CD" w14:textId="77777777" w:rsidR="008656D2" w:rsidRPr="00B75A2C" w:rsidRDefault="008656D2" w:rsidP="008656D2">
      <w:pPr>
        <w:widowControl/>
        <w:autoSpaceDE/>
        <w:autoSpaceDN/>
        <w:spacing w:after="3" w:line="480" w:lineRule="auto"/>
        <w:ind w:left="841" w:right="63"/>
        <w:rPr>
          <w:rFonts w:ascii="Times New Roman" w:eastAsia="Times New Roman" w:hAnsi="Times New Roman" w:cs="Times New Roman"/>
          <w:color w:val="000000"/>
          <w:kern w:val="2"/>
          <w:sz w:val="24"/>
          <w:szCs w:val="24"/>
          <w:lang w:eastAsia="en"/>
          <w14:ligatures w14:val="standardContextual"/>
        </w:rPr>
      </w:pPr>
    </w:p>
    <w:p w14:paraId="15E14CDF" w14:textId="6D6E5A1E" w:rsidR="00A130CA" w:rsidRPr="00B75A2C" w:rsidRDefault="00C24CD6" w:rsidP="008656D2">
      <w:pPr>
        <w:widowControl/>
        <w:autoSpaceDE/>
        <w:autoSpaceDN/>
        <w:spacing w:after="3" w:line="480" w:lineRule="auto"/>
        <w:ind w:left="841" w:right="63"/>
        <w:rPr>
          <w:rFonts w:ascii="Times New Roman" w:eastAsia="Times New Roman" w:hAnsi="Times New Roman" w:cs="Times New Roman"/>
          <w:color w:val="000000"/>
          <w:kern w:val="2"/>
          <w:sz w:val="24"/>
          <w:szCs w:val="24"/>
          <w:lang w:eastAsia="en"/>
          <w14:ligatures w14:val="standardContextual"/>
        </w:rPr>
      </w:pPr>
      <w:r w:rsidRPr="00B75A2C">
        <w:rPr>
          <w:rFonts w:ascii="Times New Roman" w:eastAsia="Times New Roman" w:hAnsi="Times New Roman" w:cs="Times New Roman"/>
          <w:color w:val="000000"/>
          <w:kern w:val="2"/>
          <w:sz w:val="24"/>
          <w:szCs w:val="24"/>
          <w:lang w:eastAsia="en"/>
          <w14:ligatures w14:val="standardContextual"/>
        </w:rPr>
        <w:t>La automatización de procesos, como la generación de certificados, ha llevado a una mayor eficiencia en la organización de eventos académicos. Esta optimización de operaciones es fundamental para mejorar la gestión de eventos y la emisión de certificados de manera ágil y precisa.</w:t>
      </w:r>
    </w:p>
    <w:p w14:paraId="0EF2D718" w14:textId="77777777" w:rsidR="002E403F" w:rsidRPr="00B75A2C" w:rsidRDefault="002E403F" w:rsidP="002E403F">
      <w:pPr>
        <w:widowControl/>
        <w:autoSpaceDE/>
        <w:autoSpaceDN/>
        <w:spacing w:after="3" w:line="480" w:lineRule="auto"/>
        <w:ind w:left="1201" w:right="63"/>
        <w:rPr>
          <w:rFonts w:ascii="Times New Roman" w:eastAsia="Times New Roman" w:hAnsi="Times New Roman" w:cs="Times New Roman"/>
          <w:color w:val="000000"/>
          <w:kern w:val="2"/>
          <w:sz w:val="24"/>
          <w:szCs w:val="24"/>
          <w:lang w:eastAsia="en"/>
          <w14:ligatures w14:val="standardContextual"/>
        </w:rPr>
      </w:pPr>
    </w:p>
    <w:p w14:paraId="6E147CE5" w14:textId="77777777" w:rsidR="002E403F" w:rsidRPr="00B75A2C" w:rsidRDefault="002E403F" w:rsidP="002E403F">
      <w:pPr>
        <w:widowControl/>
        <w:autoSpaceDE/>
        <w:autoSpaceDN/>
        <w:spacing w:after="3" w:line="480" w:lineRule="auto"/>
        <w:ind w:left="1201" w:right="63"/>
        <w:rPr>
          <w:rFonts w:ascii="Times New Roman" w:eastAsia="Times New Roman" w:hAnsi="Times New Roman" w:cs="Times New Roman"/>
          <w:color w:val="000000"/>
          <w:kern w:val="2"/>
          <w:sz w:val="24"/>
          <w:szCs w:val="24"/>
          <w:lang w:eastAsia="en"/>
          <w14:ligatures w14:val="standardContextual"/>
        </w:rPr>
      </w:pPr>
    </w:p>
    <w:p w14:paraId="21621CB8" w14:textId="77777777" w:rsidR="002E403F" w:rsidRPr="00B75A2C" w:rsidRDefault="002E403F" w:rsidP="002E403F">
      <w:pPr>
        <w:widowControl/>
        <w:autoSpaceDE/>
        <w:autoSpaceDN/>
        <w:spacing w:after="3" w:line="480" w:lineRule="auto"/>
        <w:ind w:left="1201" w:right="63"/>
        <w:rPr>
          <w:rFonts w:ascii="Times New Roman" w:eastAsia="Times New Roman" w:hAnsi="Times New Roman" w:cs="Times New Roman"/>
          <w:color w:val="000000"/>
          <w:kern w:val="2"/>
          <w:sz w:val="24"/>
          <w:szCs w:val="24"/>
          <w:lang w:eastAsia="en"/>
          <w14:ligatures w14:val="standardContextual"/>
        </w:rPr>
      </w:pPr>
    </w:p>
    <w:p w14:paraId="7524041F" w14:textId="77777777" w:rsidR="002E403F" w:rsidRPr="00B75A2C" w:rsidRDefault="002E403F" w:rsidP="002E403F">
      <w:pPr>
        <w:widowControl/>
        <w:autoSpaceDE/>
        <w:autoSpaceDN/>
        <w:spacing w:after="3" w:line="480" w:lineRule="auto"/>
        <w:ind w:left="1201" w:right="63"/>
        <w:rPr>
          <w:rFonts w:ascii="Times New Roman" w:eastAsia="Times New Roman" w:hAnsi="Times New Roman" w:cs="Times New Roman"/>
          <w:color w:val="000000"/>
          <w:kern w:val="2"/>
          <w:sz w:val="24"/>
          <w:szCs w:val="24"/>
          <w:lang w:eastAsia="en"/>
          <w14:ligatures w14:val="standardContextual"/>
        </w:rPr>
      </w:pPr>
    </w:p>
    <w:p w14:paraId="0E4695BC" w14:textId="77777777" w:rsidR="002E403F" w:rsidRPr="00B75A2C" w:rsidRDefault="002E403F" w:rsidP="002E403F">
      <w:pPr>
        <w:widowControl/>
        <w:autoSpaceDE/>
        <w:autoSpaceDN/>
        <w:spacing w:after="3" w:line="480" w:lineRule="auto"/>
        <w:ind w:left="1201" w:right="63"/>
        <w:rPr>
          <w:rFonts w:ascii="Times New Roman" w:eastAsia="Times New Roman" w:hAnsi="Times New Roman" w:cs="Times New Roman"/>
          <w:color w:val="000000"/>
          <w:kern w:val="2"/>
          <w:sz w:val="24"/>
          <w:szCs w:val="24"/>
          <w:lang w:eastAsia="en"/>
          <w14:ligatures w14:val="standardContextual"/>
        </w:rPr>
      </w:pPr>
    </w:p>
    <w:p w14:paraId="35F591E0" w14:textId="77777777" w:rsidR="002E403F" w:rsidRPr="00B75A2C" w:rsidRDefault="002E403F" w:rsidP="002E403F">
      <w:pPr>
        <w:widowControl/>
        <w:autoSpaceDE/>
        <w:autoSpaceDN/>
        <w:spacing w:after="3" w:line="480" w:lineRule="auto"/>
        <w:ind w:left="1201" w:right="63"/>
        <w:rPr>
          <w:rFonts w:ascii="Times New Roman" w:eastAsia="Times New Roman" w:hAnsi="Times New Roman" w:cs="Times New Roman"/>
          <w:color w:val="000000"/>
          <w:kern w:val="2"/>
          <w:sz w:val="24"/>
          <w:szCs w:val="24"/>
          <w:lang w:eastAsia="en"/>
          <w14:ligatures w14:val="standardContextual"/>
        </w:rPr>
      </w:pPr>
    </w:p>
    <w:p w14:paraId="3CC6FB85" w14:textId="77777777" w:rsidR="002E403F" w:rsidRPr="00B75A2C" w:rsidRDefault="002E403F" w:rsidP="002E403F">
      <w:pPr>
        <w:widowControl/>
        <w:autoSpaceDE/>
        <w:autoSpaceDN/>
        <w:spacing w:after="3" w:line="480" w:lineRule="auto"/>
        <w:ind w:left="1201" w:right="63"/>
        <w:rPr>
          <w:rFonts w:ascii="Times New Roman" w:eastAsia="Times New Roman" w:hAnsi="Times New Roman" w:cs="Times New Roman"/>
          <w:color w:val="000000"/>
          <w:kern w:val="2"/>
          <w:sz w:val="24"/>
          <w:szCs w:val="24"/>
          <w:lang w:eastAsia="en"/>
          <w14:ligatures w14:val="standardContextual"/>
        </w:rPr>
      </w:pPr>
    </w:p>
    <w:p w14:paraId="49995AF9" w14:textId="77777777" w:rsidR="002E403F" w:rsidRPr="00B75A2C" w:rsidRDefault="002E403F" w:rsidP="002E403F">
      <w:pPr>
        <w:widowControl/>
        <w:autoSpaceDE/>
        <w:autoSpaceDN/>
        <w:spacing w:after="3" w:line="480" w:lineRule="auto"/>
        <w:ind w:left="1201" w:right="63"/>
        <w:rPr>
          <w:rFonts w:ascii="Times New Roman" w:eastAsia="Times New Roman" w:hAnsi="Times New Roman" w:cs="Times New Roman"/>
          <w:color w:val="000000"/>
          <w:kern w:val="2"/>
          <w:sz w:val="24"/>
          <w:szCs w:val="24"/>
          <w:lang w:eastAsia="en"/>
          <w14:ligatures w14:val="standardContextual"/>
        </w:rPr>
      </w:pPr>
    </w:p>
    <w:p w14:paraId="0C61C9B4" w14:textId="77777777" w:rsidR="002E403F" w:rsidRPr="00B75A2C" w:rsidRDefault="002E403F" w:rsidP="002E403F">
      <w:pPr>
        <w:widowControl/>
        <w:autoSpaceDE/>
        <w:autoSpaceDN/>
        <w:spacing w:after="3" w:line="480" w:lineRule="auto"/>
        <w:ind w:left="1201" w:right="63"/>
        <w:rPr>
          <w:rFonts w:ascii="Times New Roman" w:eastAsia="Times New Roman" w:hAnsi="Times New Roman" w:cs="Times New Roman"/>
          <w:color w:val="000000"/>
          <w:kern w:val="2"/>
          <w:sz w:val="24"/>
          <w:szCs w:val="24"/>
          <w:lang w:eastAsia="en"/>
          <w14:ligatures w14:val="standardContextual"/>
        </w:rPr>
      </w:pPr>
    </w:p>
    <w:p w14:paraId="35BEC67E" w14:textId="77777777" w:rsidR="002E403F" w:rsidRPr="00B75A2C" w:rsidRDefault="002E403F" w:rsidP="002E403F">
      <w:pPr>
        <w:widowControl/>
        <w:autoSpaceDE/>
        <w:autoSpaceDN/>
        <w:spacing w:after="3" w:line="480" w:lineRule="auto"/>
        <w:ind w:left="1201" w:right="63"/>
        <w:rPr>
          <w:rFonts w:ascii="Times New Roman" w:eastAsia="Times New Roman" w:hAnsi="Times New Roman" w:cs="Times New Roman"/>
          <w:color w:val="000000"/>
          <w:kern w:val="2"/>
          <w:sz w:val="24"/>
          <w:szCs w:val="24"/>
          <w:lang w:eastAsia="en"/>
          <w14:ligatures w14:val="standardContextual"/>
        </w:rPr>
      </w:pPr>
    </w:p>
    <w:p w14:paraId="2C6D5811" w14:textId="77777777" w:rsidR="002E403F" w:rsidRPr="00B75A2C" w:rsidRDefault="002E403F" w:rsidP="002E403F">
      <w:pPr>
        <w:widowControl/>
        <w:autoSpaceDE/>
        <w:autoSpaceDN/>
        <w:spacing w:after="3" w:line="480" w:lineRule="auto"/>
        <w:ind w:left="1201" w:right="63"/>
        <w:rPr>
          <w:rFonts w:ascii="Times New Roman" w:eastAsia="Times New Roman" w:hAnsi="Times New Roman" w:cs="Times New Roman"/>
          <w:color w:val="000000"/>
          <w:kern w:val="2"/>
          <w:sz w:val="24"/>
          <w:szCs w:val="24"/>
          <w:lang w:eastAsia="en"/>
          <w14:ligatures w14:val="standardContextual"/>
        </w:rPr>
      </w:pPr>
    </w:p>
    <w:p w14:paraId="2E79CC27" w14:textId="77777777" w:rsidR="002E403F" w:rsidRPr="00B75A2C" w:rsidRDefault="002E403F" w:rsidP="002E403F">
      <w:pPr>
        <w:widowControl/>
        <w:autoSpaceDE/>
        <w:autoSpaceDN/>
        <w:spacing w:after="3" w:line="480" w:lineRule="auto"/>
        <w:ind w:left="1201" w:right="63"/>
        <w:rPr>
          <w:rFonts w:ascii="Times New Roman" w:eastAsia="Times New Roman" w:hAnsi="Times New Roman" w:cs="Times New Roman"/>
          <w:color w:val="000000"/>
          <w:kern w:val="2"/>
          <w:sz w:val="24"/>
          <w:szCs w:val="24"/>
          <w:lang w:eastAsia="en"/>
          <w14:ligatures w14:val="standardContextual"/>
        </w:rPr>
      </w:pPr>
    </w:p>
    <w:p w14:paraId="3EAE7961" w14:textId="77777777" w:rsidR="002E403F" w:rsidRPr="00B75A2C" w:rsidRDefault="002E403F" w:rsidP="002E403F">
      <w:pPr>
        <w:widowControl/>
        <w:autoSpaceDE/>
        <w:autoSpaceDN/>
        <w:spacing w:after="3" w:line="480" w:lineRule="auto"/>
        <w:ind w:left="1201" w:right="63"/>
        <w:rPr>
          <w:rFonts w:ascii="Times New Roman" w:eastAsia="Times New Roman" w:hAnsi="Times New Roman" w:cs="Times New Roman"/>
          <w:color w:val="000000"/>
          <w:kern w:val="2"/>
          <w:sz w:val="24"/>
          <w:szCs w:val="24"/>
          <w:lang w:eastAsia="en"/>
          <w14:ligatures w14:val="standardContextual"/>
        </w:rPr>
      </w:pPr>
    </w:p>
    <w:p w14:paraId="538B54DE" w14:textId="77777777" w:rsidR="002E403F" w:rsidRPr="00B75A2C" w:rsidRDefault="002E403F" w:rsidP="008656D2">
      <w:pPr>
        <w:widowControl/>
        <w:autoSpaceDE/>
        <w:autoSpaceDN/>
        <w:spacing w:after="3" w:line="480" w:lineRule="auto"/>
        <w:ind w:right="63"/>
        <w:rPr>
          <w:rFonts w:ascii="Times New Roman" w:eastAsia="Times New Roman" w:hAnsi="Times New Roman" w:cs="Times New Roman"/>
          <w:color w:val="000000"/>
          <w:kern w:val="2"/>
          <w:sz w:val="24"/>
          <w:szCs w:val="24"/>
          <w:lang w:eastAsia="en"/>
          <w14:ligatures w14:val="standardContextual"/>
        </w:rPr>
      </w:pPr>
    </w:p>
    <w:p w14:paraId="3C9E3D10" w14:textId="5FA9E5E6" w:rsidR="00033EB2" w:rsidRDefault="00033EB2" w:rsidP="00B451E2">
      <w:pPr>
        <w:pStyle w:val="Ttulo2"/>
        <w:jc w:val="center"/>
        <w:rPr>
          <w:rFonts w:ascii="Times New Roman" w:hAnsi="Times New Roman" w:cs="Times New Roman"/>
          <w:sz w:val="24"/>
          <w:szCs w:val="24"/>
        </w:rPr>
      </w:pPr>
      <w:bookmarkStart w:id="159" w:name="_Referencias"/>
      <w:bookmarkStart w:id="160" w:name="_Toc161745121"/>
      <w:bookmarkStart w:id="161" w:name="_Toc161745358"/>
      <w:bookmarkStart w:id="162" w:name="_Toc161746198"/>
      <w:bookmarkStart w:id="163" w:name="_Toc166840068"/>
      <w:bookmarkEnd w:id="159"/>
      <w:r w:rsidRPr="00B75A2C">
        <w:rPr>
          <w:rFonts w:ascii="Times New Roman" w:hAnsi="Times New Roman" w:cs="Times New Roman"/>
          <w:sz w:val="24"/>
          <w:szCs w:val="24"/>
        </w:rPr>
        <w:lastRenderedPageBreak/>
        <w:t>Referencias</w:t>
      </w:r>
      <w:bookmarkEnd w:id="160"/>
      <w:bookmarkEnd w:id="161"/>
      <w:bookmarkEnd w:id="162"/>
      <w:bookmarkEnd w:id="163"/>
    </w:p>
    <w:p w14:paraId="05B51F7C" w14:textId="77777777" w:rsidR="00E73E7F" w:rsidRDefault="00E73E7F" w:rsidP="00B451E2">
      <w:pPr>
        <w:pStyle w:val="Ttulo2"/>
        <w:jc w:val="center"/>
        <w:rPr>
          <w:rFonts w:ascii="Times New Roman" w:hAnsi="Times New Roman" w:cs="Times New Roman"/>
          <w:sz w:val="24"/>
          <w:szCs w:val="24"/>
        </w:rPr>
      </w:pPr>
    </w:p>
    <w:p w14:paraId="22B5C248" w14:textId="77777777" w:rsidR="00722A97" w:rsidRPr="00B75A2C" w:rsidRDefault="00722A97" w:rsidP="009F3E9A">
      <w:pPr>
        <w:pStyle w:val="Ttulo2"/>
        <w:spacing w:before="1"/>
        <w:ind w:left="2282" w:right="2729" w:firstLine="598"/>
        <w:jc w:val="center"/>
        <w:rPr>
          <w:rFonts w:ascii="Times New Roman" w:hAnsi="Times New Roman" w:cs="Times New Roman"/>
          <w:sz w:val="24"/>
          <w:szCs w:val="24"/>
        </w:rPr>
      </w:pPr>
    </w:p>
    <w:p w14:paraId="45E5E904" w14:textId="5FB6EBA4" w:rsidR="002B423A" w:rsidRDefault="008656D2" w:rsidP="00935F9E">
      <w:pPr>
        <w:spacing w:after="249" w:line="480" w:lineRule="auto"/>
        <w:ind w:left="720" w:right="63"/>
        <w:rPr>
          <w:rFonts w:ascii="Times New Roman" w:hAnsi="Times New Roman" w:cs="Times New Roman"/>
          <w:sz w:val="24"/>
          <w:szCs w:val="24"/>
        </w:rPr>
      </w:pPr>
      <w:r w:rsidRPr="00B75A2C">
        <w:rPr>
          <w:rFonts w:ascii="Times New Roman" w:hAnsi="Times New Roman" w:cs="Times New Roman"/>
          <w:sz w:val="24"/>
          <w:szCs w:val="24"/>
        </w:rPr>
        <w:t xml:space="preserve">Azorín Abellán Cecilia. (2019). Las Transiciones Educativas Y Su Influencia En El Alumnado </w:t>
      </w:r>
    </w:p>
    <w:p w14:paraId="627C1397" w14:textId="60F4C492" w:rsidR="008656D2" w:rsidRPr="00B75A2C" w:rsidRDefault="008656D2" w:rsidP="00935F9E">
      <w:pPr>
        <w:spacing w:after="249" w:line="480" w:lineRule="auto"/>
        <w:ind w:left="720" w:right="63"/>
        <w:rPr>
          <w:rFonts w:ascii="Times New Roman" w:hAnsi="Times New Roman" w:cs="Times New Roman"/>
          <w:sz w:val="24"/>
          <w:szCs w:val="24"/>
        </w:rPr>
      </w:pPr>
      <w:r w:rsidRPr="00EC5741">
        <w:rPr>
          <w:rFonts w:ascii="Times New Roman" w:hAnsi="Times New Roman" w:cs="Times New Roman"/>
          <w:sz w:val="24"/>
          <w:szCs w:val="24"/>
          <w:lang w:val="en-US"/>
        </w:rPr>
        <w:t xml:space="preserve">Educational Transitions and Their Influence on Students. </w:t>
      </w:r>
      <w:r w:rsidRPr="00B75A2C">
        <w:rPr>
          <w:rFonts w:ascii="Times New Roman" w:hAnsi="Times New Roman" w:cs="Times New Roman"/>
          <w:i/>
          <w:sz w:val="24"/>
          <w:szCs w:val="24"/>
        </w:rPr>
        <w:t xml:space="preserve">Universidad de Murcia. Facultad de Educación. Departamento de Didáctica y Organización Escolar. Campus de </w:t>
      </w:r>
      <w:proofErr w:type="spellStart"/>
      <w:r w:rsidRPr="00B75A2C">
        <w:rPr>
          <w:rFonts w:ascii="Times New Roman" w:hAnsi="Times New Roman" w:cs="Times New Roman"/>
          <w:i/>
          <w:sz w:val="24"/>
          <w:szCs w:val="24"/>
        </w:rPr>
        <w:t>Espinardo</w:t>
      </w:r>
      <w:proofErr w:type="spellEnd"/>
      <w:r w:rsidRPr="00B75A2C">
        <w:rPr>
          <w:rFonts w:ascii="Times New Roman" w:hAnsi="Times New Roman" w:cs="Times New Roman"/>
          <w:i/>
          <w:sz w:val="24"/>
          <w:szCs w:val="24"/>
        </w:rPr>
        <w:t xml:space="preserve">, 30100 </w:t>
      </w:r>
    </w:p>
    <w:p w14:paraId="4D08757A" w14:textId="77777777" w:rsidR="008656D2" w:rsidRPr="00B75A2C" w:rsidRDefault="008656D2" w:rsidP="00935F9E">
      <w:pPr>
        <w:spacing w:after="244" w:line="480" w:lineRule="auto"/>
        <w:ind w:left="720" w:right="63"/>
        <w:rPr>
          <w:rFonts w:ascii="Times New Roman" w:hAnsi="Times New Roman" w:cs="Times New Roman"/>
          <w:sz w:val="24"/>
          <w:szCs w:val="24"/>
        </w:rPr>
      </w:pPr>
      <w:r w:rsidRPr="00B75A2C">
        <w:rPr>
          <w:rFonts w:ascii="Times New Roman" w:hAnsi="Times New Roman" w:cs="Times New Roman"/>
          <w:i/>
          <w:sz w:val="24"/>
          <w:szCs w:val="24"/>
        </w:rPr>
        <w:t>Murcia. España</w:t>
      </w:r>
      <w:proofErr w:type="gramStart"/>
      <w:r w:rsidRPr="00B75A2C">
        <w:rPr>
          <w:rFonts w:ascii="Times New Roman" w:hAnsi="Times New Roman" w:cs="Times New Roman"/>
          <w:i/>
          <w:sz w:val="24"/>
          <w:szCs w:val="24"/>
        </w:rPr>
        <w:t xml:space="preserve">. </w:t>
      </w:r>
      <w:r w:rsidRPr="00B75A2C">
        <w:rPr>
          <w:rFonts w:ascii="Times New Roman" w:hAnsi="Times New Roman" w:cs="Times New Roman"/>
          <w:sz w:val="24"/>
          <w:szCs w:val="24"/>
        </w:rPr>
        <w:t>,</w:t>
      </w:r>
      <w:proofErr w:type="gramEnd"/>
      <w:r w:rsidRPr="00B75A2C">
        <w:rPr>
          <w:rFonts w:ascii="Times New Roman" w:hAnsi="Times New Roman" w:cs="Times New Roman"/>
          <w:sz w:val="24"/>
          <w:szCs w:val="24"/>
        </w:rPr>
        <w:t xml:space="preserve"> 223–229. https://dialnet.unirioja.es/servlet/articulo?codigo=7054408 </w:t>
      </w:r>
    </w:p>
    <w:p w14:paraId="17F4DEC5" w14:textId="0003CC99" w:rsidR="008656D2" w:rsidRPr="00B75A2C" w:rsidRDefault="008656D2" w:rsidP="00935F9E">
      <w:pPr>
        <w:spacing w:after="246" w:line="480" w:lineRule="auto"/>
        <w:ind w:left="720" w:right="63"/>
        <w:rPr>
          <w:rFonts w:ascii="Times New Roman" w:hAnsi="Times New Roman" w:cs="Times New Roman"/>
          <w:sz w:val="24"/>
          <w:szCs w:val="24"/>
        </w:rPr>
      </w:pPr>
      <w:r w:rsidRPr="00B75A2C">
        <w:rPr>
          <w:rFonts w:ascii="Times New Roman" w:hAnsi="Times New Roman" w:cs="Times New Roman"/>
          <w:sz w:val="24"/>
          <w:szCs w:val="24"/>
        </w:rPr>
        <w:t xml:space="preserve">Bueno Ruiz, C. (2006). La certificación profesional: algunas reflexiones y cuestiones a debate. </w:t>
      </w:r>
      <w:r w:rsidRPr="00B75A2C">
        <w:rPr>
          <w:rFonts w:ascii="Times New Roman" w:hAnsi="Times New Roman" w:cs="Times New Roman"/>
          <w:i/>
          <w:sz w:val="24"/>
          <w:szCs w:val="24"/>
        </w:rPr>
        <w:t>Educar</w:t>
      </w:r>
      <w:r w:rsidRPr="00B75A2C">
        <w:rPr>
          <w:rFonts w:ascii="Times New Roman" w:hAnsi="Times New Roman" w:cs="Times New Roman"/>
          <w:sz w:val="24"/>
          <w:szCs w:val="24"/>
        </w:rPr>
        <w:t xml:space="preserve">, </w:t>
      </w:r>
      <w:r w:rsidRPr="00B75A2C">
        <w:rPr>
          <w:rFonts w:ascii="Times New Roman" w:hAnsi="Times New Roman" w:cs="Times New Roman"/>
          <w:i/>
          <w:sz w:val="24"/>
          <w:szCs w:val="24"/>
        </w:rPr>
        <w:t>38</w:t>
      </w:r>
      <w:r w:rsidRPr="00B75A2C">
        <w:rPr>
          <w:rFonts w:ascii="Times New Roman" w:hAnsi="Times New Roman" w:cs="Times New Roman"/>
          <w:sz w:val="24"/>
          <w:szCs w:val="24"/>
        </w:rPr>
        <w:t xml:space="preserve">, 133–150. </w:t>
      </w:r>
    </w:p>
    <w:p w14:paraId="7898C86E" w14:textId="3415ACB2" w:rsidR="008656D2" w:rsidRPr="00B75A2C" w:rsidRDefault="008656D2" w:rsidP="00935F9E">
      <w:pPr>
        <w:spacing w:after="253" w:line="480" w:lineRule="auto"/>
        <w:ind w:left="720"/>
        <w:rPr>
          <w:rFonts w:ascii="Times New Roman" w:hAnsi="Times New Roman" w:cs="Times New Roman"/>
          <w:sz w:val="24"/>
          <w:szCs w:val="24"/>
        </w:rPr>
      </w:pPr>
      <w:r w:rsidRPr="00B75A2C">
        <w:rPr>
          <w:rFonts w:ascii="Times New Roman" w:hAnsi="Times New Roman" w:cs="Times New Roman"/>
          <w:sz w:val="24"/>
          <w:szCs w:val="24"/>
        </w:rPr>
        <w:t xml:space="preserve">Certificado, E. C. (2012). </w:t>
      </w:r>
      <w:r w:rsidRPr="00B75A2C">
        <w:rPr>
          <w:rFonts w:ascii="Times New Roman" w:hAnsi="Times New Roman" w:cs="Times New Roman"/>
          <w:i/>
          <w:sz w:val="24"/>
          <w:szCs w:val="24"/>
        </w:rPr>
        <w:t>El Conocimiento Certificado y su Implicación en los Sistemas Productivos Castellanos Villegas</w:t>
      </w:r>
      <w:r w:rsidRPr="00B75A2C">
        <w:rPr>
          <w:rFonts w:ascii="Times New Roman" w:hAnsi="Times New Roman" w:cs="Times New Roman"/>
          <w:sz w:val="24"/>
          <w:szCs w:val="24"/>
        </w:rPr>
        <w:t xml:space="preserve">. 18–38. </w:t>
      </w:r>
    </w:p>
    <w:p w14:paraId="6C41C2DA" w14:textId="46ED77FA" w:rsidR="008656D2" w:rsidRPr="00B75A2C" w:rsidRDefault="008656D2" w:rsidP="00935F9E">
      <w:pPr>
        <w:spacing w:after="253" w:line="480" w:lineRule="auto"/>
        <w:ind w:left="720"/>
        <w:rPr>
          <w:rFonts w:ascii="Times New Roman" w:hAnsi="Times New Roman" w:cs="Times New Roman"/>
          <w:sz w:val="24"/>
          <w:szCs w:val="24"/>
          <w:lang w:val="en-US"/>
        </w:rPr>
      </w:pPr>
      <w:r w:rsidRPr="00B75A2C">
        <w:rPr>
          <w:rFonts w:ascii="Times New Roman" w:hAnsi="Times New Roman" w:cs="Times New Roman"/>
          <w:sz w:val="24"/>
          <w:szCs w:val="24"/>
        </w:rPr>
        <w:t xml:space="preserve">Cognitiva, S. U. D. (2013). </w:t>
      </w:r>
      <w:r w:rsidRPr="00B75A2C">
        <w:rPr>
          <w:rFonts w:ascii="Times New Roman" w:hAnsi="Times New Roman" w:cs="Times New Roman"/>
          <w:i/>
          <w:sz w:val="24"/>
          <w:szCs w:val="24"/>
        </w:rPr>
        <w:t xml:space="preserve">LA ESTRUCTURA DEL CONOCIMIENTO CERTIFICADO Y SU </w:t>
      </w:r>
      <w:proofErr w:type="spellStart"/>
      <w:r w:rsidRPr="00B75A2C">
        <w:rPr>
          <w:rFonts w:ascii="Times New Roman" w:hAnsi="Times New Roman" w:cs="Times New Roman"/>
          <w:sz w:val="24"/>
          <w:szCs w:val="24"/>
        </w:rPr>
        <w:t>Engineering</w:t>
      </w:r>
      <w:proofErr w:type="spellEnd"/>
      <w:r w:rsidRPr="00B75A2C">
        <w:rPr>
          <w:rFonts w:ascii="Times New Roman" w:hAnsi="Times New Roman" w:cs="Times New Roman"/>
          <w:sz w:val="24"/>
          <w:szCs w:val="24"/>
        </w:rPr>
        <w:t xml:space="preserve">, S., &amp; </w:t>
      </w:r>
      <w:proofErr w:type="spellStart"/>
      <w:r w:rsidRPr="00B75A2C">
        <w:rPr>
          <w:rFonts w:ascii="Times New Roman" w:hAnsi="Times New Roman" w:cs="Times New Roman"/>
          <w:sz w:val="24"/>
          <w:szCs w:val="24"/>
        </w:rPr>
        <w:t>Committee</w:t>
      </w:r>
      <w:proofErr w:type="spellEnd"/>
      <w:r w:rsidRPr="00B75A2C">
        <w:rPr>
          <w:rFonts w:ascii="Times New Roman" w:hAnsi="Times New Roman" w:cs="Times New Roman"/>
          <w:sz w:val="24"/>
          <w:szCs w:val="24"/>
        </w:rPr>
        <w:t xml:space="preserve">, S. (2011). </w:t>
      </w:r>
      <w:r w:rsidRPr="00EC5741">
        <w:rPr>
          <w:rFonts w:ascii="Times New Roman" w:hAnsi="Times New Roman" w:cs="Times New Roman"/>
          <w:sz w:val="24"/>
          <w:szCs w:val="24"/>
          <w:lang w:val="en-US"/>
        </w:rPr>
        <w:t xml:space="preserve">IEEE recommended practice for software. requirements specifications. In </w:t>
      </w:r>
      <w:r w:rsidRPr="00EC5741">
        <w:rPr>
          <w:rFonts w:ascii="Times New Roman" w:hAnsi="Times New Roman" w:cs="Times New Roman"/>
          <w:i/>
          <w:sz w:val="24"/>
          <w:szCs w:val="24"/>
          <w:lang w:val="en-US"/>
        </w:rPr>
        <w:t>Software Requirements Engineering</w:t>
      </w:r>
      <w:r w:rsidRPr="00EC5741">
        <w:rPr>
          <w:rFonts w:ascii="Times New Roman" w:hAnsi="Times New Roman" w:cs="Times New Roman"/>
          <w:sz w:val="24"/>
          <w:szCs w:val="24"/>
          <w:lang w:val="en-US"/>
        </w:rPr>
        <w:t xml:space="preserve"> (Vol. 1998, </w:t>
      </w:r>
      <w:proofErr w:type="spellStart"/>
      <w:r w:rsidRPr="00EC5741">
        <w:rPr>
          <w:rFonts w:ascii="Times New Roman" w:hAnsi="Times New Roman" w:cs="Times New Roman"/>
          <w:sz w:val="24"/>
          <w:szCs w:val="24"/>
          <w:lang w:val="en-US"/>
        </w:rPr>
        <w:t>IssueOctober</w:t>
      </w:r>
      <w:proofErr w:type="spellEnd"/>
      <w:r w:rsidRPr="00EC5741">
        <w:rPr>
          <w:rFonts w:ascii="Times New Roman" w:hAnsi="Times New Roman" w:cs="Times New Roman"/>
          <w:sz w:val="24"/>
          <w:szCs w:val="24"/>
          <w:lang w:val="en-US"/>
        </w:rPr>
        <w:t xml:space="preserve">). https://doi.org/10.1109/9781118156674.ch3 </w:t>
      </w:r>
    </w:p>
    <w:p w14:paraId="23B4CB35" w14:textId="16B6575A" w:rsidR="008656D2" w:rsidRPr="00B75A2C" w:rsidRDefault="008656D2" w:rsidP="00935F9E">
      <w:pPr>
        <w:spacing w:after="253" w:line="480" w:lineRule="auto"/>
        <w:ind w:left="720"/>
        <w:rPr>
          <w:rFonts w:ascii="Times New Roman" w:hAnsi="Times New Roman" w:cs="Times New Roman"/>
          <w:sz w:val="24"/>
          <w:szCs w:val="24"/>
        </w:rPr>
      </w:pPr>
      <w:r w:rsidRPr="00B75A2C">
        <w:rPr>
          <w:rFonts w:ascii="Times New Roman" w:hAnsi="Times New Roman" w:cs="Times New Roman"/>
          <w:sz w:val="24"/>
          <w:szCs w:val="24"/>
        </w:rPr>
        <w:t xml:space="preserve">Fandos, M. (2003). Formación basada en las Tecnologías de la Información y Comunicación: Análisis didáctico del proceso de enseñanza-aprendizaje. </w:t>
      </w:r>
    </w:p>
    <w:p w14:paraId="406D33DE" w14:textId="77777777" w:rsidR="008656D2" w:rsidRPr="00B75A2C" w:rsidRDefault="008656D2" w:rsidP="00935F9E">
      <w:pPr>
        <w:spacing w:line="480" w:lineRule="auto"/>
        <w:ind w:left="720" w:right="63" w:hanging="480"/>
        <w:rPr>
          <w:rFonts w:ascii="Times New Roman" w:hAnsi="Times New Roman" w:cs="Times New Roman"/>
          <w:sz w:val="24"/>
          <w:szCs w:val="24"/>
        </w:rPr>
      </w:pPr>
      <w:r w:rsidRPr="00B75A2C">
        <w:rPr>
          <w:rFonts w:ascii="Times New Roman" w:hAnsi="Times New Roman" w:cs="Times New Roman"/>
          <w:sz w:val="24"/>
          <w:szCs w:val="24"/>
        </w:rPr>
        <w:t xml:space="preserve">Hernández Mondragón, A. R. (2006). La acreditación y certificación en las instituciones </w:t>
      </w:r>
    </w:p>
    <w:p w14:paraId="1498DF82" w14:textId="77777777" w:rsidR="008656D2" w:rsidRPr="00B75A2C" w:rsidRDefault="008656D2" w:rsidP="00935F9E">
      <w:pPr>
        <w:spacing w:line="480" w:lineRule="auto"/>
        <w:ind w:left="720" w:right="63" w:hanging="480"/>
        <w:rPr>
          <w:rFonts w:ascii="Times New Roman" w:hAnsi="Times New Roman" w:cs="Times New Roman"/>
          <w:sz w:val="24"/>
          <w:szCs w:val="24"/>
        </w:rPr>
      </w:pPr>
      <w:r w:rsidRPr="00B75A2C">
        <w:rPr>
          <w:rFonts w:ascii="Times New Roman" w:hAnsi="Times New Roman" w:cs="Times New Roman"/>
          <w:sz w:val="24"/>
          <w:szCs w:val="24"/>
        </w:rPr>
        <w:t xml:space="preserve">educación superior. Hacia la conformación de circuitos académicos de calidad: ¿Exclusión </w:t>
      </w:r>
    </w:p>
    <w:p w14:paraId="1E4109B0" w14:textId="77777777" w:rsidR="008656D2" w:rsidRPr="00B75A2C" w:rsidRDefault="008656D2" w:rsidP="00935F9E">
      <w:pPr>
        <w:spacing w:line="480" w:lineRule="auto"/>
        <w:ind w:left="720" w:right="63" w:hanging="480"/>
        <w:rPr>
          <w:rFonts w:ascii="Times New Roman" w:hAnsi="Times New Roman" w:cs="Times New Roman"/>
          <w:sz w:val="24"/>
          <w:szCs w:val="24"/>
        </w:rPr>
      </w:pPr>
      <w:r w:rsidRPr="00B75A2C">
        <w:rPr>
          <w:rFonts w:ascii="Times New Roman" w:hAnsi="Times New Roman" w:cs="Times New Roman"/>
          <w:sz w:val="24"/>
          <w:szCs w:val="24"/>
        </w:rPr>
        <w:t xml:space="preserve">o Integración? </w:t>
      </w:r>
    </w:p>
    <w:p w14:paraId="18AB1E3F" w14:textId="77777777" w:rsidR="008656D2" w:rsidRPr="00B75A2C" w:rsidRDefault="008656D2" w:rsidP="00935F9E">
      <w:pPr>
        <w:spacing w:line="480" w:lineRule="auto"/>
        <w:ind w:left="720" w:right="63" w:hanging="480"/>
        <w:rPr>
          <w:rFonts w:ascii="Times New Roman" w:hAnsi="Times New Roman" w:cs="Times New Roman"/>
          <w:sz w:val="24"/>
          <w:szCs w:val="24"/>
        </w:rPr>
      </w:pPr>
      <w:r w:rsidRPr="00B75A2C">
        <w:rPr>
          <w:rFonts w:ascii="Times New Roman" w:hAnsi="Times New Roman" w:cs="Times New Roman"/>
          <w:i/>
          <w:sz w:val="24"/>
          <w:szCs w:val="24"/>
        </w:rPr>
        <w:lastRenderedPageBreak/>
        <w:t>Revista Del Centro de Investigación. Universidad La Salle</w:t>
      </w:r>
      <w:r w:rsidRPr="00B75A2C">
        <w:rPr>
          <w:rFonts w:ascii="Times New Roman" w:hAnsi="Times New Roman" w:cs="Times New Roman"/>
          <w:sz w:val="24"/>
          <w:szCs w:val="24"/>
        </w:rPr>
        <w:t xml:space="preserve">, </w:t>
      </w:r>
      <w:r w:rsidRPr="00B75A2C">
        <w:rPr>
          <w:rFonts w:ascii="Times New Roman" w:hAnsi="Times New Roman" w:cs="Times New Roman"/>
          <w:i/>
          <w:sz w:val="24"/>
          <w:szCs w:val="24"/>
        </w:rPr>
        <w:t>7</w:t>
      </w:r>
      <w:r w:rsidRPr="00B75A2C">
        <w:rPr>
          <w:rFonts w:ascii="Times New Roman" w:hAnsi="Times New Roman" w:cs="Times New Roman"/>
          <w:sz w:val="24"/>
          <w:szCs w:val="24"/>
        </w:rPr>
        <w:t xml:space="preserve">(26), 51–61. </w:t>
      </w:r>
    </w:p>
    <w:p w14:paraId="14CF5C6E" w14:textId="77777777" w:rsidR="008656D2" w:rsidRPr="00B75A2C" w:rsidRDefault="008656D2" w:rsidP="00935F9E">
      <w:pPr>
        <w:spacing w:line="480" w:lineRule="auto"/>
        <w:ind w:left="720" w:right="63" w:hanging="480"/>
        <w:rPr>
          <w:rFonts w:ascii="Times New Roman" w:hAnsi="Times New Roman" w:cs="Times New Roman"/>
          <w:i/>
          <w:sz w:val="24"/>
          <w:szCs w:val="24"/>
        </w:rPr>
      </w:pPr>
      <w:r w:rsidRPr="00B75A2C">
        <w:rPr>
          <w:rFonts w:ascii="Times New Roman" w:hAnsi="Times New Roman" w:cs="Times New Roman"/>
          <w:sz w:val="24"/>
          <w:szCs w:val="24"/>
        </w:rPr>
        <w:t xml:space="preserve">Javier </w:t>
      </w:r>
      <w:proofErr w:type="spellStart"/>
      <w:r w:rsidRPr="00B75A2C">
        <w:rPr>
          <w:rFonts w:ascii="Times New Roman" w:hAnsi="Times New Roman" w:cs="Times New Roman"/>
          <w:sz w:val="24"/>
          <w:szCs w:val="24"/>
        </w:rPr>
        <w:t>Naharro</w:t>
      </w:r>
      <w:proofErr w:type="spellEnd"/>
      <w:r w:rsidRPr="00B75A2C">
        <w:rPr>
          <w:rFonts w:ascii="Times New Roman" w:hAnsi="Times New Roman" w:cs="Times New Roman"/>
          <w:sz w:val="24"/>
          <w:szCs w:val="24"/>
        </w:rPr>
        <w:t xml:space="preserve"> Berrocal, F. (2016). </w:t>
      </w:r>
      <w:r w:rsidRPr="00B75A2C">
        <w:rPr>
          <w:rFonts w:ascii="Times New Roman" w:hAnsi="Times New Roman" w:cs="Times New Roman"/>
          <w:i/>
          <w:sz w:val="24"/>
          <w:szCs w:val="24"/>
        </w:rPr>
        <w:t>Universidad Politécnica De Madrid Escuela Técnica</w:t>
      </w:r>
    </w:p>
    <w:p w14:paraId="40CBC0C8" w14:textId="77777777" w:rsidR="008656D2" w:rsidRPr="00B75A2C" w:rsidRDefault="008656D2" w:rsidP="00935F9E">
      <w:pPr>
        <w:spacing w:line="480" w:lineRule="auto"/>
        <w:ind w:left="720" w:right="63" w:hanging="480"/>
        <w:rPr>
          <w:rFonts w:ascii="Times New Roman" w:hAnsi="Times New Roman" w:cs="Times New Roman"/>
          <w:i/>
          <w:sz w:val="24"/>
          <w:szCs w:val="24"/>
        </w:rPr>
      </w:pPr>
      <w:r w:rsidRPr="00B75A2C">
        <w:rPr>
          <w:rFonts w:ascii="Times New Roman" w:hAnsi="Times New Roman" w:cs="Times New Roman"/>
          <w:i/>
          <w:sz w:val="24"/>
          <w:szCs w:val="24"/>
        </w:rPr>
        <w:t>Superior De Ingenieros En Topografía, Geodesia Y Cartografía Diseño De Una Red</w:t>
      </w:r>
    </w:p>
    <w:p w14:paraId="513B0645" w14:textId="31D942A2" w:rsidR="008656D2" w:rsidRPr="00B75A2C" w:rsidRDefault="008656D2" w:rsidP="00935F9E">
      <w:pPr>
        <w:spacing w:line="480" w:lineRule="auto"/>
        <w:ind w:left="720" w:right="63" w:hanging="480"/>
        <w:rPr>
          <w:rFonts w:ascii="Times New Roman" w:hAnsi="Times New Roman" w:cs="Times New Roman"/>
          <w:sz w:val="24"/>
          <w:szCs w:val="24"/>
        </w:rPr>
      </w:pPr>
      <w:r w:rsidRPr="00B75A2C">
        <w:rPr>
          <w:rFonts w:ascii="Times New Roman" w:hAnsi="Times New Roman" w:cs="Times New Roman"/>
          <w:i/>
          <w:sz w:val="24"/>
          <w:szCs w:val="24"/>
        </w:rPr>
        <w:t xml:space="preserve">Multinivel De Conocimiento Certificado Y Su Aplicación a La Enseñanza </w:t>
      </w:r>
      <w:proofErr w:type="spellStart"/>
      <w:r w:rsidRPr="00B75A2C">
        <w:rPr>
          <w:rFonts w:ascii="Times New Roman" w:hAnsi="Times New Roman" w:cs="Times New Roman"/>
          <w:i/>
          <w:sz w:val="24"/>
          <w:szCs w:val="24"/>
        </w:rPr>
        <w:t>UniversitariaTesis</w:t>
      </w:r>
      <w:proofErr w:type="spellEnd"/>
      <w:r w:rsidRPr="00B75A2C">
        <w:rPr>
          <w:rFonts w:ascii="Times New Roman" w:hAnsi="Times New Roman" w:cs="Times New Roman"/>
          <w:i/>
          <w:sz w:val="24"/>
          <w:szCs w:val="24"/>
        </w:rPr>
        <w:t xml:space="preserve"> </w:t>
      </w:r>
    </w:p>
    <w:p w14:paraId="3AB242BC" w14:textId="70F94857" w:rsidR="002B423A" w:rsidRPr="00035803" w:rsidRDefault="008656D2" w:rsidP="00935F9E">
      <w:pPr>
        <w:spacing w:after="244" w:line="480" w:lineRule="auto"/>
        <w:ind w:left="720" w:right="63"/>
        <w:rPr>
          <w:rFonts w:ascii="Times New Roman" w:hAnsi="Times New Roman" w:cs="Times New Roman"/>
          <w:sz w:val="24"/>
          <w:szCs w:val="24"/>
          <w:lang w:val="en-US"/>
        </w:rPr>
      </w:pPr>
      <w:r w:rsidRPr="00B75A2C">
        <w:rPr>
          <w:rFonts w:ascii="Times New Roman" w:hAnsi="Times New Roman" w:cs="Times New Roman"/>
          <w:sz w:val="24"/>
          <w:szCs w:val="24"/>
        </w:rPr>
        <w:t xml:space="preserve">http://oa.upm.es/39351/1/FERNANDO_JAVIER_NAHARRO_BERROCAL.pdf Macroproceso, N. D. E. L., Merchán, A. M., Pizarro, K. F., &amp; Pizarro, K. F. (2020). </w:t>
      </w:r>
      <w:r w:rsidRPr="00B75A2C">
        <w:rPr>
          <w:rFonts w:ascii="Times New Roman" w:hAnsi="Times New Roman" w:cs="Times New Roman"/>
          <w:i/>
          <w:sz w:val="24"/>
          <w:szCs w:val="24"/>
        </w:rPr>
        <w:t xml:space="preserve">Control de Versiones del Documento Fecha Versión Elaborado Descripción </w:t>
      </w:r>
      <w:proofErr w:type="gramStart"/>
      <w:r w:rsidRPr="00B75A2C">
        <w:rPr>
          <w:rFonts w:ascii="Times New Roman" w:hAnsi="Times New Roman" w:cs="Times New Roman"/>
          <w:i/>
          <w:sz w:val="24"/>
          <w:szCs w:val="24"/>
        </w:rPr>
        <w:t>Fusagasugá ,</w:t>
      </w:r>
      <w:proofErr w:type="gramEnd"/>
      <w:r w:rsidRPr="00B75A2C">
        <w:rPr>
          <w:rFonts w:ascii="Times New Roman" w:hAnsi="Times New Roman" w:cs="Times New Roman"/>
          <w:i/>
          <w:sz w:val="24"/>
          <w:szCs w:val="24"/>
        </w:rPr>
        <w:t xml:space="preserve"> Cundinamarca Enero de 2020</w:t>
      </w:r>
      <w:r w:rsidRPr="00B75A2C">
        <w:rPr>
          <w:rFonts w:ascii="Times New Roman" w:hAnsi="Times New Roman" w:cs="Times New Roman"/>
          <w:sz w:val="24"/>
          <w:szCs w:val="24"/>
        </w:rPr>
        <w:t xml:space="preserve">. </w:t>
      </w:r>
      <w:r w:rsidRPr="00EC5741">
        <w:rPr>
          <w:rFonts w:ascii="Times New Roman" w:hAnsi="Times New Roman" w:cs="Times New Roman"/>
          <w:i/>
          <w:sz w:val="24"/>
          <w:szCs w:val="24"/>
          <w:lang w:val="en-US"/>
        </w:rPr>
        <w:t>20</w:t>
      </w:r>
      <w:r w:rsidRPr="00EC5741">
        <w:rPr>
          <w:rFonts w:ascii="Times New Roman" w:hAnsi="Times New Roman" w:cs="Times New Roman"/>
          <w:sz w:val="24"/>
          <w:szCs w:val="24"/>
          <w:lang w:val="en-US"/>
        </w:rPr>
        <w:t xml:space="preserve">. </w:t>
      </w:r>
    </w:p>
    <w:p w14:paraId="65504734" w14:textId="3299C85E" w:rsidR="008656D2" w:rsidRPr="00B75A2C" w:rsidRDefault="008656D2" w:rsidP="00935F9E">
      <w:pPr>
        <w:spacing w:after="244" w:line="480" w:lineRule="auto"/>
        <w:ind w:left="720" w:right="63"/>
        <w:rPr>
          <w:rFonts w:ascii="Times New Roman" w:hAnsi="Times New Roman" w:cs="Times New Roman"/>
          <w:sz w:val="24"/>
          <w:szCs w:val="24"/>
        </w:rPr>
      </w:pPr>
      <w:r w:rsidRPr="00EC5741">
        <w:rPr>
          <w:rFonts w:ascii="Times New Roman" w:hAnsi="Times New Roman" w:cs="Times New Roman"/>
          <w:sz w:val="24"/>
          <w:szCs w:val="24"/>
          <w:lang w:val="en-US"/>
        </w:rPr>
        <w:t xml:space="preserve">Mexicana, R. (2021). 2022 | 1. In </w:t>
      </w:r>
      <w:r w:rsidRPr="00EC5741">
        <w:rPr>
          <w:rFonts w:ascii="Times New Roman" w:hAnsi="Times New Roman" w:cs="Times New Roman"/>
          <w:i/>
          <w:sz w:val="24"/>
          <w:szCs w:val="24"/>
          <w:lang w:val="en-US"/>
        </w:rPr>
        <w:t xml:space="preserve">revue </w:t>
      </w:r>
      <w:proofErr w:type="spellStart"/>
      <w:r w:rsidRPr="00EC5741">
        <w:rPr>
          <w:rFonts w:ascii="Times New Roman" w:hAnsi="Times New Roman" w:cs="Times New Roman"/>
          <w:i/>
          <w:sz w:val="24"/>
          <w:szCs w:val="24"/>
          <w:lang w:val="en-US"/>
        </w:rPr>
        <w:t>Alyoda</w:t>
      </w:r>
      <w:proofErr w:type="spellEnd"/>
      <w:r w:rsidRPr="00EC5741">
        <w:rPr>
          <w:rFonts w:ascii="Times New Roman" w:hAnsi="Times New Roman" w:cs="Times New Roman"/>
          <w:sz w:val="24"/>
          <w:szCs w:val="24"/>
          <w:lang w:val="en-US"/>
        </w:rPr>
        <w:t xml:space="preserve"> (Issues 2022–1). https://doi.org/10.35562/alyoda.332 </w:t>
      </w:r>
      <w:proofErr w:type="spellStart"/>
      <w:r w:rsidRPr="00EC5741">
        <w:rPr>
          <w:rFonts w:ascii="Times New Roman" w:hAnsi="Times New Roman" w:cs="Times New Roman"/>
          <w:sz w:val="24"/>
          <w:szCs w:val="24"/>
          <w:lang w:val="en-US"/>
        </w:rPr>
        <w:t>Mikkelson</w:t>
      </w:r>
      <w:proofErr w:type="spellEnd"/>
      <w:r w:rsidRPr="00EC5741">
        <w:rPr>
          <w:rFonts w:ascii="Times New Roman" w:hAnsi="Times New Roman" w:cs="Times New Roman"/>
          <w:sz w:val="24"/>
          <w:szCs w:val="24"/>
          <w:lang w:val="en-US"/>
        </w:rPr>
        <w:t xml:space="preserve">, H. (2013). Universities and interpreter certification. </w:t>
      </w:r>
      <w:proofErr w:type="spellStart"/>
      <w:r w:rsidRPr="00B75A2C">
        <w:rPr>
          <w:rFonts w:ascii="Times New Roman" w:hAnsi="Times New Roman" w:cs="Times New Roman"/>
          <w:i/>
          <w:sz w:val="24"/>
          <w:szCs w:val="24"/>
        </w:rPr>
        <w:t>Translation</w:t>
      </w:r>
      <w:proofErr w:type="spellEnd"/>
      <w:r w:rsidRPr="00B75A2C">
        <w:rPr>
          <w:rFonts w:ascii="Times New Roman" w:hAnsi="Times New Roman" w:cs="Times New Roman"/>
          <w:i/>
          <w:sz w:val="24"/>
          <w:szCs w:val="24"/>
        </w:rPr>
        <w:t xml:space="preserve"> and </w:t>
      </w:r>
      <w:proofErr w:type="spellStart"/>
      <w:r w:rsidRPr="00B75A2C">
        <w:rPr>
          <w:rFonts w:ascii="Times New Roman" w:hAnsi="Times New Roman" w:cs="Times New Roman"/>
          <w:i/>
          <w:sz w:val="24"/>
          <w:szCs w:val="24"/>
        </w:rPr>
        <w:t>Interpreting</w:t>
      </w:r>
      <w:proofErr w:type="spellEnd"/>
      <w:r w:rsidRPr="00B75A2C">
        <w:rPr>
          <w:rFonts w:ascii="Times New Roman" w:hAnsi="Times New Roman" w:cs="Times New Roman"/>
          <w:sz w:val="24"/>
          <w:szCs w:val="24"/>
        </w:rPr>
        <w:t xml:space="preserve">, </w:t>
      </w:r>
      <w:r w:rsidRPr="00B75A2C">
        <w:rPr>
          <w:rFonts w:ascii="Times New Roman" w:hAnsi="Times New Roman" w:cs="Times New Roman"/>
          <w:i/>
          <w:sz w:val="24"/>
          <w:szCs w:val="24"/>
        </w:rPr>
        <w:t>5</w:t>
      </w:r>
      <w:r w:rsidRPr="00B75A2C">
        <w:rPr>
          <w:rFonts w:ascii="Times New Roman" w:hAnsi="Times New Roman" w:cs="Times New Roman"/>
          <w:sz w:val="24"/>
          <w:szCs w:val="24"/>
        </w:rPr>
        <w:t>(1), 66–78.</w:t>
      </w:r>
    </w:p>
    <w:p w14:paraId="46F728B1" w14:textId="6E1BEF2B" w:rsidR="008656D2" w:rsidRPr="00B75A2C" w:rsidRDefault="008656D2" w:rsidP="00935F9E">
      <w:pPr>
        <w:spacing w:line="480" w:lineRule="auto"/>
        <w:ind w:left="720"/>
        <w:rPr>
          <w:rFonts w:ascii="Times New Roman" w:hAnsi="Times New Roman" w:cs="Times New Roman"/>
          <w:sz w:val="24"/>
          <w:szCs w:val="24"/>
        </w:rPr>
      </w:pPr>
      <w:r w:rsidRPr="00B75A2C">
        <w:rPr>
          <w:rFonts w:ascii="Times New Roman" w:hAnsi="Times New Roman" w:cs="Times New Roman"/>
          <w:sz w:val="24"/>
          <w:szCs w:val="24"/>
        </w:rPr>
        <w:t>Molina, J. D. D. (</w:t>
      </w:r>
      <w:proofErr w:type="spellStart"/>
      <w:r w:rsidRPr="00B75A2C">
        <w:rPr>
          <w:rFonts w:ascii="Times New Roman" w:hAnsi="Times New Roman" w:cs="Times New Roman"/>
          <w:sz w:val="24"/>
          <w:szCs w:val="24"/>
        </w:rPr>
        <w:t>n.d</w:t>
      </w:r>
      <w:proofErr w:type="spellEnd"/>
      <w:r w:rsidRPr="00B75A2C">
        <w:rPr>
          <w:rFonts w:ascii="Times New Roman" w:hAnsi="Times New Roman" w:cs="Times New Roman"/>
          <w:sz w:val="24"/>
          <w:szCs w:val="24"/>
        </w:rPr>
        <w:t xml:space="preserve">.). </w:t>
      </w:r>
      <w:r w:rsidRPr="00B75A2C">
        <w:rPr>
          <w:rFonts w:ascii="Times New Roman" w:hAnsi="Times New Roman" w:cs="Times New Roman"/>
          <w:i/>
          <w:sz w:val="24"/>
          <w:szCs w:val="24"/>
        </w:rPr>
        <w:t xml:space="preserve">Análisis de los nuevos procedimientos de validación de firmas en documentos electrónicos a cargo de los responsables del control externo * Autores **: </w:t>
      </w:r>
      <w:proofErr w:type="spellStart"/>
      <w:r w:rsidRPr="00B75A2C">
        <w:rPr>
          <w:rFonts w:ascii="Times New Roman" w:hAnsi="Times New Roman" w:cs="Times New Roman"/>
          <w:i/>
          <w:sz w:val="24"/>
          <w:szCs w:val="24"/>
        </w:rPr>
        <w:t>Carenht</w:t>
      </w:r>
      <w:proofErr w:type="spellEnd"/>
      <w:r w:rsidRPr="00B75A2C">
        <w:rPr>
          <w:rFonts w:ascii="Times New Roman" w:hAnsi="Times New Roman" w:cs="Times New Roman"/>
          <w:i/>
          <w:sz w:val="24"/>
          <w:szCs w:val="24"/>
        </w:rPr>
        <w:t xml:space="preserve"> </w:t>
      </w:r>
      <w:proofErr w:type="spellStart"/>
      <w:r w:rsidRPr="00B75A2C">
        <w:rPr>
          <w:rFonts w:ascii="Times New Roman" w:hAnsi="Times New Roman" w:cs="Times New Roman"/>
          <w:i/>
          <w:sz w:val="24"/>
          <w:szCs w:val="24"/>
        </w:rPr>
        <w:t>Julieht</w:t>
      </w:r>
      <w:proofErr w:type="spellEnd"/>
      <w:r w:rsidRPr="00B75A2C">
        <w:rPr>
          <w:rFonts w:ascii="Times New Roman" w:hAnsi="Times New Roman" w:cs="Times New Roman"/>
          <w:i/>
          <w:sz w:val="24"/>
          <w:szCs w:val="24"/>
        </w:rPr>
        <w:t xml:space="preserve"> </w:t>
      </w:r>
      <w:proofErr w:type="spellStart"/>
      <w:r w:rsidRPr="00B75A2C">
        <w:rPr>
          <w:rFonts w:ascii="Times New Roman" w:hAnsi="Times New Roman" w:cs="Times New Roman"/>
          <w:i/>
          <w:sz w:val="24"/>
          <w:szCs w:val="24"/>
        </w:rPr>
        <w:t>Martinez</w:t>
      </w:r>
      <w:proofErr w:type="spellEnd"/>
      <w:r w:rsidRPr="00B75A2C">
        <w:rPr>
          <w:rFonts w:ascii="Times New Roman" w:hAnsi="Times New Roman" w:cs="Times New Roman"/>
          <w:i/>
          <w:sz w:val="24"/>
          <w:szCs w:val="24"/>
        </w:rPr>
        <w:t xml:space="preserve"> </w:t>
      </w:r>
      <w:proofErr w:type="spellStart"/>
      <w:r w:rsidRPr="00B75A2C">
        <w:rPr>
          <w:rFonts w:ascii="Times New Roman" w:hAnsi="Times New Roman" w:cs="Times New Roman"/>
          <w:i/>
          <w:sz w:val="24"/>
          <w:szCs w:val="24"/>
        </w:rPr>
        <w:t>Marin</w:t>
      </w:r>
      <w:proofErr w:type="spellEnd"/>
      <w:r w:rsidRPr="00B75A2C">
        <w:rPr>
          <w:rFonts w:ascii="Times New Roman" w:hAnsi="Times New Roman" w:cs="Times New Roman"/>
          <w:i/>
          <w:sz w:val="24"/>
          <w:szCs w:val="24"/>
        </w:rPr>
        <w:t xml:space="preserve"> / </w:t>
      </w:r>
      <w:proofErr w:type="spellStart"/>
      <w:r w:rsidRPr="00B75A2C">
        <w:rPr>
          <w:rFonts w:ascii="Times New Roman" w:hAnsi="Times New Roman" w:cs="Times New Roman"/>
          <w:i/>
          <w:sz w:val="24"/>
          <w:szCs w:val="24"/>
        </w:rPr>
        <w:t>Jhonathan</w:t>
      </w:r>
      <w:proofErr w:type="spellEnd"/>
      <w:r w:rsidRPr="00B75A2C">
        <w:rPr>
          <w:rFonts w:ascii="Times New Roman" w:hAnsi="Times New Roman" w:cs="Times New Roman"/>
          <w:i/>
          <w:sz w:val="24"/>
          <w:szCs w:val="24"/>
        </w:rPr>
        <w:t xml:space="preserve"> David Duarte Molina Asesora***: Liliam Betancur Jaramillo</w:t>
      </w:r>
      <w:r w:rsidRPr="00B75A2C">
        <w:rPr>
          <w:rFonts w:ascii="Times New Roman" w:hAnsi="Times New Roman" w:cs="Times New Roman"/>
          <w:sz w:val="24"/>
          <w:szCs w:val="24"/>
        </w:rPr>
        <w:t xml:space="preserve">. </w:t>
      </w:r>
    </w:p>
    <w:p w14:paraId="308DD5BE" w14:textId="755C3CBD" w:rsidR="008656D2" w:rsidRPr="00B75A2C" w:rsidRDefault="008656D2" w:rsidP="00935F9E">
      <w:pPr>
        <w:spacing w:line="480" w:lineRule="auto"/>
        <w:ind w:left="720" w:right="63" w:hanging="480"/>
        <w:rPr>
          <w:rFonts w:ascii="Times New Roman" w:hAnsi="Times New Roman" w:cs="Times New Roman"/>
          <w:sz w:val="24"/>
          <w:szCs w:val="24"/>
        </w:rPr>
      </w:pPr>
      <w:r w:rsidRPr="00B75A2C">
        <w:rPr>
          <w:rFonts w:ascii="Times New Roman" w:hAnsi="Times New Roman" w:cs="Times New Roman"/>
          <w:sz w:val="24"/>
          <w:szCs w:val="24"/>
        </w:rPr>
        <w:t xml:space="preserve">Montoro Cabrera, M. del C. (2009). El aprendizaje cooperativo: Un instrumento de </w:t>
      </w:r>
    </w:p>
    <w:p w14:paraId="064DE524" w14:textId="77777777" w:rsidR="008656D2" w:rsidRPr="00B75A2C" w:rsidRDefault="008656D2" w:rsidP="00935F9E">
      <w:pPr>
        <w:spacing w:line="480" w:lineRule="auto"/>
        <w:ind w:left="720" w:right="63" w:hanging="480"/>
        <w:rPr>
          <w:rFonts w:ascii="Times New Roman" w:hAnsi="Times New Roman" w:cs="Times New Roman"/>
          <w:i/>
          <w:sz w:val="24"/>
          <w:szCs w:val="24"/>
        </w:rPr>
      </w:pPr>
      <w:proofErr w:type="spellStart"/>
      <w:r w:rsidRPr="00B75A2C">
        <w:rPr>
          <w:rFonts w:ascii="Times New Roman" w:hAnsi="Times New Roman" w:cs="Times New Roman"/>
          <w:sz w:val="24"/>
          <w:szCs w:val="24"/>
        </w:rPr>
        <w:t>ransformación</w:t>
      </w:r>
      <w:proofErr w:type="spellEnd"/>
      <w:r w:rsidRPr="00B75A2C">
        <w:rPr>
          <w:rFonts w:ascii="Times New Roman" w:hAnsi="Times New Roman" w:cs="Times New Roman"/>
          <w:sz w:val="24"/>
          <w:szCs w:val="24"/>
        </w:rPr>
        <w:t xml:space="preserve"> para la mejora de la calidad de la enseñanza. </w:t>
      </w:r>
      <w:r w:rsidRPr="00B75A2C">
        <w:rPr>
          <w:rFonts w:ascii="Times New Roman" w:hAnsi="Times New Roman" w:cs="Times New Roman"/>
          <w:i/>
          <w:sz w:val="24"/>
          <w:szCs w:val="24"/>
        </w:rPr>
        <w:t>Caleidoscopio, Revista Digital</w:t>
      </w:r>
    </w:p>
    <w:p w14:paraId="12E0EAC4" w14:textId="59A411DB" w:rsidR="008656D2" w:rsidRPr="00B75A2C" w:rsidRDefault="008656D2" w:rsidP="00935F9E">
      <w:pPr>
        <w:spacing w:line="480" w:lineRule="auto"/>
        <w:ind w:left="720" w:right="63" w:hanging="480"/>
        <w:rPr>
          <w:rFonts w:ascii="Times New Roman" w:hAnsi="Times New Roman" w:cs="Times New Roman"/>
          <w:sz w:val="24"/>
          <w:szCs w:val="24"/>
        </w:rPr>
      </w:pPr>
      <w:r w:rsidRPr="00B75A2C">
        <w:rPr>
          <w:rFonts w:ascii="Times New Roman" w:hAnsi="Times New Roman" w:cs="Times New Roman"/>
          <w:i/>
          <w:sz w:val="24"/>
          <w:szCs w:val="24"/>
        </w:rPr>
        <w:t>de Contenidos Educativos</w:t>
      </w:r>
      <w:r w:rsidRPr="00B75A2C">
        <w:rPr>
          <w:rFonts w:ascii="Times New Roman" w:hAnsi="Times New Roman" w:cs="Times New Roman"/>
          <w:sz w:val="24"/>
          <w:szCs w:val="24"/>
        </w:rPr>
        <w:t xml:space="preserve">, </w:t>
      </w:r>
      <w:r w:rsidRPr="00B75A2C">
        <w:rPr>
          <w:rFonts w:ascii="Times New Roman" w:hAnsi="Times New Roman" w:cs="Times New Roman"/>
          <w:i/>
          <w:sz w:val="24"/>
          <w:szCs w:val="24"/>
        </w:rPr>
        <w:t>2</w:t>
      </w:r>
      <w:r w:rsidRPr="00B75A2C">
        <w:rPr>
          <w:rFonts w:ascii="Times New Roman" w:hAnsi="Times New Roman" w:cs="Times New Roman"/>
          <w:sz w:val="24"/>
          <w:szCs w:val="24"/>
        </w:rPr>
        <w:t xml:space="preserve">, 8. </w:t>
      </w:r>
    </w:p>
    <w:p w14:paraId="599B1A39" w14:textId="77777777" w:rsidR="008656D2" w:rsidRPr="00B75A2C" w:rsidRDefault="008656D2" w:rsidP="00935F9E">
      <w:pPr>
        <w:spacing w:line="480" w:lineRule="auto"/>
        <w:ind w:left="720" w:right="63"/>
        <w:rPr>
          <w:rFonts w:ascii="Times New Roman" w:hAnsi="Times New Roman" w:cs="Times New Roman"/>
          <w:sz w:val="24"/>
          <w:szCs w:val="24"/>
        </w:rPr>
      </w:pPr>
      <w:r w:rsidRPr="00B75A2C">
        <w:rPr>
          <w:rFonts w:ascii="Times New Roman" w:hAnsi="Times New Roman" w:cs="Times New Roman"/>
          <w:sz w:val="24"/>
          <w:szCs w:val="24"/>
        </w:rPr>
        <w:t xml:space="preserve">http://dialnet.unirioja.es/servlet/articulo?codigo=3176314&amp;info=resumen&amp;idioma=ENG </w:t>
      </w:r>
    </w:p>
    <w:p w14:paraId="4C2A5922" w14:textId="409164B3" w:rsidR="008656D2" w:rsidRPr="00B75A2C" w:rsidRDefault="008656D2" w:rsidP="00935F9E">
      <w:pPr>
        <w:spacing w:after="253" w:line="480" w:lineRule="auto"/>
        <w:ind w:left="720"/>
        <w:rPr>
          <w:rFonts w:ascii="Times New Roman" w:hAnsi="Times New Roman" w:cs="Times New Roman"/>
          <w:sz w:val="24"/>
          <w:szCs w:val="24"/>
        </w:rPr>
      </w:pPr>
      <w:r w:rsidRPr="00B75A2C">
        <w:rPr>
          <w:rFonts w:ascii="Times New Roman" w:hAnsi="Times New Roman" w:cs="Times New Roman"/>
          <w:sz w:val="24"/>
          <w:szCs w:val="24"/>
        </w:rPr>
        <w:t xml:space="preserve">Romero, C. A. (2003). Claudia A. Romero. </w:t>
      </w:r>
      <w:r w:rsidRPr="00B75A2C">
        <w:rPr>
          <w:rFonts w:ascii="Times New Roman" w:hAnsi="Times New Roman" w:cs="Times New Roman"/>
          <w:i/>
          <w:sz w:val="24"/>
          <w:szCs w:val="24"/>
        </w:rPr>
        <w:t>Revista Electrónica Iberoamericana Eficacia y Cambio En Educación</w:t>
      </w:r>
      <w:r w:rsidRPr="00B75A2C">
        <w:rPr>
          <w:rFonts w:ascii="Times New Roman" w:hAnsi="Times New Roman" w:cs="Times New Roman"/>
          <w:sz w:val="24"/>
          <w:szCs w:val="24"/>
        </w:rPr>
        <w:t xml:space="preserve">, </w:t>
      </w:r>
      <w:r w:rsidRPr="00B75A2C">
        <w:rPr>
          <w:rFonts w:ascii="Times New Roman" w:hAnsi="Times New Roman" w:cs="Times New Roman"/>
          <w:i/>
          <w:sz w:val="24"/>
          <w:szCs w:val="24"/>
        </w:rPr>
        <w:t>1</w:t>
      </w:r>
      <w:r w:rsidRPr="00B75A2C">
        <w:rPr>
          <w:rFonts w:ascii="Times New Roman" w:hAnsi="Times New Roman" w:cs="Times New Roman"/>
          <w:sz w:val="24"/>
          <w:szCs w:val="24"/>
        </w:rPr>
        <w:t>(1), 1–26.</w:t>
      </w:r>
      <w:r w:rsidR="002B423A">
        <w:rPr>
          <w:rFonts w:ascii="Times New Roman" w:hAnsi="Times New Roman" w:cs="Times New Roman"/>
          <w:sz w:val="24"/>
          <w:szCs w:val="24"/>
        </w:rPr>
        <w:t xml:space="preserve"> </w:t>
      </w:r>
      <w:r w:rsidRPr="00B75A2C">
        <w:rPr>
          <w:rFonts w:ascii="Times New Roman" w:hAnsi="Times New Roman" w:cs="Times New Roman"/>
          <w:sz w:val="24"/>
          <w:szCs w:val="24"/>
        </w:rPr>
        <w:lastRenderedPageBreak/>
        <w:t xml:space="preserve">http://www.ice.deusto.es/rinace/reice/vol1n1/Romero.pdf </w:t>
      </w:r>
    </w:p>
    <w:p w14:paraId="5480740F" w14:textId="60A2447D" w:rsidR="008656D2" w:rsidRPr="00B75A2C" w:rsidRDefault="008656D2" w:rsidP="00935F9E">
      <w:pPr>
        <w:spacing w:after="253" w:line="480" w:lineRule="auto"/>
        <w:ind w:left="720"/>
        <w:rPr>
          <w:rFonts w:ascii="Times New Roman" w:hAnsi="Times New Roman" w:cs="Times New Roman"/>
          <w:sz w:val="24"/>
          <w:szCs w:val="24"/>
        </w:rPr>
      </w:pPr>
      <w:proofErr w:type="spellStart"/>
      <w:r w:rsidRPr="00B75A2C">
        <w:rPr>
          <w:rFonts w:ascii="Times New Roman" w:hAnsi="Times New Roman" w:cs="Times New Roman"/>
          <w:sz w:val="24"/>
          <w:szCs w:val="24"/>
        </w:rPr>
        <w:t>Schkolnik</w:t>
      </w:r>
      <w:proofErr w:type="spellEnd"/>
      <w:r w:rsidRPr="00B75A2C">
        <w:rPr>
          <w:rFonts w:ascii="Times New Roman" w:hAnsi="Times New Roman" w:cs="Times New Roman"/>
          <w:sz w:val="24"/>
          <w:szCs w:val="24"/>
        </w:rPr>
        <w:t xml:space="preserve">, M., Araos, C., &amp; Machado, F. (2005). </w:t>
      </w:r>
      <w:r w:rsidRPr="00B75A2C">
        <w:rPr>
          <w:rFonts w:ascii="Times New Roman" w:hAnsi="Times New Roman" w:cs="Times New Roman"/>
          <w:i/>
          <w:sz w:val="24"/>
          <w:szCs w:val="24"/>
        </w:rPr>
        <w:t>políticas sociales</w:t>
      </w:r>
      <w:r w:rsidRPr="00B75A2C">
        <w:rPr>
          <w:rFonts w:ascii="Times New Roman" w:hAnsi="Times New Roman" w:cs="Times New Roman"/>
          <w:sz w:val="24"/>
          <w:szCs w:val="24"/>
        </w:rPr>
        <w:t xml:space="preserve">. </w:t>
      </w:r>
    </w:p>
    <w:p w14:paraId="674141E2" w14:textId="77777777" w:rsidR="008656D2" w:rsidRPr="00B75A2C" w:rsidRDefault="008656D2" w:rsidP="00935F9E">
      <w:pPr>
        <w:spacing w:after="244" w:line="480" w:lineRule="auto"/>
        <w:ind w:left="720" w:right="63"/>
        <w:rPr>
          <w:rFonts w:ascii="Times New Roman" w:hAnsi="Times New Roman" w:cs="Times New Roman"/>
          <w:sz w:val="24"/>
          <w:szCs w:val="24"/>
        </w:rPr>
      </w:pPr>
      <w:r w:rsidRPr="00B75A2C">
        <w:rPr>
          <w:rFonts w:ascii="Times New Roman" w:hAnsi="Times New Roman" w:cs="Times New Roman"/>
          <w:sz w:val="24"/>
          <w:szCs w:val="24"/>
        </w:rPr>
        <w:t xml:space="preserve">Teórico, M., </w:t>
      </w:r>
      <w:proofErr w:type="spellStart"/>
      <w:r w:rsidRPr="00B75A2C">
        <w:rPr>
          <w:rFonts w:ascii="Times New Roman" w:hAnsi="Times New Roman" w:cs="Times New Roman"/>
          <w:sz w:val="24"/>
          <w:szCs w:val="24"/>
        </w:rPr>
        <w:t>Teorico</w:t>
      </w:r>
      <w:proofErr w:type="spellEnd"/>
      <w:r w:rsidRPr="00B75A2C">
        <w:rPr>
          <w:rFonts w:ascii="Times New Roman" w:hAnsi="Times New Roman" w:cs="Times New Roman"/>
          <w:sz w:val="24"/>
          <w:szCs w:val="24"/>
        </w:rPr>
        <w:t xml:space="preserve">, M., &amp; </w:t>
      </w:r>
      <w:proofErr w:type="spellStart"/>
      <w:r w:rsidRPr="00B75A2C">
        <w:rPr>
          <w:rFonts w:ascii="Times New Roman" w:hAnsi="Times New Roman" w:cs="Times New Roman"/>
          <w:sz w:val="24"/>
          <w:szCs w:val="24"/>
        </w:rPr>
        <w:t>Investigacion</w:t>
      </w:r>
      <w:proofErr w:type="spellEnd"/>
      <w:r w:rsidRPr="00B75A2C">
        <w:rPr>
          <w:rFonts w:ascii="Times New Roman" w:hAnsi="Times New Roman" w:cs="Times New Roman"/>
          <w:sz w:val="24"/>
          <w:szCs w:val="24"/>
        </w:rPr>
        <w:t>, A. D. E. L. A. (</w:t>
      </w:r>
      <w:proofErr w:type="spellStart"/>
      <w:r w:rsidRPr="00B75A2C">
        <w:rPr>
          <w:rFonts w:ascii="Times New Roman" w:hAnsi="Times New Roman" w:cs="Times New Roman"/>
          <w:sz w:val="24"/>
          <w:szCs w:val="24"/>
        </w:rPr>
        <w:t>n.d</w:t>
      </w:r>
      <w:proofErr w:type="spellEnd"/>
      <w:r w:rsidRPr="00B75A2C">
        <w:rPr>
          <w:rFonts w:ascii="Times New Roman" w:hAnsi="Times New Roman" w:cs="Times New Roman"/>
          <w:sz w:val="24"/>
          <w:szCs w:val="24"/>
        </w:rPr>
        <w:t xml:space="preserve">.). </w:t>
      </w:r>
      <w:r w:rsidRPr="00B75A2C">
        <w:rPr>
          <w:rFonts w:ascii="Times New Roman" w:hAnsi="Times New Roman" w:cs="Times New Roman"/>
          <w:i/>
          <w:sz w:val="24"/>
          <w:szCs w:val="24"/>
        </w:rPr>
        <w:t xml:space="preserve">Capitulo </w:t>
      </w:r>
      <w:proofErr w:type="spellStart"/>
      <w:r w:rsidRPr="00B75A2C">
        <w:rPr>
          <w:rFonts w:ascii="Times New Roman" w:hAnsi="Times New Roman" w:cs="Times New Roman"/>
          <w:i/>
          <w:sz w:val="24"/>
          <w:szCs w:val="24"/>
        </w:rPr>
        <w:t>Ii</w:t>
      </w:r>
      <w:proofErr w:type="spellEnd"/>
      <w:r w:rsidRPr="00B75A2C">
        <w:rPr>
          <w:rFonts w:ascii="Times New Roman" w:hAnsi="Times New Roman" w:cs="Times New Roman"/>
          <w:i/>
          <w:sz w:val="24"/>
          <w:szCs w:val="24"/>
        </w:rPr>
        <w:t xml:space="preserve"> Marco </w:t>
      </w:r>
      <w:proofErr w:type="spellStart"/>
      <w:r w:rsidRPr="00B75A2C">
        <w:rPr>
          <w:rFonts w:ascii="Times New Roman" w:hAnsi="Times New Roman" w:cs="Times New Roman"/>
          <w:i/>
          <w:sz w:val="24"/>
          <w:szCs w:val="24"/>
        </w:rPr>
        <w:t>Teorico</w:t>
      </w:r>
      <w:proofErr w:type="spellEnd"/>
      <w:r w:rsidRPr="00B75A2C">
        <w:rPr>
          <w:rFonts w:ascii="Times New Roman" w:hAnsi="Times New Roman" w:cs="Times New Roman"/>
          <w:i/>
          <w:sz w:val="24"/>
          <w:szCs w:val="24"/>
        </w:rPr>
        <w:t xml:space="preserve"> Capítulo </w:t>
      </w:r>
      <w:proofErr w:type="spellStart"/>
      <w:r w:rsidRPr="00B75A2C">
        <w:rPr>
          <w:rFonts w:ascii="Times New Roman" w:hAnsi="Times New Roman" w:cs="Times New Roman"/>
          <w:i/>
          <w:sz w:val="24"/>
          <w:szCs w:val="24"/>
        </w:rPr>
        <w:t>Ii</w:t>
      </w:r>
      <w:proofErr w:type="spellEnd"/>
      <w:r w:rsidRPr="00B75A2C">
        <w:rPr>
          <w:rFonts w:ascii="Times New Roman" w:hAnsi="Times New Roman" w:cs="Times New Roman"/>
          <w:i/>
          <w:sz w:val="24"/>
          <w:szCs w:val="24"/>
        </w:rPr>
        <w:t xml:space="preserve"> Marco Teórico</w:t>
      </w:r>
      <w:r w:rsidRPr="00B75A2C">
        <w:rPr>
          <w:rFonts w:ascii="Times New Roman" w:hAnsi="Times New Roman" w:cs="Times New Roman"/>
          <w:sz w:val="24"/>
          <w:szCs w:val="24"/>
        </w:rPr>
        <w:t xml:space="preserve">. </w:t>
      </w:r>
    </w:p>
    <w:p w14:paraId="2325296B" w14:textId="77777777" w:rsidR="008656D2" w:rsidRPr="00B75A2C" w:rsidRDefault="008656D2" w:rsidP="00935F9E">
      <w:pPr>
        <w:spacing w:after="244" w:line="480" w:lineRule="auto"/>
        <w:ind w:left="720" w:right="63"/>
        <w:rPr>
          <w:rFonts w:ascii="Times New Roman" w:hAnsi="Times New Roman" w:cs="Times New Roman"/>
          <w:sz w:val="24"/>
          <w:szCs w:val="24"/>
        </w:rPr>
      </w:pPr>
      <w:r w:rsidRPr="00B75A2C">
        <w:rPr>
          <w:rFonts w:ascii="Times New Roman" w:hAnsi="Times New Roman" w:cs="Times New Roman"/>
          <w:sz w:val="24"/>
          <w:szCs w:val="24"/>
        </w:rPr>
        <w:t xml:space="preserve">UNESCO-CEPAL-PNUD. (1981). El Cambio Educativo: Situación y Condiciones. </w:t>
      </w:r>
      <w:r w:rsidRPr="00B75A2C">
        <w:rPr>
          <w:rFonts w:ascii="Times New Roman" w:hAnsi="Times New Roman" w:cs="Times New Roman"/>
          <w:i/>
          <w:sz w:val="24"/>
          <w:szCs w:val="24"/>
        </w:rPr>
        <w:t>Unesco</w:t>
      </w:r>
      <w:r w:rsidRPr="00B75A2C">
        <w:rPr>
          <w:rFonts w:ascii="Times New Roman" w:hAnsi="Times New Roman" w:cs="Times New Roman"/>
          <w:sz w:val="24"/>
          <w:szCs w:val="24"/>
        </w:rPr>
        <w:t xml:space="preserve">, 274. https://repositorio.cepal.org/handle/11362/32721 </w:t>
      </w:r>
    </w:p>
    <w:p w14:paraId="500A8A9A" w14:textId="2F00FFE6" w:rsidR="008656D2" w:rsidRPr="00B75A2C" w:rsidRDefault="008656D2" w:rsidP="00935F9E">
      <w:pPr>
        <w:spacing w:after="244" w:line="480" w:lineRule="auto"/>
        <w:ind w:left="720" w:right="63"/>
        <w:rPr>
          <w:rFonts w:ascii="Times New Roman" w:hAnsi="Times New Roman" w:cs="Times New Roman"/>
          <w:sz w:val="24"/>
          <w:szCs w:val="24"/>
        </w:rPr>
      </w:pPr>
      <w:r w:rsidRPr="00B75A2C">
        <w:rPr>
          <w:rFonts w:ascii="Times New Roman" w:hAnsi="Times New Roman" w:cs="Times New Roman"/>
          <w:sz w:val="24"/>
          <w:szCs w:val="24"/>
        </w:rPr>
        <w:t xml:space="preserve">Timbre, R. C. (2023). </w:t>
      </w:r>
      <w:r w:rsidRPr="00B75A2C">
        <w:rPr>
          <w:rFonts w:ascii="Times New Roman" w:hAnsi="Times New Roman" w:cs="Times New Roman"/>
          <w:i/>
          <w:sz w:val="24"/>
          <w:szCs w:val="24"/>
        </w:rPr>
        <w:t>¿Qué es un Certificado?</w:t>
      </w:r>
      <w:r w:rsidRPr="00B75A2C">
        <w:rPr>
          <w:rFonts w:ascii="Times New Roman" w:hAnsi="Times New Roman" w:cs="Times New Roman"/>
          <w:sz w:val="24"/>
          <w:szCs w:val="24"/>
        </w:rPr>
        <w:t xml:space="preserve"> Obtenido de sede.fnmt.gob.es: https://www.sede.fnmt.gob.es/preguntas-frecuentes/otras-preguntas/asset_publisher/1RphW9IeUoAH/content/1029-que-es-un-certificado- </w:t>
      </w:r>
    </w:p>
    <w:p w14:paraId="3F7425BD" w14:textId="77777777" w:rsidR="008656D2" w:rsidRPr="00B75A2C" w:rsidRDefault="008656D2" w:rsidP="00935F9E">
      <w:pPr>
        <w:spacing w:line="480" w:lineRule="auto"/>
        <w:ind w:left="720" w:right="63"/>
        <w:rPr>
          <w:rFonts w:ascii="Times New Roman" w:hAnsi="Times New Roman" w:cs="Times New Roman"/>
          <w:sz w:val="24"/>
          <w:szCs w:val="24"/>
        </w:rPr>
      </w:pPr>
      <w:r w:rsidRPr="00B75A2C">
        <w:rPr>
          <w:rFonts w:ascii="Times New Roman" w:hAnsi="Times New Roman" w:cs="Times New Roman"/>
          <w:sz w:val="24"/>
          <w:szCs w:val="24"/>
        </w:rPr>
        <w:t xml:space="preserve">Universidad Autónoma de Ciudad Juárez. (2023). </w:t>
      </w:r>
      <w:r w:rsidRPr="00B75A2C">
        <w:rPr>
          <w:rFonts w:ascii="Times New Roman" w:hAnsi="Times New Roman" w:cs="Times New Roman"/>
          <w:i/>
          <w:sz w:val="24"/>
          <w:szCs w:val="24"/>
        </w:rPr>
        <w:t>DATOS VS. INFORMACIÓN</w:t>
      </w:r>
      <w:r w:rsidRPr="00B75A2C">
        <w:rPr>
          <w:rFonts w:ascii="Times New Roman" w:hAnsi="Times New Roman" w:cs="Times New Roman"/>
          <w:sz w:val="24"/>
          <w:szCs w:val="24"/>
        </w:rPr>
        <w:t xml:space="preserve">. Obtenido de </w:t>
      </w:r>
      <w:proofErr w:type="gramStart"/>
      <w:r w:rsidRPr="00B75A2C">
        <w:rPr>
          <w:rFonts w:ascii="Times New Roman" w:hAnsi="Times New Roman" w:cs="Times New Roman"/>
          <w:sz w:val="24"/>
          <w:szCs w:val="24"/>
        </w:rPr>
        <w:t>uacj.mx:https://www.uacj.mx/CGTI/CDTE/JPM/Documents/IIT/Introduccion_TI/3_Mod</w:t>
      </w:r>
      <w:proofErr w:type="gramEnd"/>
      <w:r w:rsidRPr="00B75A2C">
        <w:rPr>
          <w:rFonts w:ascii="Times New Roman" w:hAnsi="Times New Roman" w:cs="Times New Roman"/>
          <w:sz w:val="24"/>
          <w:szCs w:val="24"/>
        </w:rPr>
        <w:t xml:space="preserve"> </w:t>
      </w:r>
      <w:proofErr w:type="spellStart"/>
      <w:r w:rsidRPr="00B75A2C">
        <w:rPr>
          <w:rFonts w:ascii="Times New Roman" w:hAnsi="Times New Roman" w:cs="Times New Roman"/>
          <w:sz w:val="24"/>
          <w:szCs w:val="24"/>
        </w:rPr>
        <w:t>elos_sistemas</w:t>
      </w:r>
      <w:proofErr w:type="spellEnd"/>
      <w:r w:rsidRPr="00B75A2C">
        <w:rPr>
          <w:rFonts w:ascii="Times New Roman" w:hAnsi="Times New Roman" w:cs="Times New Roman"/>
          <w:sz w:val="24"/>
          <w:szCs w:val="24"/>
        </w:rPr>
        <w:t xml:space="preserve">/datos-vs.-informaci%C3%B3n.html </w:t>
      </w:r>
    </w:p>
    <w:p w14:paraId="65D89DCC" w14:textId="77777777" w:rsidR="008656D2" w:rsidRPr="00B75A2C" w:rsidRDefault="008656D2" w:rsidP="00935F9E">
      <w:pPr>
        <w:spacing w:line="480" w:lineRule="auto"/>
        <w:ind w:left="720" w:right="63"/>
        <w:rPr>
          <w:rFonts w:ascii="Times New Roman" w:hAnsi="Times New Roman" w:cs="Times New Roman"/>
          <w:sz w:val="24"/>
          <w:szCs w:val="24"/>
        </w:rPr>
      </w:pPr>
      <w:r w:rsidRPr="00B75A2C">
        <w:rPr>
          <w:rFonts w:ascii="Times New Roman" w:hAnsi="Times New Roman" w:cs="Times New Roman"/>
          <w:sz w:val="24"/>
          <w:szCs w:val="24"/>
        </w:rPr>
        <w:t xml:space="preserve">Guanajuato, U. d. (2023). </w:t>
      </w:r>
      <w:r w:rsidRPr="00B75A2C">
        <w:rPr>
          <w:rFonts w:ascii="Times New Roman" w:hAnsi="Times New Roman" w:cs="Times New Roman"/>
          <w:i/>
          <w:sz w:val="24"/>
          <w:szCs w:val="24"/>
        </w:rPr>
        <w:t>Actividades</w:t>
      </w:r>
      <w:r w:rsidRPr="00B75A2C">
        <w:rPr>
          <w:rFonts w:ascii="Times New Roman" w:hAnsi="Times New Roman" w:cs="Times New Roman"/>
          <w:sz w:val="24"/>
          <w:szCs w:val="24"/>
        </w:rPr>
        <w:t xml:space="preserve">. Obtenido de http://www.ccelaya-dcsa.ugto.mx/: http://www.ccelaya-dcsa.ugto.mx/index.php/actividades </w:t>
      </w:r>
    </w:p>
    <w:p w14:paraId="086EBD99" w14:textId="77777777" w:rsidR="008656D2" w:rsidRPr="00B75A2C" w:rsidRDefault="008656D2" w:rsidP="00935F9E">
      <w:pPr>
        <w:spacing w:after="249" w:line="480" w:lineRule="auto"/>
        <w:ind w:left="720" w:right="63"/>
        <w:rPr>
          <w:rFonts w:ascii="Times New Roman" w:hAnsi="Times New Roman" w:cs="Times New Roman"/>
          <w:sz w:val="24"/>
          <w:szCs w:val="24"/>
        </w:rPr>
      </w:pPr>
      <w:r w:rsidRPr="00B75A2C">
        <w:rPr>
          <w:rFonts w:ascii="Times New Roman" w:hAnsi="Times New Roman" w:cs="Times New Roman"/>
          <w:sz w:val="24"/>
          <w:szCs w:val="24"/>
        </w:rPr>
        <w:t xml:space="preserve">Nacional, U. T. (2023). </w:t>
      </w:r>
      <w:r w:rsidRPr="00B75A2C">
        <w:rPr>
          <w:rFonts w:ascii="Times New Roman" w:hAnsi="Times New Roman" w:cs="Times New Roman"/>
          <w:i/>
          <w:sz w:val="24"/>
          <w:szCs w:val="24"/>
        </w:rPr>
        <w:t>utn.ac.cr</w:t>
      </w:r>
      <w:r w:rsidRPr="00B75A2C">
        <w:rPr>
          <w:rFonts w:ascii="Times New Roman" w:hAnsi="Times New Roman" w:cs="Times New Roman"/>
          <w:sz w:val="24"/>
          <w:szCs w:val="24"/>
        </w:rPr>
        <w:t xml:space="preserve">. Obtenido de Facilitar el acceso a la </w:t>
      </w:r>
      <w:proofErr w:type="spellStart"/>
      <w:r w:rsidRPr="00B75A2C">
        <w:rPr>
          <w:rFonts w:ascii="Times New Roman" w:hAnsi="Times New Roman" w:cs="Times New Roman"/>
          <w:sz w:val="24"/>
          <w:szCs w:val="24"/>
        </w:rPr>
        <w:t>informacion</w:t>
      </w:r>
      <w:proofErr w:type="spellEnd"/>
      <w:r w:rsidRPr="00B75A2C">
        <w:rPr>
          <w:rFonts w:ascii="Times New Roman" w:hAnsi="Times New Roman" w:cs="Times New Roman"/>
          <w:sz w:val="24"/>
          <w:szCs w:val="24"/>
        </w:rPr>
        <w:t xml:space="preserve">: https://www.utn.ac.cr/sites/default/files/attachments/Mejora%20SI5_Acceso%20a%20la%20Informaci%C3%B3n.pdf </w:t>
      </w:r>
    </w:p>
    <w:p w14:paraId="6928D034" w14:textId="79C7FE2B" w:rsidR="008656D2" w:rsidRPr="00B75A2C" w:rsidRDefault="008656D2" w:rsidP="00935F9E">
      <w:pPr>
        <w:spacing w:after="249" w:line="480" w:lineRule="auto"/>
        <w:ind w:left="720" w:right="63"/>
        <w:rPr>
          <w:rFonts w:ascii="Times New Roman" w:hAnsi="Times New Roman" w:cs="Times New Roman"/>
          <w:sz w:val="24"/>
          <w:szCs w:val="24"/>
        </w:rPr>
      </w:pPr>
      <w:r w:rsidRPr="00B75A2C">
        <w:rPr>
          <w:rFonts w:ascii="Times New Roman" w:hAnsi="Times New Roman" w:cs="Times New Roman"/>
          <w:sz w:val="24"/>
          <w:szCs w:val="24"/>
        </w:rPr>
        <w:t xml:space="preserve">Global. (2023). </w:t>
      </w:r>
      <w:r w:rsidRPr="00B75A2C">
        <w:rPr>
          <w:rFonts w:ascii="Times New Roman" w:hAnsi="Times New Roman" w:cs="Times New Roman"/>
          <w:i/>
          <w:sz w:val="24"/>
          <w:szCs w:val="24"/>
        </w:rPr>
        <w:t xml:space="preserve">Global </w:t>
      </w:r>
      <w:proofErr w:type="spellStart"/>
      <w:r w:rsidRPr="00B75A2C">
        <w:rPr>
          <w:rFonts w:ascii="Times New Roman" w:hAnsi="Times New Roman" w:cs="Times New Roman"/>
          <w:i/>
          <w:sz w:val="24"/>
          <w:szCs w:val="24"/>
        </w:rPr>
        <w:t>Negotiator</w:t>
      </w:r>
      <w:proofErr w:type="spellEnd"/>
      <w:r w:rsidRPr="00B75A2C">
        <w:rPr>
          <w:rFonts w:ascii="Times New Roman" w:hAnsi="Times New Roman" w:cs="Times New Roman"/>
          <w:sz w:val="24"/>
          <w:szCs w:val="24"/>
        </w:rPr>
        <w:t>. Obtenido de Certificación:</w:t>
      </w:r>
      <w:r w:rsidR="002B423A">
        <w:rPr>
          <w:rFonts w:ascii="Times New Roman" w:hAnsi="Times New Roman" w:cs="Times New Roman"/>
          <w:sz w:val="24"/>
          <w:szCs w:val="24"/>
        </w:rPr>
        <w:t xml:space="preserve"> </w:t>
      </w:r>
      <w:r w:rsidRPr="00B75A2C">
        <w:rPr>
          <w:rFonts w:ascii="Times New Roman" w:hAnsi="Times New Roman" w:cs="Times New Roman"/>
          <w:sz w:val="24"/>
          <w:szCs w:val="24"/>
        </w:rPr>
        <w:t xml:space="preserve">https://www.globalnegotiator.com/comerciointernacional/diccionario/certificacion/#:~:text=Se%20trata%20de%20un%20procedimiento,de%20empresa%20cumple%20determinados%20requisitos. </w:t>
      </w:r>
    </w:p>
    <w:p w14:paraId="5DC84A4F" w14:textId="77777777" w:rsidR="008656D2" w:rsidRPr="00B75A2C" w:rsidRDefault="008656D2" w:rsidP="00935F9E">
      <w:pPr>
        <w:spacing w:line="480" w:lineRule="auto"/>
        <w:ind w:left="720" w:right="63"/>
        <w:rPr>
          <w:rFonts w:ascii="Times New Roman" w:hAnsi="Times New Roman" w:cs="Times New Roman"/>
          <w:sz w:val="24"/>
          <w:szCs w:val="24"/>
        </w:rPr>
      </w:pPr>
      <w:r w:rsidRPr="00B75A2C">
        <w:rPr>
          <w:rFonts w:ascii="Times New Roman" w:hAnsi="Times New Roman" w:cs="Times New Roman"/>
          <w:sz w:val="24"/>
          <w:szCs w:val="24"/>
        </w:rPr>
        <w:lastRenderedPageBreak/>
        <w:t xml:space="preserve">Humanidades, E. (2023). </w:t>
      </w:r>
      <w:r w:rsidRPr="00B75A2C">
        <w:rPr>
          <w:rFonts w:ascii="Times New Roman" w:hAnsi="Times New Roman" w:cs="Times New Roman"/>
          <w:i/>
          <w:sz w:val="24"/>
          <w:szCs w:val="24"/>
        </w:rPr>
        <w:t>¿Qué es la innovación?</w:t>
      </w:r>
      <w:r w:rsidRPr="00B75A2C">
        <w:rPr>
          <w:rFonts w:ascii="Times New Roman" w:hAnsi="Times New Roman" w:cs="Times New Roman"/>
          <w:sz w:val="24"/>
          <w:szCs w:val="24"/>
        </w:rPr>
        <w:t xml:space="preserve"> Obtenido de humanidades.com: https://humanidades.com/innovacion/ </w:t>
      </w:r>
    </w:p>
    <w:p w14:paraId="54B02335" w14:textId="58CE44A4" w:rsidR="002B423A" w:rsidRDefault="008656D2" w:rsidP="00935F9E">
      <w:pPr>
        <w:spacing w:after="244" w:line="480" w:lineRule="auto"/>
        <w:ind w:left="720" w:right="63"/>
        <w:rPr>
          <w:rFonts w:ascii="Times New Roman" w:hAnsi="Times New Roman" w:cs="Times New Roman"/>
          <w:sz w:val="24"/>
          <w:szCs w:val="24"/>
        </w:rPr>
      </w:pPr>
      <w:proofErr w:type="spellStart"/>
      <w:r w:rsidRPr="00B75A2C">
        <w:rPr>
          <w:rFonts w:ascii="Times New Roman" w:hAnsi="Times New Roman" w:cs="Times New Roman"/>
          <w:sz w:val="24"/>
          <w:szCs w:val="24"/>
        </w:rPr>
        <w:t>Platzi</w:t>
      </w:r>
      <w:proofErr w:type="spellEnd"/>
      <w:r w:rsidRPr="00B75A2C">
        <w:rPr>
          <w:rFonts w:ascii="Times New Roman" w:hAnsi="Times New Roman" w:cs="Times New Roman"/>
          <w:sz w:val="24"/>
          <w:szCs w:val="24"/>
        </w:rPr>
        <w:t xml:space="preserve">. (2019). </w:t>
      </w:r>
      <w:r w:rsidRPr="00B75A2C">
        <w:rPr>
          <w:rFonts w:ascii="Times New Roman" w:hAnsi="Times New Roman" w:cs="Times New Roman"/>
          <w:i/>
          <w:sz w:val="24"/>
          <w:szCs w:val="24"/>
        </w:rPr>
        <w:t xml:space="preserve">Curso Profesional de Git y </w:t>
      </w:r>
      <w:proofErr w:type="spellStart"/>
      <w:r w:rsidRPr="00B75A2C">
        <w:rPr>
          <w:rFonts w:ascii="Times New Roman" w:hAnsi="Times New Roman" w:cs="Times New Roman"/>
          <w:i/>
          <w:sz w:val="24"/>
          <w:szCs w:val="24"/>
        </w:rPr>
        <w:t>Github</w:t>
      </w:r>
      <w:proofErr w:type="spellEnd"/>
      <w:r w:rsidRPr="00B75A2C">
        <w:rPr>
          <w:rFonts w:ascii="Times New Roman" w:hAnsi="Times New Roman" w:cs="Times New Roman"/>
          <w:sz w:val="24"/>
          <w:szCs w:val="24"/>
        </w:rPr>
        <w:t xml:space="preserve">. Obtenido de Platzi.com: https://platzi.com/clases/1557-git-github/20215-que-es-git/ </w:t>
      </w:r>
    </w:p>
    <w:p w14:paraId="044395A7" w14:textId="77777777" w:rsidR="008656D2" w:rsidRPr="00B75A2C" w:rsidRDefault="008656D2" w:rsidP="00935F9E">
      <w:pPr>
        <w:spacing w:after="244" w:line="480" w:lineRule="auto"/>
        <w:ind w:left="720" w:right="63"/>
        <w:rPr>
          <w:rFonts w:ascii="Times New Roman" w:hAnsi="Times New Roman" w:cs="Times New Roman"/>
          <w:sz w:val="24"/>
          <w:szCs w:val="24"/>
        </w:rPr>
      </w:pPr>
      <w:proofErr w:type="spellStart"/>
      <w:r w:rsidRPr="00B75A2C">
        <w:rPr>
          <w:rFonts w:ascii="Times New Roman" w:hAnsi="Times New Roman" w:cs="Times New Roman"/>
          <w:sz w:val="24"/>
          <w:szCs w:val="24"/>
        </w:rPr>
        <w:t>Platzi</w:t>
      </w:r>
      <w:proofErr w:type="spellEnd"/>
      <w:r w:rsidRPr="00B75A2C">
        <w:rPr>
          <w:rFonts w:ascii="Times New Roman" w:hAnsi="Times New Roman" w:cs="Times New Roman"/>
          <w:sz w:val="24"/>
          <w:szCs w:val="24"/>
        </w:rPr>
        <w:t xml:space="preserve">. (2021). </w:t>
      </w:r>
      <w:r w:rsidRPr="00B75A2C">
        <w:rPr>
          <w:rFonts w:ascii="Times New Roman" w:hAnsi="Times New Roman" w:cs="Times New Roman"/>
          <w:i/>
          <w:sz w:val="24"/>
          <w:szCs w:val="24"/>
        </w:rPr>
        <w:t>Qué es GitHub y cómo usarlo para aprovechar sus beneficios</w:t>
      </w:r>
      <w:r w:rsidRPr="00B75A2C">
        <w:rPr>
          <w:rFonts w:ascii="Times New Roman" w:hAnsi="Times New Roman" w:cs="Times New Roman"/>
          <w:sz w:val="24"/>
          <w:szCs w:val="24"/>
        </w:rPr>
        <w:t xml:space="preserve">. Obtenido de platzi.com: https://platzi.com/blog/que-es-github-como-funciona/ </w:t>
      </w:r>
    </w:p>
    <w:p w14:paraId="7B935F2D" w14:textId="27EE9398" w:rsidR="008656D2" w:rsidRPr="00B75A2C" w:rsidRDefault="008656D2" w:rsidP="00935F9E">
      <w:pPr>
        <w:spacing w:after="249" w:line="480" w:lineRule="auto"/>
        <w:ind w:left="720" w:right="63"/>
        <w:rPr>
          <w:rFonts w:ascii="Times New Roman" w:hAnsi="Times New Roman" w:cs="Times New Roman"/>
          <w:color w:val="000000" w:themeColor="text1"/>
          <w:sz w:val="24"/>
          <w:szCs w:val="24"/>
        </w:rPr>
      </w:pPr>
      <w:proofErr w:type="spellStart"/>
      <w:r w:rsidRPr="00B75A2C">
        <w:rPr>
          <w:rFonts w:ascii="Times New Roman" w:hAnsi="Times New Roman" w:cs="Times New Roman"/>
          <w:sz w:val="24"/>
          <w:szCs w:val="24"/>
        </w:rPr>
        <w:t>Platzi</w:t>
      </w:r>
      <w:proofErr w:type="spellEnd"/>
      <w:r w:rsidRPr="00B75A2C">
        <w:rPr>
          <w:rFonts w:ascii="Times New Roman" w:hAnsi="Times New Roman" w:cs="Times New Roman"/>
          <w:sz w:val="24"/>
          <w:szCs w:val="24"/>
        </w:rPr>
        <w:t xml:space="preserve">. (2020). </w:t>
      </w:r>
      <w:r w:rsidRPr="00B75A2C">
        <w:rPr>
          <w:rFonts w:ascii="Times New Roman" w:hAnsi="Times New Roman" w:cs="Times New Roman"/>
          <w:i/>
          <w:sz w:val="24"/>
          <w:szCs w:val="24"/>
        </w:rPr>
        <w:t>¿Qué es HTML, CSS y JavaScript?</w:t>
      </w:r>
      <w:r w:rsidRPr="00B75A2C">
        <w:rPr>
          <w:rFonts w:ascii="Times New Roman" w:hAnsi="Times New Roman" w:cs="Times New Roman"/>
          <w:sz w:val="24"/>
          <w:szCs w:val="24"/>
        </w:rPr>
        <w:t xml:space="preserve"> </w:t>
      </w:r>
    </w:p>
    <w:p w14:paraId="5FB74AFD" w14:textId="77777777" w:rsidR="008656D2" w:rsidRPr="00B75A2C" w:rsidRDefault="008656D2" w:rsidP="00935F9E">
      <w:pPr>
        <w:spacing w:line="480" w:lineRule="auto"/>
        <w:ind w:left="720" w:right="63"/>
        <w:rPr>
          <w:rFonts w:ascii="Times New Roman" w:hAnsi="Times New Roman" w:cs="Times New Roman"/>
          <w:sz w:val="24"/>
          <w:szCs w:val="24"/>
        </w:rPr>
      </w:pPr>
      <w:proofErr w:type="spellStart"/>
      <w:r w:rsidRPr="00B75A2C">
        <w:rPr>
          <w:rFonts w:ascii="Times New Roman" w:hAnsi="Times New Roman" w:cs="Times New Roman"/>
          <w:sz w:val="24"/>
          <w:szCs w:val="24"/>
        </w:rPr>
        <w:t>Minciencias</w:t>
      </w:r>
      <w:proofErr w:type="spellEnd"/>
      <w:r w:rsidRPr="00B75A2C">
        <w:rPr>
          <w:rFonts w:ascii="Times New Roman" w:hAnsi="Times New Roman" w:cs="Times New Roman"/>
          <w:sz w:val="24"/>
          <w:szCs w:val="24"/>
        </w:rPr>
        <w:t xml:space="preserve">. (2008). </w:t>
      </w:r>
      <w:r w:rsidRPr="00B75A2C">
        <w:rPr>
          <w:rFonts w:ascii="Times New Roman" w:hAnsi="Times New Roman" w:cs="Times New Roman"/>
          <w:i/>
          <w:sz w:val="24"/>
          <w:szCs w:val="24"/>
        </w:rPr>
        <w:t>Política de Términos, Datos Personales y Condiciones de Uso</w:t>
      </w:r>
      <w:r w:rsidRPr="00B75A2C">
        <w:rPr>
          <w:rFonts w:ascii="Times New Roman" w:hAnsi="Times New Roman" w:cs="Times New Roman"/>
          <w:sz w:val="24"/>
          <w:szCs w:val="24"/>
        </w:rPr>
        <w:t xml:space="preserve">. Obtenido de minciencias.gov.co: https://minciencias.gov.co/ciudadano/terminosycondicionesdatospersonales </w:t>
      </w:r>
    </w:p>
    <w:p w14:paraId="15C4BFAD" w14:textId="77777777" w:rsidR="008656D2" w:rsidRPr="00B75A2C" w:rsidRDefault="008656D2" w:rsidP="00935F9E">
      <w:pPr>
        <w:spacing w:line="480" w:lineRule="auto"/>
        <w:ind w:left="720" w:right="63"/>
        <w:rPr>
          <w:rFonts w:ascii="Times New Roman" w:hAnsi="Times New Roman" w:cs="Times New Roman"/>
          <w:sz w:val="24"/>
          <w:szCs w:val="24"/>
        </w:rPr>
      </w:pPr>
      <w:r w:rsidRPr="00B75A2C">
        <w:rPr>
          <w:rFonts w:ascii="Times New Roman" w:hAnsi="Times New Roman" w:cs="Times New Roman"/>
          <w:sz w:val="24"/>
          <w:szCs w:val="24"/>
        </w:rPr>
        <w:t xml:space="preserve">Publica, F. (2022). </w:t>
      </w:r>
      <w:r w:rsidRPr="00B75A2C">
        <w:rPr>
          <w:rFonts w:ascii="Times New Roman" w:hAnsi="Times New Roman" w:cs="Times New Roman"/>
          <w:i/>
          <w:sz w:val="24"/>
          <w:szCs w:val="24"/>
        </w:rPr>
        <w:t>Ley 1581 de 2012</w:t>
      </w:r>
      <w:r w:rsidRPr="00B75A2C">
        <w:rPr>
          <w:rFonts w:ascii="Times New Roman" w:hAnsi="Times New Roman" w:cs="Times New Roman"/>
          <w:sz w:val="24"/>
          <w:szCs w:val="24"/>
        </w:rPr>
        <w:t xml:space="preserve">. Obtenido de funcionpublica.gov.co: https://www.funcionpublica.gov.co/eva/gestornormativo/norma.php?i=49981 </w:t>
      </w:r>
    </w:p>
    <w:p w14:paraId="37FA1BAD" w14:textId="77777777" w:rsidR="008656D2" w:rsidRPr="00B75A2C" w:rsidRDefault="008656D2" w:rsidP="00935F9E">
      <w:pPr>
        <w:spacing w:line="480" w:lineRule="auto"/>
        <w:ind w:left="720" w:right="63"/>
        <w:rPr>
          <w:rFonts w:ascii="Times New Roman" w:hAnsi="Times New Roman" w:cs="Times New Roman"/>
          <w:sz w:val="24"/>
          <w:szCs w:val="24"/>
        </w:rPr>
      </w:pPr>
      <w:r w:rsidRPr="00B75A2C">
        <w:rPr>
          <w:rFonts w:ascii="Times New Roman" w:hAnsi="Times New Roman" w:cs="Times New Roman"/>
          <w:sz w:val="24"/>
          <w:szCs w:val="24"/>
        </w:rPr>
        <w:t xml:space="preserve">Cundinamarca, U. d. (2015). </w:t>
      </w:r>
      <w:r w:rsidRPr="00B75A2C">
        <w:rPr>
          <w:rFonts w:ascii="Times New Roman" w:hAnsi="Times New Roman" w:cs="Times New Roman"/>
          <w:i/>
          <w:sz w:val="24"/>
          <w:szCs w:val="24"/>
        </w:rPr>
        <w:t>Acuerdo 004 del 26 de abril de 2016</w:t>
      </w:r>
      <w:r w:rsidRPr="00B75A2C">
        <w:rPr>
          <w:rFonts w:ascii="Times New Roman" w:hAnsi="Times New Roman" w:cs="Times New Roman"/>
          <w:sz w:val="24"/>
          <w:szCs w:val="24"/>
        </w:rPr>
        <w:t xml:space="preserve">. Obtenido de </w:t>
      </w:r>
      <w:proofErr w:type="gramStart"/>
      <w:r w:rsidRPr="00B75A2C">
        <w:rPr>
          <w:rFonts w:ascii="Times New Roman" w:hAnsi="Times New Roman" w:cs="Times New Roman"/>
          <w:sz w:val="24"/>
          <w:szCs w:val="24"/>
        </w:rPr>
        <w:t>ucundinamarca.edu.co:https://www.ucundinamarca.edu.co/investigacion/documents/investigacion/convinterna/2</w:t>
      </w:r>
      <w:proofErr w:type="gramEnd"/>
      <w:r w:rsidRPr="00B75A2C">
        <w:rPr>
          <w:rFonts w:ascii="Times New Roman" w:hAnsi="Times New Roman" w:cs="Times New Roman"/>
          <w:sz w:val="24"/>
          <w:szCs w:val="24"/>
        </w:rPr>
        <w:t xml:space="preserve"> 021-2/acuerdo-004-26-abr-2018(1).pdf </w:t>
      </w:r>
    </w:p>
    <w:p w14:paraId="66D713D7" w14:textId="134A9339" w:rsidR="003635CC" w:rsidRDefault="003635CC" w:rsidP="00935F9E">
      <w:pPr>
        <w:pStyle w:val="Textoindependiente"/>
        <w:spacing w:before="86" w:line="480" w:lineRule="auto"/>
        <w:ind w:left="720" w:right="372"/>
        <w:rPr>
          <w:rFonts w:ascii="Times New Roman" w:hAnsi="Times New Roman" w:cs="Times New Roman"/>
          <w:sz w:val="24"/>
          <w:szCs w:val="24"/>
        </w:rPr>
      </w:pPr>
    </w:p>
    <w:p w14:paraId="0009D0EE" w14:textId="77777777" w:rsidR="00974EF3" w:rsidRDefault="00974EF3" w:rsidP="009F3E9A">
      <w:pPr>
        <w:pStyle w:val="Textoindependiente"/>
        <w:spacing w:before="86" w:line="480" w:lineRule="auto"/>
        <w:ind w:right="372"/>
        <w:rPr>
          <w:rFonts w:ascii="Times New Roman" w:hAnsi="Times New Roman" w:cs="Times New Roman"/>
          <w:sz w:val="24"/>
          <w:szCs w:val="24"/>
        </w:rPr>
      </w:pPr>
    </w:p>
    <w:p w14:paraId="1DC3F9A9" w14:textId="77777777" w:rsidR="00974EF3" w:rsidRDefault="00974EF3" w:rsidP="009F3E9A">
      <w:pPr>
        <w:pStyle w:val="Textoindependiente"/>
        <w:spacing w:before="86" w:line="480" w:lineRule="auto"/>
        <w:ind w:right="372"/>
        <w:rPr>
          <w:rFonts w:ascii="Times New Roman" w:hAnsi="Times New Roman" w:cs="Times New Roman"/>
          <w:sz w:val="24"/>
          <w:szCs w:val="24"/>
        </w:rPr>
      </w:pPr>
    </w:p>
    <w:p w14:paraId="72379C63" w14:textId="77777777" w:rsidR="00974EF3" w:rsidRDefault="00974EF3" w:rsidP="009F3E9A">
      <w:pPr>
        <w:pStyle w:val="Textoindependiente"/>
        <w:spacing w:before="86" w:line="480" w:lineRule="auto"/>
        <w:ind w:right="372"/>
        <w:rPr>
          <w:rFonts w:ascii="Times New Roman" w:hAnsi="Times New Roman" w:cs="Times New Roman"/>
          <w:sz w:val="24"/>
          <w:szCs w:val="24"/>
        </w:rPr>
      </w:pPr>
    </w:p>
    <w:p w14:paraId="3536FAF8" w14:textId="77777777" w:rsidR="00974EF3" w:rsidRDefault="00974EF3" w:rsidP="009F3E9A">
      <w:pPr>
        <w:pStyle w:val="Textoindependiente"/>
        <w:spacing w:before="86" w:line="480" w:lineRule="auto"/>
        <w:ind w:right="372"/>
        <w:rPr>
          <w:rFonts w:ascii="Times New Roman" w:hAnsi="Times New Roman" w:cs="Times New Roman"/>
          <w:sz w:val="24"/>
          <w:szCs w:val="24"/>
        </w:rPr>
      </w:pPr>
    </w:p>
    <w:p w14:paraId="4A28CA6C" w14:textId="77777777" w:rsidR="00974EF3" w:rsidRDefault="00974EF3" w:rsidP="009F3E9A">
      <w:pPr>
        <w:pStyle w:val="Textoindependiente"/>
        <w:spacing w:before="86" w:line="480" w:lineRule="auto"/>
        <w:ind w:right="372"/>
        <w:rPr>
          <w:rFonts w:ascii="Times New Roman" w:hAnsi="Times New Roman" w:cs="Times New Roman"/>
          <w:sz w:val="24"/>
          <w:szCs w:val="24"/>
        </w:rPr>
      </w:pPr>
    </w:p>
    <w:p w14:paraId="5DA22F72" w14:textId="77777777" w:rsidR="00974EF3" w:rsidRDefault="00974EF3" w:rsidP="009F3E9A">
      <w:pPr>
        <w:pStyle w:val="Textoindependiente"/>
        <w:spacing w:before="86" w:line="480" w:lineRule="auto"/>
        <w:ind w:right="372"/>
        <w:rPr>
          <w:rFonts w:ascii="Times New Roman" w:hAnsi="Times New Roman" w:cs="Times New Roman"/>
          <w:sz w:val="24"/>
          <w:szCs w:val="24"/>
        </w:rPr>
      </w:pPr>
    </w:p>
    <w:p w14:paraId="625FB4E2" w14:textId="7724591C" w:rsidR="00000A7B" w:rsidRPr="00B75A2C" w:rsidRDefault="009C66D6" w:rsidP="00000A7B">
      <w:pPr>
        <w:pStyle w:val="Ttulo2"/>
        <w:jc w:val="center"/>
        <w:rPr>
          <w:rFonts w:ascii="Times New Roman" w:hAnsi="Times New Roman" w:cs="Times New Roman"/>
          <w:sz w:val="24"/>
          <w:szCs w:val="24"/>
        </w:rPr>
      </w:pPr>
      <w:bookmarkStart w:id="164" w:name="_Referencias_Prueba"/>
      <w:bookmarkStart w:id="165" w:name="_Toc166840069"/>
      <w:bookmarkEnd w:id="164"/>
      <w:r>
        <w:rPr>
          <w:rFonts w:ascii="Times New Roman" w:hAnsi="Times New Roman" w:cs="Times New Roman"/>
          <w:sz w:val="24"/>
          <w:szCs w:val="24"/>
        </w:rPr>
        <w:lastRenderedPageBreak/>
        <w:t>Anexos</w:t>
      </w:r>
      <w:bookmarkEnd w:id="165"/>
    </w:p>
    <w:p w14:paraId="3993FC9D" w14:textId="36CC0C0C" w:rsidR="00000A7B" w:rsidRDefault="00000A7B" w:rsidP="009022FD">
      <w:pPr>
        <w:pStyle w:val="Textoindependiente"/>
        <w:spacing w:before="86" w:line="480" w:lineRule="auto"/>
        <w:ind w:right="372"/>
        <w:rPr>
          <w:rFonts w:ascii="Times New Roman" w:hAnsi="Times New Roman" w:cs="Times New Roman"/>
          <w:sz w:val="24"/>
          <w:szCs w:val="24"/>
        </w:rPr>
      </w:pPr>
    </w:p>
    <w:p w14:paraId="4EED926A" w14:textId="2A70D715" w:rsidR="00974EF3" w:rsidRDefault="00974EF3" w:rsidP="009022FD">
      <w:pPr>
        <w:pStyle w:val="Textoindependiente"/>
        <w:spacing w:before="86" w:line="480" w:lineRule="auto"/>
        <w:ind w:right="372"/>
        <w:rPr>
          <w:rFonts w:ascii="Times New Roman" w:hAnsi="Times New Roman" w:cs="Times New Roman"/>
          <w:sz w:val="24"/>
          <w:szCs w:val="24"/>
        </w:rPr>
      </w:pPr>
      <w:r w:rsidRPr="00974EF3">
        <w:rPr>
          <w:rFonts w:ascii="Times New Roman" w:hAnsi="Times New Roman" w:cs="Times New Roman"/>
          <w:sz w:val="24"/>
          <w:szCs w:val="24"/>
        </w:rPr>
        <w:t xml:space="preserve">Anexo 1. </w:t>
      </w:r>
      <w:r>
        <w:rPr>
          <w:rFonts w:ascii="Times New Roman" w:hAnsi="Times New Roman" w:cs="Times New Roman"/>
          <w:sz w:val="24"/>
          <w:szCs w:val="24"/>
        </w:rPr>
        <w:t xml:space="preserve"> </w:t>
      </w:r>
      <w:r w:rsidR="00C85439">
        <w:rPr>
          <w:rFonts w:ascii="Times New Roman" w:hAnsi="Times New Roman" w:cs="Times New Roman"/>
          <w:sz w:val="24"/>
          <w:szCs w:val="24"/>
        </w:rPr>
        <w:t>Árbol</w:t>
      </w:r>
      <w:r>
        <w:rPr>
          <w:rFonts w:ascii="Times New Roman" w:hAnsi="Times New Roman" w:cs="Times New Roman"/>
          <w:sz w:val="24"/>
          <w:szCs w:val="24"/>
        </w:rPr>
        <w:t xml:space="preserve"> de problemas: </w:t>
      </w:r>
      <w:r w:rsidR="00C85439" w:rsidRPr="00C85439">
        <w:rPr>
          <w:rFonts w:ascii="Times New Roman" w:hAnsi="Times New Roman" w:cs="Times New Roman"/>
          <w:sz w:val="24"/>
          <w:szCs w:val="24"/>
        </w:rPr>
        <w:t>https://miro.com/app/board/uXjVNYeM1Dc=/?share_link_id=491012313861</w:t>
      </w:r>
    </w:p>
    <w:p w14:paraId="102BCAE8" w14:textId="77777777" w:rsidR="00C85439" w:rsidRPr="00974EF3" w:rsidRDefault="00C85439" w:rsidP="00974EF3">
      <w:pPr>
        <w:pStyle w:val="Textoindependiente"/>
        <w:spacing w:before="86" w:line="480" w:lineRule="auto"/>
        <w:ind w:right="372"/>
        <w:outlineLvl w:val="0"/>
        <w:rPr>
          <w:rFonts w:ascii="Times New Roman" w:hAnsi="Times New Roman" w:cs="Times New Roman"/>
          <w:sz w:val="24"/>
          <w:szCs w:val="24"/>
        </w:rPr>
      </w:pPr>
    </w:p>
    <w:p w14:paraId="54C8C2BD" w14:textId="77777777" w:rsidR="00974EF3" w:rsidRPr="002C5B9A" w:rsidRDefault="00974EF3" w:rsidP="00974EF3">
      <w:pPr>
        <w:pStyle w:val="Textoindependiente"/>
        <w:spacing w:before="86" w:line="480" w:lineRule="auto"/>
        <w:ind w:right="372"/>
        <w:jc w:val="center"/>
        <w:rPr>
          <w:rFonts w:ascii="Times New Roman" w:hAnsi="Times New Roman" w:cs="Times New Roman"/>
          <w:sz w:val="24"/>
          <w:szCs w:val="24"/>
        </w:rPr>
      </w:pPr>
    </w:p>
    <w:sectPr w:rsidR="00974EF3" w:rsidRPr="002C5B9A" w:rsidSect="00074B92">
      <w:pgSz w:w="11910" w:h="16840"/>
      <w:pgMar w:top="1440" w:right="1440" w:bottom="1797" w:left="1440"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C2BB9" w14:textId="77777777" w:rsidR="005C464F" w:rsidRDefault="005C464F">
      <w:r>
        <w:separator/>
      </w:r>
    </w:p>
  </w:endnote>
  <w:endnote w:type="continuationSeparator" w:id="0">
    <w:p w14:paraId="3051C6FF" w14:textId="77777777" w:rsidR="005C464F" w:rsidRDefault="005C464F">
      <w:r>
        <w:continuationSeparator/>
      </w:r>
    </w:p>
  </w:endnote>
  <w:endnote w:type="continuationNotice" w:id="1">
    <w:p w14:paraId="1B2C1776" w14:textId="77777777" w:rsidR="005C464F" w:rsidRDefault="005C46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Arial MT">
    <w:altName w:val="Arial"/>
    <w:panose1 w:val="020B0604020202020204"/>
    <w:charset w:val="01"/>
    <w:family w:val="swiss"/>
    <w:pitch w:val="variable"/>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20"/>
      <w:gridCol w:w="2920"/>
      <w:gridCol w:w="2920"/>
    </w:tblGrid>
    <w:tr w:rsidR="6E43C88F" w14:paraId="12D97972" w14:textId="77777777" w:rsidTr="6E43C88F">
      <w:trPr>
        <w:trHeight w:val="300"/>
      </w:trPr>
      <w:tc>
        <w:tcPr>
          <w:tcW w:w="2920" w:type="dxa"/>
        </w:tcPr>
        <w:p w14:paraId="43BFB245" w14:textId="325911C7" w:rsidR="6E43C88F" w:rsidRDefault="6E43C88F" w:rsidP="6E43C88F">
          <w:pPr>
            <w:pStyle w:val="Encabezado"/>
            <w:ind w:left="-115"/>
          </w:pPr>
        </w:p>
      </w:tc>
      <w:tc>
        <w:tcPr>
          <w:tcW w:w="2920" w:type="dxa"/>
        </w:tcPr>
        <w:p w14:paraId="51185F9D" w14:textId="41DE4E7C" w:rsidR="6E43C88F" w:rsidRDefault="6E43C88F" w:rsidP="6E43C88F">
          <w:pPr>
            <w:pStyle w:val="Encabezado"/>
            <w:jc w:val="center"/>
          </w:pPr>
        </w:p>
      </w:tc>
      <w:tc>
        <w:tcPr>
          <w:tcW w:w="2920" w:type="dxa"/>
        </w:tcPr>
        <w:p w14:paraId="775A7608" w14:textId="73DD986D" w:rsidR="6E43C88F" w:rsidRDefault="6E43C88F" w:rsidP="6E43C88F">
          <w:pPr>
            <w:pStyle w:val="Encabezado"/>
            <w:ind w:right="-115"/>
            <w:jc w:val="right"/>
          </w:pPr>
        </w:p>
      </w:tc>
    </w:tr>
  </w:tbl>
  <w:p w14:paraId="1A607C6A" w14:textId="64B46C40" w:rsidR="00FE5C82" w:rsidRDefault="00FE5C8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20"/>
      <w:gridCol w:w="2920"/>
      <w:gridCol w:w="2920"/>
    </w:tblGrid>
    <w:tr w:rsidR="6E43C88F" w14:paraId="50E257B1" w14:textId="77777777" w:rsidTr="6E43C88F">
      <w:trPr>
        <w:trHeight w:val="300"/>
      </w:trPr>
      <w:tc>
        <w:tcPr>
          <w:tcW w:w="2920" w:type="dxa"/>
        </w:tcPr>
        <w:p w14:paraId="23340704" w14:textId="3C0AB4A0" w:rsidR="6E43C88F" w:rsidRDefault="6E43C88F" w:rsidP="6E43C88F">
          <w:pPr>
            <w:pStyle w:val="Encabezado"/>
            <w:ind w:left="-115"/>
          </w:pPr>
        </w:p>
      </w:tc>
      <w:tc>
        <w:tcPr>
          <w:tcW w:w="2920" w:type="dxa"/>
        </w:tcPr>
        <w:p w14:paraId="3F30F437" w14:textId="04754848" w:rsidR="6E43C88F" w:rsidRDefault="6E43C88F" w:rsidP="6E43C88F">
          <w:pPr>
            <w:pStyle w:val="Encabezado"/>
            <w:jc w:val="center"/>
          </w:pPr>
        </w:p>
      </w:tc>
      <w:tc>
        <w:tcPr>
          <w:tcW w:w="2920" w:type="dxa"/>
        </w:tcPr>
        <w:p w14:paraId="66D071E8" w14:textId="44337669" w:rsidR="6E43C88F" w:rsidRDefault="6E43C88F" w:rsidP="6E43C88F">
          <w:pPr>
            <w:pStyle w:val="Encabezado"/>
            <w:ind w:right="-115"/>
            <w:jc w:val="right"/>
          </w:pPr>
        </w:p>
      </w:tc>
    </w:tr>
  </w:tbl>
  <w:p w14:paraId="26EA24CF" w14:textId="30D39928" w:rsidR="00FE5C82" w:rsidRDefault="00FE5C8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20"/>
      <w:gridCol w:w="2920"/>
      <w:gridCol w:w="2920"/>
    </w:tblGrid>
    <w:tr w:rsidR="6E43C88F" w14:paraId="705CDF10" w14:textId="77777777" w:rsidTr="6E43C88F">
      <w:trPr>
        <w:trHeight w:val="300"/>
      </w:trPr>
      <w:tc>
        <w:tcPr>
          <w:tcW w:w="2920" w:type="dxa"/>
        </w:tcPr>
        <w:p w14:paraId="2DD1852A" w14:textId="2F8B25E4" w:rsidR="6E43C88F" w:rsidRDefault="6E43C88F" w:rsidP="6E43C88F">
          <w:pPr>
            <w:pStyle w:val="Encabezado"/>
            <w:ind w:left="-115"/>
          </w:pPr>
        </w:p>
      </w:tc>
      <w:tc>
        <w:tcPr>
          <w:tcW w:w="2920" w:type="dxa"/>
        </w:tcPr>
        <w:p w14:paraId="1CF40FFA" w14:textId="44AC4330" w:rsidR="6E43C88F" w:rsidRDefault="6E43C88F" w:rsidP="6E43C88F">
          <w:pPr>
            <w:pStyle w:val="Encabezado"/>
            <w:jc w:val="center"/>
          </w:pPr>
        </w:p>
      </w:tc>
      <w:tc>
        <w:tcPr>
          <w:tcW w:w="2920" w:type="dxa"/>
        </w:tcPr>
        <w:p w14:paraId="12D2A727" w14:textId="79781BF8" w:rsidR="6E43C88F" w:rsidRDefault="6E43C88F" w:rsidP="6E43C88F">
          <w:pPr>
            <w:pStyle w:val="Encabezado"/>
            <w:ind w:right="-115"/>
            <w:jc w:val="right"/>
          </w:pPr>
        </w:p>
      </w:tc>
    </w:tr>
  </w:tbl>
  <w:p w14:paraId="544984CE" w14:textId="49CE1BB0" w:rsidR="00FE5C82" w:rsidRDefault="00FE5C82">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20"/>
      <w:gridCol w:w="2920"/>
      <w:gridCol w:w="2920"/>
    </w:tblGrid>
    <w:tr w:rsidR="6E43C88F" w14:paraId="6CADC2A2" w14:textId="77777777" w:rsidTr="6E43C88F">
      <w:trPr>
        <w:trHeight w:val="300"/>
      </w:trPr>
      <w:tc>
        <w:tcPr>
          <w:tcW w:w="2920" w:type="dxa"/>
        </w:tcPr>
        <w:p w14:paraId="0D8438C8" w14:textId="72A28C27" w:rsidR="6E43C88F" w:rsidRDefault="6E43C88F" w:rsidP="6E43C88F">
          <w:pPr>
            <w:pStyle w:val="Encabezado"/>
            <w:ind w:left="-115"/>
          </w:pPr>
        </w:p>
      </w:tc>
      <w:tc>
        <w:tcPr>
          <w:tcW w:w="2920" w:type="dxa"/>
        </w:tcPr>
        <w:p w14:paraId="0E09445B" w14:textId="2B9A68EA" w:rsidR="6E43C88F" w:rsidRDefault="6E43C88F" w:rsidP="6E43C88F">
          <w:pPr>
            <w:pStyle w:val="Encabezado"/>
            <w:jc w:val="center"/>
          </w:pPr>
        </w:p>
      </w:tc>
      <w:tc>
        <w:tcPr>
          <w:tcW w:w="2920" w:type="dxa"/>
        </w:tcPr>
        <w:p w14:paraId="7FBF8341" w14:textId="696CC5C5" w:rsidR="6E43C88F" w:rsidRDefault="6E43C88F" w:rsidP="6E43C88F">
          <w:pPr>
            <w:pStyle w:val="Encabezado"/>
            <w:ind w:right="-115"/>
            <w:jc w:val="right"/>
          </w:pPr>
        </w:p>
      </w:tc>
    </w:tr>
  </w:tbl>
  <w:p w14:paraId="35181962" w14:textId="6C2C6468" w:rsidR="000B66EE" w:rsidRDefault="000B66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906A3" w14:textId="77777777" w:rsidR="005C464F" w:rsidRDefault="005C464F">
      <w:r>
        <w:separator/>
      </w:r>
    </w:p>
  </w:footnote>
  <w:footnote w:type="continuationSeparator" w:id="0">
    <w:p w14:paraId="4C8066CA" w14:textId="77777777" w:rsidR="005C464F" w:rsidRDefault="005C464F">
      <w:r>
        <w:continuationSeparator/>
      </w:r>
    </w:p>
  </w:footnote>
  <w:footnote w:type="continuationNotice" w:id="1">
    <w:p w14:paraId="597732D9" w14:textId="77777777" w:rsidR="005C464F" w:rsidRDefault="005C46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73AB6" w14:textId="77777777" w:rsidR="003635CC" w:rsidRDefault="00F716C5">
    <w:pPr>
      <w:pStyle w:val="Textoindependiente"/>
      <w:spacing w:line="14" w:lineRule="auto"/>
      <w:rPr>
        <w:sz w:val="20"/>
      </w:rPr>
    </w:pPr>
    <w:r>
      <w:rPr>
        <w:noProof/>
      </w:rPr>
      <mc:AlternateContent>
        <mc:Choice Requires="wps">
          <w:drawing>
            <wp:anchor distT="0" distB="0" distL="114300" distR="114300" simplePos="0" relativeHeight="251658240" behindDoc="1" locked="0" layoutInCell="1" allowOverlap="1" wp14:anchorId="27F8508A" wp14:editId="370AF458">
              <wp:simplePos x="0" y="0"/>
              <wp:positionH relativeFrom="page">
                <wp:posOffset>6301740</wp:posOffset>
              </wp:positionH>
              <wp:positionV relativeFrom="page">
                <wp:posOffset>464185</wp:posOffset>
              </wp:positionV>
              <wp:extent cx="219710" cy="165735"/>
              <wp:effectExtent l="0" t="0" r="8890" b="12065"/>
              <wp:wrapNone/>
              <wp:docPr id="91042474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5A957D" w14:textId="77777777" w:rsidR="003635CC" w:rsidRDefault="00386073">
                          <w:pPr>
                            <w:pStyle w:val="Textoindependiente"/>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F8508A" id="_x0000_t202" coordsize="21600,21600" o:spt="202" path="m,l,21600r21600,l21600,xe">
              <v:stroke joinstyle="miter"/>
              <v:path gradientshapeok="t" o:connecttype="rect"/>
            </v:shapetype>
            <v:shape id="Text Box 4" o:spid="_x0000_s1026" type="#_x0000_t202" style="position:absolute;margin-left:496.2pt;margin-top:36.55pt;width:17.3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" filled="f" stroked="f">
              <v:path arrowok="t"/>
              <v:textbox inset="0,0,0,0">
                <w:txbxContent>
                  <w:p w14:paraId="735A957D" w14:textId="77777777" w:rsidR="003635CC" w:rsidRDefault="00386073">
                    <w:pPr>
                      <w:pStyle w:val="Textoindependiente"/>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721"/>
    <w:multiLevelType w:val="multilevel"/>
    <w:tmpl w:val="8C6CB25E"/>
    <w:lvl w:ilvl="0">
      <w:start w:val="4"/>
      <w:numFmt w:val="decimal"/>
      <w:lvlText w:val="%1"/>
      <w:lvlJc w:val="left"/>
      <w:pPr>
        <w:ind w:left="1197" w:hanging="368"/>
      </w:pPr>
      <w:rPr>
        <w:rFonts w:hint="default"/>
        <w:lang w:val="es-ES" w:eastAsia="en-US" w:bidi="ar-SA"/>
      </w:rPr>
    </w:lvl>
    <w:lvl w:ilvl="1">
      <w:start w:val="1"/>
      <w:numFmt w:val="decimal"/>
      <w:lvlText w:val="%1.%2"/>
      <w:lvlJc w:val="left"/>
      <w:pPr>
        <w:ind w:left="1197" w:hanging="368"/>
      </w:pPr>
      <w:rPr>
        <w:rFonts w:ascii="Arial" w:eastAsia="Arial" w:hAnsi="Arial" w:cs="Arial" w:hint="default"/>
        <w:b/>
        <w:bCs/>
        <w:w w:val="100"/>
        <w:sz w:val="22"/>
        <w:szCs w:val="22"/>
        <w:lang w:val="es-ES" w:eastAsia="en-US" w:bidi="ar-SA"/>
      </w:rPr>
    </w:lvl>
    <w:lvl w:ilvl="2">
      <w:numFmt w:val="bullet"/>
      <w:lvlText w:val="•"/>
      <w:lvlJc w:val="left"/>
      <w:pPr>
        <w:ind w:left="2713" w:hanging="368"/>
      </w:pPr>
      <w:rPr>
        <w:rFonts w:hint="default"/>
        <w:lang w:val="es-ES" w:eastAsia="en-US" w:bidi="ar-SA"/>
      </w:rPr>
    </w:lvl>
    <w:lvl w:ilvl="3">
      <w:numFmt w:val="bullet"/>
      <w:lvlText w:val="•"/>
      <w:lvlJc w:val="left"/>
      <w:pPr>
        <w:ind w:left="3469" w:hanging="368"/>
      </w:pPr>
      <w:rPr>
        <w:rFonts w:hint="default"/>
        <w:lang w:val="es-ES" w:eastAsia="en-US" w:bidi="ar-SA"/>
      </w:rPr>
    </w:lvl>
    <w:lvl w:ilvl="4">
      <w:numFmt w:val="bullet"/>
      <w:lvlText w:val="•"/>
      <w:lvlJc w:val="left"/>
      <w:pPr>
        <w:ind w:left="4226" w:hanging="368"/>
      </w:pPr>
      <w:rPr>
        <w:rFonts w:hint="default"/>
        <w:lang w:val="es-ES" w:eastAsia="en-US" w:bidi="ar-SA"/>
      </w:rPr>
    </w:lvl>
    <w:lvl w:ilvl="5">
      <w:numFmt w:val="bullet"/>
      <w:lvlText w:val="•"/>
      <w:lvlJc w:val="left"/>
      <w:pPr>
        <w:ind w:left="4983" w:hanging="368"/>
      </w:pPr>
      <w:rPr>
        <w:rFonts w:hint="default"/>
        <w:lang w:val="es-ES" w:eastAsia="en-US" w:bidi="ar-SA"/>
      </w:rPr>
    </w:lvl>
    <w:lvl w:ilvl="6">
      <w:numFmt w:val="bullet"/>
      <w:lvlText w:val="•"/>
      <w:lvlJc w:val="left"/>
      <w:pPr>
        <w:ind w:left="5739" w:hanging="368"/>
      </w:pPr>
      <w:rPr>
        <w:rFonts w:hint="default"/>
        <w:lang w:val="es-ES" w:eastAsia="en-US" w:bidi="ar-SA"/>
      </w:rPr>
    </w:lvl>
    <w:lvl w:ilvl="7">
      <w:numFmt w:val="bullet"/>
      <w:lvlText w:val="•"/>
      <w:lvlJc w:val="left"/>
      <w:pPr>
        <w:ind w:left="6496" w:hanging="368"/>
      </w:pPr>
      <w:rPr>
        <w:rFonts w:hint="default"/>
        <w:lang w:val="es-ES" w:eastAsia="en-US" w:bidi="ar-SA"/>
      </w:rPr>
    </w:lvl>
    <w:lvl w:ilvl="8">
      <w:numFmt w:val="bullet"/>
      <w:lvlText w:val="•"/>
      <w:lvlJc w:val="left"/>
      <w:pPr>
        <w:ind w:left="7253" w:hanging="368"/>
      </w:pPr>
      <w:rPr>
        <w:rFonts w:hint="default"/>
        <w:lang w:val="es-ES" w:eastAsia="en-US" w:bidi="ar-SA"/>
      </w:rPr>
    </w:lvl>
  </w:abstractNum>
  <w:abstractNum w:abstractNumId="1" w15:restartNumberingAfterBreak="0">
    <w:nsid w:val="034520AB"/>
    <w:multiLevelType w:val="hybridMultilevel"/>
    <w:tmpl w:val="D4BE285C"/>
    <w:lvl w:ilvl="0" w:tplc="D1C067FE">
      <w:start w:val="1"/>
      <w:numFmt w:val="lowerRoman"/>
      <w:lvlText w:val="(%1)"/>
      <w:lvlJc w:val="left"/>
      <w:pPr>
        <w:ind w:left="1202" w:hanging="720"/>
      </w:pPr>
      <w:rPr>
        <w:rFonts w:ascii="Arial" w:eastAsia="Arial" w:hAnsi="Arial" w:cs="Arial" w:hint="default"/>
        <w:b/>
        <w:bCs/>
        <w:w w:val="100"/>
        <w:sz w:val="22"/>
        <w:szCs w:val="22"/>
        <w:lang w:val="es-ES" w:eastAsia="en-US" w:bidi="ar-SA"/>
      </w:rPr>
    </w:lvl>
    <w:lvl w:ilvl="1" w:tplc="E6C82188">
      <w:numFmt w:val="bullet"/>
      <w:lvlText w:val="•"/>
      <w:lvlJc w:val="left"/>
      <w:pPr>
        <w:ind w:left="1956" w:hanging="720"/>
      </w:pPr>
      <w:rPr>
        <w:rFonts w:hint="default"/>
        <w:lang w:val="es-ES" w:eastAsia="en-US" w:bidi="ar-SA"/>
      </w:rPr>
    </w:lvl>
    <w:lvl w:ilvl="2" w:tplc="D32CC8B0">
      <w:numFmt w:val="bullet"/>
      <w:lvlText w:val="•"/>
      <w:lvlJc w:val="left"/>
      <w:pPr>
        <w:ind w:left="2713" w:hanging="720"/>
      </w:pPr>
      <w:rPr>
        <w:rFonts w:hint="default"/>
        <w:lang w:val="es-ES" w:eastAsia="en-US" w:bidi="ar-SA"/>
      </w:rPr>
    </w:lvl>
    <w:lvl w:ilvl="3" w:tplc="B2EEC2BE">
      <w:numFmt w:val="bullet"/>
      <w:lvlText w:val="•"/>
      <w:lvlJc w:val="left"/>
      <w:pPr>
        <w:ind w:left="3469" w:hanging="720"/>
      </w:pPr>
      <w:rPr>
        <w:rFonts w:hint="default"/>
        <w:lang w:val="es-ES" w:eastAsia="en-US" w:bidi="ar-SA"/>
      </w:rPr>
    </w:lvl>
    <w:lvl w:ilvl="4" w:tplc="AFEA3FA0">
      <w:numFmt w:val="bullet"/>
      <w:lvlText w:val="•"/>
      <w:lvlJc w:val="left"/>
      <w:pPr>
        <w:ind w:left="4226" w:hanging="720"/>
      </w:pPr>
      <w:rPr>
        <w:rFonts w:hint="default"/>
        <w:lang w:val="es-ES" w:eastAsia="en-US" w:bidi="ar-SA"/>
      </w:rPr>
    </w:lvl>
    <w:lvl w:ilvl="5" w:tplc="71BCBE4E">
      <w:numFmt w:val="bullet"/>
      <w:lvlText w:val="•"/>
      <w:lvlJc w:val="left"/>
      <w:pPr>
        <w:ind w:left="4983" w:hanging="720"/>
      </w:pPr>
      <w:rPr>
        <w:rFonts w:hint="default"/>
        <w:lang w:val="es-ES" w:eastAsia="en-US" w:bidi="ar-SA"/>
      </w:rPr>
    </w:lvl>
    <w:lvl w:ilvl="6" w:tplc="70921100">
      <w:numFmt w:val="bullet"/>
      <w:lvlText w:val="•"/>
      <w:lvlJc w:val="left"/>
      <w:pPr>
        <w:ind w:left="5739" w:hanging="720"/>
      </w:pPr>
      <w:rPr>
        <w:rFonts w:hint="default"/>
        <w:lang w:val="es-ES" w:eastAsia="en-US" w:bidi="ar-SA"/>
      </w:rPr>
    </w:lvl>
    <w:lvl w:ilvl="7" w:tplc="71DEEEFE">
      <w:numFmt w:val="bullet"/>
      <w:lvlText w:val="•"/>
      <w:lvlJc w:val="left"/>
      <w:pPr>
        <w:ind w:left="6496" w:hanging="720"/>
      </w:pPr>
      <w:rPr>
        <w:rFonts w:hint="default"/>
        <w:lang w:val="es-ES" w:eastAsia="en-US" w:bidi="ar-SA"/>
      </w:rPr>
    </w:lvl>
    <w:lvl w:ilvl="8" w:tplc="4ED6D0DA">
      <w:numFmt w:val="bullet"/>
      <w:lvlText w:val="•"/>
      <w:lvlJc w:val="left"/>
      <w:pPr>
        <w:ind w:left="7253" w:hanging="720"/>
      </w:pPr>
      <w:rPr>
        <w:rFonts w:hint="default"/>
        <w:lang w:val="es-ES" w:eastAsia="en-US" w:bidi="ar-SA"/>
      </w:rPr>
    </w:lvl>
  </w:abstractNum>
  <w:abstractNum w:abstractNumId="2" w15:restartNumberingAfterBreak="0">
    <w:nsid w:val="03951BFC"/>
    <w:multiLevelType w:val="multilevel"/>
    <w:tmpl w:val="99224A26"/>
    <w:lvl w:ilvl="0">
      <w:start w:val="8"/>
      <w:numFmt w:val="decimal"/>
      <w:lvlText w:val="%1"/>
      <w:lvlJc w:val="left"/>
      <w:pPr>
        <w:ind w:left="1197" w:hanging="368"/>
      </w:pPr>
      <w:rPr>
        <w:rFonts w:hint="default"/>
        <w:lang w:val="es-ES" w:eastAsia="en-US" w:bidi="ar-SA"/>
      </w:rPr>
    </w:lvl>
    <w:lvl w:ilvl="1">
      <w:start w:val="1"/>
      <w:numFmt w:val="decimal"/>
      <w:lvlText w:val="%1.%2"/>
      <w:lvlJc w:val="left"/>
      <w:pPr>
        <w:ind w:left="1197" w:hanging="368"/>
      </w:pPr>
      <w:rPr>
        <w:rFonts w:ascii="Arial" w:eastAsia="Arial" w:hAnsi="Arial" w:cs="Arial" w:hint="default"/>
        <w:b/>
        <w:bCs/>
        <w:w w:val="100"/>
        <w:sz w:val="22"/>
        <w:szCs w:val="22"/>
        <w:lang w:val="es-ES" w:eastAsia="en-US" w:bidi="ar-SA"/>
      </w:rPr>
    </w:lvl>
    <w:lvl w:ilvl="2">
      <w:start w:val="1"/>
      <w:numFmt w:val="decimal"/>
      <w:lvlText w:val="%1.%2.%3"/>
      <w:lvlJc w:val="left"/>
      <w:pPr>
        <w:ind w:left="1382" w:hanging="552"/>
      </w:pPr>
      <w:rPr>
        <w:rFonts w:ascii="Arial" w:eastAsia="Arial" w:hAnsi="Arial" w:cs="Arial" w:hint="default"/>
        <w:b/>
        <w:bCs/>
        <w:spacing w:val="-1"/>
        <w:w w:val="100"/>
        <w:sz w:val="22"/>
        <w:szCs w:val="22"/>
        <w:lang w:val="es-ES" w:eastAsia="en-US" w:bidi="ar-SA"/>
      </w:rPr>
    </w:lvl>
    <w:lvl w:ilvl="3">
      <w:start w:val="1"/>
      <w:numFmt w:val="decimal"/>
      <w:lvlText w:val="%1.%2.%3.%4"/>
      <w:lvlJc w:val="left"/>
      <w:pPr>
        <w:ind w:left="1566" w:hanging="737"/>
      </w:pPr>
      <w:rPr>
        <w:rFonts w:ascii="Arial" w:eastAsia="Arial" w:hAnsi="Arial" w:cs="Arial" w:hint="default"/>
        <w:b/>
        <w:bCs/>
        <w:i/>
        <w:iCs/>
        <w:spacing w:val="-3"/>
        <w:w w:val="100"/>
        <w:sz w:val="22"/>
        <w:szCs w:val="22"/>
        <w:lang w:val="es-ES" w:eastAsia="en-US" w:bidi="ar-SA"/>
      </w:rPr>
    </w:lvl>
    <w:lvl w:ilvl="4">
      <w:numFmt w:val="bullet"/>
      <w:lvlText w:val="•"/>
      <w:lvlJc w:val="left"/>
      <w:pPr>
        <w:ind w:left="3361" w:hanging="737"/>
      </w:pPr>
      <w:rPr>
        <w:rFonts w:hint="default"/>
        <w:lang w:val="es-ES" w:eastAsia="en-US" w:bidi="ar-SA"/>
      </w:rPr>
    </w:lvl>
    <w:lvl w:ilvl="5">
      <w:numFmt w:val="bullet"/>
      <w:lvlText w:val="•"/>
      <w:lvlJc w:val="left"/>
      <w:pPr>
        <w:ind w:left="4262" w:hanging="737"/>
      </w:pPr>
      <w:rPr>
        <w:rFonts w:hint="default"/>
        <w:lang w:val="es-ES" w:eastAsia="en-US" w:bidi="ar-SA"/>
      </w:rPr>
    </w:lvl>
    <w:lvl w:ilvl="6">
      <w:numFmt w:val="bullet"/>
      <w:lvlText w:val="•"/>
      <w:lvlJc w:val="left"/>
      <w:pPr>
        <w:ind w:left="5163" w:hanging="737"/>
      </w:pPr>
      <w:rPr>
        <w:rFonts w:hint="default"/>
        <w:lang w:val="es-ES" w:eastAsia="en-US" w:bidi="ar-SA"/>
      </w:rPr>
    </w:lvl>
    <w:lvl w:ilvl="7">
      <w:numFmt w:val="bullet"/>
      <w:lvlText w:val="•"/>
      <w:lvlJc w:val="left"/>
      <w:pPr>
        <w:ind w:left="6064" w:hanging="737"/>
      </w:pPr>
      <w:rPr>
        <w:rFonts w:hint="default"/>
        <w:lang w:val="es-ES" w:eastAsia="en-US" w:bidi="ar-SA"/>
      </w:rPr>
    </w:lvl>
    <w:lvl w:ilvl="8">
      <w:numFmt w:val="bullet"/>
      <w:lvlText w:val="•"/>
      <w:lvlJc w:val="left"/>
      <w:pPr>
        <w:ind w:left="6964" w:hanging="737"/>
      </w:pPr>
      <w:rPr>
        <w:rFonts w:hint="default"/>
        <w:lang w:val="es-ES" w:eastAsia="en-US" w:bidi="ar-SA"/>
      </w:rPr>
    </w:lvl>
  </w:abstractNum>
  <w:abstractNum w:abstractNumId="3" w15:restartNumberingAfterBreak="0">
    <w:nsid w:val="10746456"/>
    <w:multiLevelType w:val="multilevel"/>
    <w:tmpl w:val="0E58B2A6"/>
    <w:lvl w:ilvl="0">
      <w:start w:val="6"/>
      <w:numFmt w:val="decimal"/>
      <w:lvlText w:val="%1"/>
      <w:lvlJc w:val="left"/>
      <w:pPr>
        <w:ind w:left="1472" w:hanging="403"/>
      </w:pPr>
      <w:rPr>
        <w:rFonts w:hint="default"/>
        <w:lang w:val="es-ES" w:eastAsia="en-US" w:bidi="ar-SA"/>
      </w:rPr>
    </w:lvl>
    <w:lvl w:ilvl="1">
      <w:start w:val="3"/>
      <w:numFmt w:val="decimal"/>
      <w:lvlText w:val="%1.%2"/>
      <w:lvlJc w:val="left"/>
      <w:pPr>
        <w:ind w:left="1472" w:hanging="403"/>
      </w:pPr>
      <w:rPr>
        <w:rFonts w:ascii="Arial" w:eastAsia="Arial" w:hAnsi="Arial" w:cs="Arial" w:hint="default"/>
        <w:b/>
        <w:bCs/>
        <w:w w:val="99"/>
        <w:sz w:val="24"/>
        <w:szCs w:val="24"/>
        <w:lang w:val="es-ES" w:eastAsia="en-US" w:bidi="ar-SA"/>
      </w:rPr>
    </w:lvl>
    <w:lvl w:ilvl="2">
      <w:start w:val="1"/>
      <w:numFmt w:val="decimal"/>
      <w:lvlText w:val="%1.%2.%3"/>
      <w:lvlJc w:val="left"/>
      <w:pPr>
        <w:ind w:left="1909" w:hanging="600"/>
      </w:pPr>
      <w:rPr>
        <w:rFonts w:ascii="Arial" w:eastAsia="Arial" w:hAnsi="Arial" w:cs="Arial" w:hint="default"/>
        <w:b/>
        <w:bCs/>
        <w:spacing w:val="-2"/>
        <w:w w:val="99"/>
        <w:sz w:val="24"/>
        <w:szCs w:val="24"/>
        <w:lang w:val="es-ES" w:eastAsia="en-US" w:bidi="ar-SA"/>
      </w:rPr>
    </w:lvl>
    <w:lvl w:ilvl="3">
      <w:numFmt w:val="bullet"/>
      <w:lvlText w:val="•"/>
      <w:lvlJc w:val="left"/>
      <w:pPr>
        <w:ind w:left="3425" w:hanging="600"/>
      </w:pPr>
      <w:rPr>
        <w:rFonts w:hint="default"/>
        <w:lang w:val="es-ES" w:eastAsia="en-US" w:bidi="ar-SA"/>
      </w:rPr>
    </w:lvl>
    <w:lvl w:ilvl="4">
      <w:numFmt w:val="bullet"/>
      <w:lvlText w:val="•"/>
      <w:lvlJc w:val="left"/>
      <w:pPr>
        <w:ind w:left="4188" w:hanging="600"/>
      </w:pPr>
      <w:rPr>
        <w:rFonts w:hint="default"/>
        <w:lang w:val="es-ES" w:eastAsia="en-US" w:bidi="ar-SA"/>
      </w:rPr>
    </w:lvl>
    <w:lvl w:ilvl="5">
      <w:numFmt w:val="bullet"/>
      <w:lvlText w:val="•"/>
      <w:lvlJc w:val="left"/>
      <w:pPr>
        <w:ind w:left="4951" w:hanging="600"/>
      </w:pPr>
      <w:rPr>
        <w:rFonts w:hint="default"/>
        <w:lang w:val="es-ES" w:eastAsia="en-US" w:bidi="ar-SA"/>
      </w:rPr>
    </w:lvl>
    <w:lvl w:ilvl="6">
      <w:numFmt w:val="bullet"/>
      <w:lvlText w:val="•"/>
      <w:lvlJc w:val="left"/>
      <w:pPr>
        <w:ind w:left="5714" w:hanging="600"/>
      </w:pPr>
      <w:rPr>
        <w:rFonts w:hint="default"/>
        <w:lang w:val="es-ES" w:eastAsia="en-US" w:bidi="ar-SA"/>
      </w:rPr>
    </w:lvl>
    <w:lvl w:ilvl="7">
      <w:numFmt w:val="bullet"/>
      <w:lvlText w:val="•"/>
      <w:lvlJc w:val="left"/>
      <w:pPr>
        <w:ind w:left="6477" w:hanging="600"/>
      </w:pPr>
      <w:rPr>
        <w:rFonts w:hint="default"/>
        <w:lang w:val="es-ES" w:eastAsia="en-US" w:bidi="ar-SA"/>
      </w:rPr>
    </w:lvl>
    <w:lvl w:ilvl="8">
      <w:numFmt w:val="bullet"/>
      <w:lvlText w:val="•"/>
      <w:lvlJc w:val="left"/>
      <w:pPr>
        <w:ind w:left="7240" w:hanging="600"/>
      </w:pPr>
      <w:rPr>
        <w:rFonts w:hint="default"/>
        <w:lang w:val="es-ES" w:eastAsia="en-US" w:bidi="ar-SA"/>
      </w:rPr>
    </w:lvl>
  </w:abstractNum>
  <w:abstractNum w:abstractNumId="4" w15:restartNumberingAfterBreak="0">
    <w:nsid w:val="12F339DA"/>
    <w:multiLevelType w:val="hybridMultilevel"/>
    <w:tmpl w:val="475C0C66"/>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5" w15:restartNumberingAfterBreak="0">
    <w:nsid w:val="14E378C5"/>
    <w:multiLevelType w:val="multilevel"/>
    <w:tmpl w:val="C52CC56C"/>
    <w:lvl w:ilvl="0">
      <w:start w:val="6"/>
      <w:numFmt w:val="decimal"/>
      <w:lvlText w:val="%1"/>
      <w:lvlJc w:val="left"/>
      <w:pPr>
        <w:ind w:left="1199" w:hanging="370"/>
      </w:pPr>
      <w:rPr>
        <w:rFonts w:hint="default"/>
        <w:lang w:val="es-ES" w:eastAsia="en-US" w:bidi="ar-SA"/>
      </w:rPr>
    </w:lvl>
    <w:lvl w:ilvl="1">
      <w:start w:val="1"/>
      <w:numFmt w:val="decimal"/>
      <w:lvlText w:val="%1.%2"/>
      <w:lvlJc w:val="left"/>
      <w:pPr>
        <w:ind w:left="1199" w:hanging="370"/>
      </w:pPr>
      <w:rPr>
        <w:rFonts w:ascii="Arial" w:eastAsia="Arial" w:hAnsi="Arial" w:cs="Arial" w:hint="default"/>
        <w:b/>
        <w:bCs/>
        <w:w w:val="100"/>
        <w:sz w:val="22"/>
        <w:szCs w:val="22"/>
        <w:lang w:val="es-ES" w:eastAsia="en-US" w:bidi="ar-SA"/>
      </w:rPr>
    </w:lvl>
    <w:lvl w:ilvl="2">
      <w:numFmt w:val="bullet"/>
      <w:lvlText w:val="•"/>
      <w:lvlJc w:val="left"/>
      <w:pPr>
        <w:ind w:left="2713" w:hanging="370"/>
      </w:pPr>
      <w:rPr>
        <w:rFonts w:hint="default"/>
        <w:lang w:val="es-ES" w:eastAsia="en-US" w:bidi="ar-SA"/>
      </w:rPr>
    </w:lvl>
    <w:lvl w:ilvl="3">
      <w:numFmt w:val="bullet"/>
      <w:lvlText w:val="•"/>
      <w:lvlJc w:val="left"/>
      <w:pPr>
        <w:ind w:left="3469" w:hanging="370"/>
      </w:pPr>
      <w:rPr>
        <w:rFonts w:hint="default"/>
        <w:lang w:val="es-ES" w:eastAsia="en-US" w:bidi="ar-SA"/>
      </w:rPr>
    </w:lvl>
    <w:lvl w:ilvl="4">
      <w:numFmt w:val="bullet"/>
      <w:lvlText w:val="•"/>
      <w:lvlJc w:val="left"/>
      <w:pPr>
        <w:ind w:left="4226" w:hanging="370"/>
      </w:pPr>
      <w:rPr>
        <w:rFonts w:hint="default"/>
        <w:lang w:val="es-ES" w:eastAsia="en-US" w:bidi="ar-SA"/>
      </w:rPr>
    </w:lvl>
    <w:lvl w:ilvl="5">
      <w:numFmt w:val="bullet"/>
      <w:lvlText w:val="•"/>
      <w:lvlJc w:val="left"/>
      <w:pPr>
        <w:ind w:left="4983" w:hanging="370"/>
      </w:pPr>
      <w:rPr>
        <w:rFonts w:hint="default"/>
        <w:lang w:val="es-ES" w:eastAsia="en-US" w:bidi="ar-SA"/>
      </w:rPr>
    </w:lvl>
    <w:lvl w:ilvl="6">
      <w:numFmt w:val="bullet"/>
      <w:lvlText w:val="•"/>
      <w:lvlJc w:val="left"/>
      <w:pPr>
        <w:ind w:left="5739" w:hanging="370"/>
      </w:pPr>
      <w:rPr>
        <w:rFonts w:hint="default"/>
        <w:lang w:val="es-ES" w:eastAsia="en-US" w:bidi="ar-SA"/>
      </w:rPr>
    </w:lvl>
    <w:lvl w:ilvl="7">
      <w:numFmt w:val="bullet"/>
      <w:lvlText w:val="•"/>
      <w:lvlJc w:val="left"/>
      <w:pPr>
        <w:ind w:left="6496" w:hanging="370"/>
      </w:pPr>
      <w:rPr>
        <w:rFonts w:hint="default"/>
        <w:lang w:val="es-ES" w:eastAsia="en-US" w:bidi="ar-SA"/>
      </w:rPr>
    </w:lvl>
    <w:lvl w:ilvl="8">
      <w:numFmt w:val="bullet"/>
      <w:lvlText w:val="•"/>
      <w:lvlJc w:val="left"/>
      <w:pPr>
        <w:ind w:left="7253" w:hanging="370"/>
      </w:pPr>
      <w:rPr>
        <w:rFonts w:hint="default"/>
        <w:lang w:val="es-ES" w:eastAsia="en-US" w:bidi="ar-SA"/>
      </w:rPr>
    </w:lvl>
  </w:abstractNum>
  <w:abstractNum w:abstractNumId="6" w15:restartNumberingAfterBreak="0">
    <w:nsid w:val="188A22F5"/>
    <w:multiLevelType w:val="multilevel"/>
    <w:tmpl w:val="B3EE31BA"/>
    <w:lvl w:ilvl="0">
      <w:start w:val="7"/>
      <w:numFmt w:val="decimal"/>
      <w:lvlText w:val="%1"/>
      <w:lvlJc w:val="left"/>
      <w:pPr>
        <w:ind w:left="360" w:hanging="360"/>
      </w:pPr>
      <w:rPr>
        <w:rFonts w:hint="default"/>
      </w:rPr>
    </w:lvl>
    <w:lvl w:ilvl="1">
      <w:start w:val="1"/>
      <w:numFmt w:val="decimal"/>
      <w:lvlText w:val="%1.%2"/>
      <w:lvlJc w:val="left"/>
      <w:pPr>
        <w:ind w:left="1189" w:hanging="360"/>
      </w:pPr>
      <w:rPr>
        <w:rFonts w:hint="default"/>
      </w:rPr>
    </w:lvl>
    <w:lvl w:ilvl="2">
      <w:start w:val="1"/>
      <w:numFmt w:val="decimal"/>
      <w:lvlText w:val="%1.%2.%3"/>
      <w:lvlJc w:val="left"/>
      <w:pPr>
        <w:ind w:left="2378" w:hanging="720"/>
      </w:pPr>
      <w:rPr>
        <w:rFonts w:hint="default"/>
      </w:rPr>
    </w:lvl>
    <w:lvl w:ilvl="3">
      <w:start w:val="1"/>
      <w:numFmt w:val="decimal"/>
      <w:lvlText w:val="%1.%2.%3.%4"/>
      <w:lvlJc w:val="left"/>
      <w:pPr>
        <w:ind w:left="3207" w:hanging="720"/>
      </w:pPr>
      <w:rPr>
        <w:rFonts w:hint="default"/>
      </w:rPr>
    </w:lvl>
    <w:lvl w:ilvl="4">
      <w:start w:val="1"/>
      <w:numFmt w:val="decimal"/>
      <w:lvlText w:val="%1.%2.%3.%4.%5"/>
      <w:lvlJc w:val="left"/>
      <w:pPr>
        <w:ind w:left="4396" w:hanging="1080"/>
      </w:pPr>
      <w:rPr>
        <w:rFonts w:hint="default"/>
      </w:rPr>
    </w:lvl>
    <w:lvl w:ilvl="5">
      <w:start w:val="1"/>
      <w:numFmt w:val="decimal"/>
      <w:lvlText w:val="%1.%2.%3.%4.%5.%6"/>
      <w:lvlJc w:val="left"/>
      <w:pPr>
        <w:ind w:left="5225" w:hanging="1080"/>
      </w:pPr>
      <w:rPr>
        <w:rFonts w:hint="default"/>
      </w:rPr>
    </w:lvl>
    <w:lvl w:ilvl="6">
      <w:start w:val="1"/>
      <w:numFmt w:val="decimal"/>
      <w:lvlText w:val="%1.%2.%3.%4.%5.%6.%7"/>
      <w:lvlJc w:val="left"/>
      <w:pPr>
        <w:ind w:left="6414" w:hanging="1440"/>
      </w:pPr>
      <w:rPr>
        <w:rFonts w:hint="default"/>
      </w:rPr>
    </w:lvl>
    <w:lvl w:ilvl="7">
      <w:start w:val="1"/>
      <w:numFmt w:val="decimal"/>
      <w:lvlText w:val="%1.%2.%3.%4.%5.%6.%7.%8"/>
      <w:lvlJc w:val="left"/>
      <w:pPr>
        <w:ind w:left="7243" w:hanging="1440"/>
      </w:pPr>
      <w:rPr>
        <w:rFonts w:hint="default"/>
      </w:rPr>
    </w:lvl>
    <w:lvl w:ilvl="8">
      <w:start w:val="1"/>
      <w:numFmt w:val="decimal"/>
      <w:lvlText w:val="%1.%2.%3.%4.%5.%6.%7.%8.%9"/>
      <w:lvlJc w:val="left"/>
      <w:pPr>
        <w:ind w:left="8432" w:hanging="1800"/>
      </w:pPr>
      <w:rPr>
        <w:rFonts w:hint="default"/>
      </w:rPr>
    </w:lvl>
  </w:abstractNum>
  <w:abstractNum w:abstractNumId="7" w15:restartNumberingAfterBreak="0">
    <w:nsid w:val="1B5D6994"/>
    <w:multiLevelType w:val="multilevel"/>
    <w:tmpl w:val="2556C926"/>
    <w:lvl w:ilvl="0">
      <w:start w:val="7"/>
      <w:numFmt w:val="decimal"/>
      <w:lvlText w:val="%1"/>
      <w:lvlJc w:val="left"/>
      <w:pPr>
        <w:ind w:left="1472" w:hanging="403"/>
      </w:pPr>
      <w:rPr>
        <w:rFonts w:hint="default"/>
        <w:lang w:val="es-ES" w:eastAsia="en-US" w:bidi="ar-SA"/>
      </w:rPr>
    </w:lvl>
    <w:lvl w:ilvl="1">
      <w:start w:val="1"/>
      <w:numFmt w:val="decimal"/>
      <w:lvlText w:val="%1.%2"/>
      <w:lvlJc w:val="left"/>
      <w:pPr>
        <w:ind w:left="1395" w:hanging="403"/>
      </w:pPr>
      <w:rPr>
        <w:rFonts w:ascii="Arial" w:eastAsia="Arial" w:hAnsi="Arial" w:cs="Arial" w:hint="default"/>
        <w:b/>
        <w:bCs/>
        <w:w w:val="99"/>
        <w:sz w:val="24"/>
        <w:szCs w:val="24"/>
        <w:lang w:val="es-ES" w:eastAsia="en-US" w:bidi="ar-SA"/>
      </w:rPr>
    </w:lvl>
    <w:lvl w:ilvl="2">
      <w:start w:val="1"/>
      <w:numFmt w:val="decimal"/>
      <w:lvlText w:val="%1.%2.%3"/>
      <w:lvlJc w:val="left"/>
      <w:pPr>
        <w:ind w:left="1911" w:hanging="602"/>
      </w:pPr>
      <w:rPr>
        <w:rFonts w:ascii="Arial" w:eastAsia="Arial" w:hAnsi="Arial" w:cs="Arial" w:hint="default"/>
        <w:b/>
        <w:bCs/>
        <w:spacing w:val="-2"/>
        <w:w w:val="99"/>
        <w:sz w:val="24"/>
        <w:szCs w:val="24"/>
        <w:lang w:val="es-ES" w:eastAsia="en-US" w:bidi="ar-SA"/>
      </w:rPr>
    </w:lvl>
    <w:lvl w:ilvl="3">
      <w:numFmt w:val="bullet"/>
      <w:lvlText w:val="•"/>
      <w:lvlJc w:val="left"/>
      <w:pPr>
        <w:ind w:left="3441" w:hanging="602"/>
      </w:pPr>
      <w:rPr>
        <w:rFonts w:hint="default"/>
        <w:lang w:val="es-ES" w:eastAsia="en-US" w:bidi="ar-SA"/>
      </w:rPr>
    </w:lvl>
    <w:lvl w:ilvl="4">
      <w:numFmt w:val="bullet"/>
      <w:lvlText w:val="•"/>
      <w:lvlJc w:val="left"/>
      <w:pPr>
        <w:ind w:left="4202" w:hanging="602"/>
      </w:pPr>
      <w:rPr>
        <w:rFonts w:hint="default"/>
        <w:lang w:val="es-ES" w:eastAsia="en-US" w:bidi="ar-SA"/>
      </w:rPr>
    </w:lvl>
    <w:lvl w:ilvl="5">
      <w:numFmt w:val="bullet"/>
      <w:lvlText w:val="•"/>
      <w:lvlJc w:val="left"/>
      <w:pPr>
        <w:ind w:left="4962" w:hanging="602"/>
      </w:pPr>
      <w:rPr>
        <w:rFonts w:hint="default"/>
        <w:lang w:val="es-ES" w:eastAsia="en-US" w:bidi="ar-SA"/>
      </w:rPr>
    </w:lvl>
    <w:lvl w:ilvl="6">
      <w:numFmt w:val="bullet"/>
      <w:lvlText w:val="•"/>
      <w:lvlJc w:val="left"/>
      <w:pPr>
        <w:ind w:left="5723" w:hanging="602"/>
      </w:pPr>
      <w:rPr>
        <w:rFonts w:hint="default"/>
        <w:lang w:val="es-ES" w:eastAsia="en-US" w:bidi="ar-SA"/>
      </w:rPr>
    </w:lvl>
    <w:lvl w:ilvl="7">
      <w:numFmt w:val="bullet"/>
      <w:lvlText w:val="•"/>
      <w:lvlJc w:val="left"/>
      <w:pPr>
        <w:ind w:left="6484" w:hanging="602"/>
      </w:pPr>
      <w:rPr>
        <w:rFonts w:hint="default"/>
        <w:lang w:val="es-ES" w:eastAsia="en-US" w:bidi="ar-SA"/>
      </w:rPr>
    </w:lvl>
    <w:lvl w:ilvl="8">
      <w:numFmt w:val="bullet"/>
      <w:lvlText w:val="•"/>
      <w:lvlJc w:val="left"/>
      <w:pPr>
        <w:ind w:left="7244" w:hanging="602"/>
      </w:pPr>
      <w:rPr>
        <w:rFonts w:hint="default"/>
        <w:lang w:val="es-ES" w:eastAsia="en-US" w:bidi="ar-SA"/>
      </w:rPr>
    </w:lvl>
  </w:abstractNum>
  <w:abstractNum w:abstractNumId="8" w15:restartNumberingAfterBreak="0">
    <w:nsid w:val="1D0D2647"/>
    <w:multiLevelType w:val="multilevel"/>
    <w:tmpl w:val="4306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575E3B"/>
    <w:multiLevelType w:val="multilevel"/>
    <w:tmpl w:val="A4028E64"/>
    <w:lvl w:ilvl="0">
      <w:start w:val="7"/>
      <w:numFmt w:val="decimal"/>
      <w:lvlText w:val="%1"/>
      <w:lvlJc w:val="left"/>
      <w:pPr>
        <w:ind w:left="489" w:hanging="368"/>
      </w:pPr>
      <w:rPr>
        <w:rFonts w:hint="default"/>
        <w:lang w:val="es-ES" w:eastAsia="en-US" w:bidi="ar-SA"/>
      </w:rPr>
    </w:lvl>
    <w:lvl w:ilvl="1">
      <w:start w:val="1"/>
      <w:numFmt w:val="decimal"/>
      <w:lvlText w:val="%1.%2"/>
      <w:lvlJc w:val="left"/>
      <w:pPr>
        <w:ind w:left="489" w:hanging="368"/>
        <w:jc w:val="right"/>
      </w:pPr>
      <w:rPr>
        <w:rFonts w:ascii="Arial" w:eastAsia="Arial" w:hAnsi="Arial" w:cs="Arial" w:hint="default"/>
        <w:b/>
        <w:bCs/>
        <w:w w:val="100"/>
        <w:sz w:val="22"/>
        <w:szCs w:val="22"/>
        <w:lang w:val="es-ES" w:eastAsia="en-US" w:bidi="ar-SA"/>
      </w:rPr>
    </w:lvl>
    <w:lvl w:ilvl="2">
      <w:start w:val="1"/>
      <w:numFmt w:val="decimal"/>
      <w:lvlText w:val="%1.%2.%3"/>
      <w:lvlJc w:val="left"/>
      <w:pPr>
        <w:ind w:left="1382" w:hanging="552"/>
      </w:pPr>
      <w:rPr>
        <w:rFonts w:ascii="Arial" w:eastAsia="Arial" w:hAnsi="Arial" w:cs="Arial" w:hint="default"/>
        <w:b/>
        <w:bCs/>
        <w:w w:val="100"/>
        <w:sz w:val="22"/>
        <w:szCs w:val="22"/>
        <w:lang w:val="es-ES" w:eastAsia="en-US" w:bidi="ar-SA"/>
      </w:rPr>
    </w:lvl>
    <w:lvl w:ilvl="3">
      <w:start w:val="1"/>
      <w:numFmt w:val="decimal"/>
      <w:lvlText w:val="%1.%2.%3.%4"/>
      <w:lvlJc w:val="left"/>
      <w:pPr>
        <w:ind w:left="1566" w:hanging="737"/>
      </w:pPr>
      <w:rPr>
        <w:rFonts w:ascii="Arial" w:eastAsia="Arial" w:hAnsi="Arial" w:cs="Arial" w:hint="default"/>
        <w:b/>
        <w:bCs/>
        <w:i/>
        <w:iCs/>
        <w:spacing w:val="-3"/>
        <w:w w:val="100"/>
        <w:sz w:val="22"/>
        <w:szCs w:val="22"/>
        <w:lang w:val="es-ES" w:eastAsia="en-US" w:bidi="ar-SA"/>
      </w:rPr>
    </w:lvl>
    <w:lvl w:ilvl="4">
      <w:numFmt w:val="bullet"/>
      <w:lvlText w:val="•"/>
      <w:lvlJc w:val="left"/>
      <w:pPr>
        <w:ind w:left="3361" w:hanging="737"/>
      </w:pPr>
      <w:rPr>
        <w:rFonts w:hint="default"/>
        <w:lang w:val="es-ES" w:eastAsia="en-US" w:bidi="ar-SA"/>
      </w:rPr>
    </w:lvl>
    <w:lvl w:ilvl="5">
      <w:numFmt w:val="bullet"/>
      <w:lvlText w:val="•"/>
      <w:lvlJc w:val="left"/>
      <w:pPr>
        <w:ind w:left="4262" w:hanging="737"/>
      </w:pPr>
      <w:rPr>
        <w:rFonts w:hint="default"/>
        <w:lang w:val="es-ES" w:eastAsia="en-US" w:bidi="ar-SA"/>
      </w:rPr>
    </w:lvl>
    <w:lvl w:ilvl="6">
      <w:numFmt w:val="bullet"/>
      <w:lvlText w:val="•"/>
      <w:lvlJc w:val="left"/>
      <w:pPr>
        <w:ind w:left="5163" w:hanging="737"/>
      </w:pPr>
      <w:rPr>
        <w:rFonts w:hint="default"/>
        <w:lang w:val="es-ES" w:eastAsia="en-US" w:bidi="ar-SA"/>
      </w:rPr>
    </w:lvl>
    <w:lvl w:ilvl="7">
      <w:numFmt w:val="bullet"/>
      <w:lvlText w:val="•"/>
      <w:lvlJc w:val="left"/>
      <w:pPr>
        <w:ind w:left="6064" w:hanging="737"/>
      </w:pPr>
      <w:rPr>
        <w:rFonts w:hint="default"/>
        <w:lang w:val="es-ES" w:eastAsia="en-US" w:bidi="ar-SA"/>
      </w:rPr>
    </w:lvl>
    <w:lvl w:ilvl="8">
      <w:numFmt w:val="bullet"/>
      <w:lvlText w:val="•"/>
      <w:lvlJc w:val="left"/>
      <w:pPr>
        <w:ind w:left="6964" w:hanging="737"/>
      </w:pPr>
      <w:rPr>
        <w:rFonts w:hint="default"/>
        <w:lang w:val="es-ES" w:eastAsia="en-US" w:bidi="ar-SA"/>
      </w:rPr>
    </w:lvl>
  </w:abstractNum>
  <w:abstractNum w:abstractNumId="10" w15:restartNumberingAfterBreak="0">
    <w:nsid w:val="233975A6"/>
    <w:multiLevelType w:val="multilevel"/>
    <w:tmpl w:val="89DAD0EC"/>
    <w:lvl w:ilvl="0">
      <w:start w:val="8"/>
      <w:numFmt w:val="decimal"/>
      <w:lvlText w:val="%1"/>
      <w:lvlJc w:val="left"/>
      <w:pPr>
        <w:ind w:left="1472" w:hanging="403"/>
      </w:pPr>
      <w:rPr>
        <w:rFonts w:hint="default"/>
        <w:lang w:val="es-ES" w:eastAsia="en-US" w:bidi="ar-SA"/>
      </w:rPr>
    </w:lvl>
    <w:lvl w:ilvl="1">
      <w:start w:val="1"/>
      <w:numFmt w:val="decimal"/>
      <w:lvlText w:val="%1.%2"/>
      <w:lvlJc w:val="left"/>
      <w:pPr>
        <w:ind w:left="1472" w:hanging="403"/>
      </w:pPr>
      <w:rPr>
        <w:rFonts w:ascii="Arial" w:eastAsia="Arial" w:hAnsi="Arial" w:cs="Arial" w:hint="default"/>
        <w:b/>
        <w:bCs/>
        <w:w w:val="99"/>
        <w:sz w:val="24"/>
        <w:szCs w:val="24"/>
        <w:lang w:val="es-ES" w:eastAsia="en-US" w:bidi="ar-SA"/>
      </w:rPr>
    </w:lvl>
    <w:lvl w:ilvl="2">
      <w:start w:val="1"/>
      <w:numFmt w:val="decimal"/>
      <w:lvlText w:val="%1.%2.%3"/>
      <w:lvlJc w:val="left"/>
      <w:pPr>
        <w:ind w:left="1911" w:hanging="602"/>
      </w:pPr>
      <w:rPr>
        <w:rFonts w:ascii="Arial" w:eastAsia="Arial" w:hAnsi="Arial" w:cs="Arial" w:hint="default"/>
        <w:b/>
        <w:bCs/>
        <w:spacing w:val="-2"/>
        <w:w w:val="99"/>
        <w:sz w:val="24"/>
        <w:szCs w:val="24"/>
        <w:lang w:val="es-ES" w:eastAsia="en-US" w:bidi="ar-SA"/>
      </w:rPr>
    </w:lvl>
    <w:lvl w:ilvl="3">
      <w:numFmt w:val="bullet"/>
      <w:lvlText w:val="•"/>
      <w:lvlJc w:val="left"/>
      <w:pPr>
        <w:ind w:left="3441" w:hanging="602"/>
      </w:pPr>
      <w:rPr>
        <w:rFonts w:hint="default"/>
        <w:lang w:val="es-ES" w:eastAsia="en-US" w:bidi="ar-SA"/>
      </w:rPr>
    </w:lvl>
    <w:lvl w:ilvl="4">
      <w:numFmt w:val="bullet"/>
      <w:lvlText w:val="•"/>
      <w:lvlJc w:val="left"/>
      <w:pPr>
        <w:ind w:left="4202" w:hanging="602"/>
      </w:pPr>
      <w:rPr>
        <w:rFonts w:hint="default"/>
        <w:lang w:val="es-ES" w:eastAsia="en-US" w:bidi="ar-SA"/>
      </w:rPr>
    </w:lvl>
    <w:lvl w:ilvl="5">
      <w:numFmt w:val="bullet"/>
      <w:lvlText w:val="•"/>
      <w:lvlJc w:val="left"/>
      <w:pPr>
        <w:ind w:left="4962" w:hanging="602"/>
      </w:pPr>
      <w:rPr>
        <w:rFonts w:hint="default"/>
        <w:lang w:val="es-ES" w:eastAsia="en-US" w:bidi="ar-SA"/>
      </w:rPr>
    </w:lvl>
    <w:lvl w:ilvl="6">
      <w:numFmt w:val="bullet"/>
      <w:lvlText w:val="•"/>
      <w:lvlJc w:val="left"/>
      <w:pPr>
        <w:ind w:left="5723" w:hanging="602"/>
      </w:pPr>
      <w:rPr>
        <w:rFonts w:hint="default"/>
        <w:lang w:val="es-ES" w:eastAsia="en-US" w:bidi="ar-SA"/>
      </w:rPr>
    </w:lvl>
    <w:lvl w:ilvl="7">
      <w:numFmt w:val="bullet"/>
      <w:lvlText w:val="•"/>
      <w:lvlJc w:val="left"/>
      <w:pPr>
        <w:ind w:left="6484" w:hanging="602"/>
      </w:pPr>
      <w:rPr>
        <w:rFonts w:hint="default"/>
        <w:lang w:val="es-ES" w:eastAsia="en-US" w:bidi="ar-SA"/>
      </w:rPr>
    </w:lvl>
    <w:lvl w:ilvl="8">
      <w:numFmt w:val="bullet"/>
      <w:lvlText w:val="•"/>
      <w:lvlJc w:val="left"/>
      <w:pPr>
        <w:ind w:left="7244" w:hanging="602"/>
      </w:pPr>
      <w:rPr>
        <w:rFonts w:hint="default"/>
        <w:lang w:val="es-ES" w:eastAsia="en-US" w:bidi="ar-SA"/>
      </w:rPr>
    </w:lvl>
  </w:abstractNum>
  <w:abstractNum w:abstractNumId="11" w15:restartNumberingAfterBreak="0">
    <w:nsid w:val="24A470F9"/>
    <w:multiLevelType w:val="multilevel"/>
    <w:tmpl w:val="BD08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F30006"/>
    <w:multiLevelType w:val="multilevel"/>
    <w:tmpl w:val="120C9256"/>
    <w:lvl w:ilvl="0">
      <w:start w:val="5"/>
      <w:numFmt w:val="decimal"/>
      <w:lvlText w:val="%1"/>
      <w:lvlJc w:val="left"/>
      <w:pPr>
        <w:ind w:left="1197" w:hanging="368"/>
      </w:pPr>
      <w:rPr>
        <w:rFonts w:hint="default"/>
        <w:lang w:val="es-ES" w:eastAsia="en-US" w:bidi="ar-SA"/>
      </w:rPr>
    </w:lvl>
    <w:lvl w:ilvl="1">
      <w:start w:val="1"/>
      <w:numFmt w:val="decimal"/>
      <w:lvlText w:val="%1.%2"/>
      <w:lvlJc w:val="left"/>
      <w:pPr>
        <w:ind w:left="1197" w:hanging="368"/>
      </w:pPr>
      <w:rPr>
        <w:rFonts w:ascii="Arial" w:eastAsia="Arial" w:hAnsi="Arial" w:cs="Arial" w:hint="default"/>
        <w:b/>
        <w:bCs/>
        <w:w w:val="100"/>
        <w:sz w:val="22"/>
        <w:szCs w:val="22"/>
        <w:lang w:val="es-ES" w:eastAsia="en-US" w:bidi="ar-SA"/>
      </w:rPr>
    </w:lvl>
    <w:lvl w:ilvl="2">
      <w:numFmt w:val="bullet"/>
      <w:lvlText w:val="•"/>
      <w:lvlJc w:val="left"/>
      <w:pPr>
        <w:ind w:left="2713" w:hanging="368"/>
      </w:pPr>
      <w:rPr>
        <w:rFonts w:hint="default"/>
        <w:lang w:val="es-ES" w:eastAsia="en-US" w:bidi="ar-SA"/>
      </w:rPr>
    </w:lvl>
    <w:lvl w:ilvl="3">
      <w:numFmt w:val="bullet"/>
      <w:lvlText w:val="•"/>
      <w:lvlJc w:val="left"/>
      <w:pPr>
        <w:ind w:left="3469" w:hanging="368"/>
      </w:pPr>
      <w:rPr>
        <w:rFonts w:hint="default"/>
        <w:lang w:val="es-ES" w:eastAsia="en-US" w:bidi="ar-SA"/>
      </w:rPr>
    </w:lvl>
    <w:lvl w:ilvl="4">
      <w:numFmt w:val="bullet"/>
      <w:lvlText w:val="•"/>
      <w:lvlJc w:val="left"/>
      <w:pPr>
        <w:ind w:left="4226" w:hanging="368"/>
      </w:pPr>
      <w:rPr>
        <w:rFonts w:hint="default"/>
        <w:lang w:val="es-ES" w:eastAsia="en-US" w:bidi="ar-SA"/>
      </w:rPr>
    </w:lvl>
    <w:lvl w:ilvl="5">
      <w:numFmt w:val="bullet"/>
      <w:lvlText w:val="•"/>
      <w:lvlJc w:val="left"/>
      <w:pPr>
        <w:ind w:left="4983" w:hanging="368"/>
      </w:pPr>
      <w:rPr>
        <w:rFonts w:hint="default"/>
        <w:lang w:val="es-ES" w:eastAsia="en-US" w:bidi="ar-SA"/>
      </w:rPr>
    </w:lvl>
    <w:lvl w:ilvl="6">
      <w:numFmt w:val="bullet"/>
      <w:lvlText w:val="•"/>
      <w:lvlJc w:val="left"/>
      <w:pPr>
        <w:ind w:left="5739" w:hanging="368"/>
      </w:pPr>
      <w:rPr>
        <w:rFonts w:hint="default"/>
        <w:lang w:val="es-ES" w:eastAsia="en-US" w:bidi="ar-SA"/>
      </w:rPr>
    </w:lvl>
    <w:lvl w:ilvl="7">
      <w:numFmt w:val="bullet"/>
      <w:lvlText w:val="•"/>
      <w:lvlJc w:val="left"/>
      <w:pPr>
        <w:ind w:left="6496" w:hanging="368"/>
      </w:pPr>
      <w:rPr>
        <w:rFonts w:hint="default"/>
        <w:lang w:val="es-ES" w:eastAsia="en-US" w:bidi="ar-SA"/>
      </w:rPr>
    </w:lvl>
    <w:lvl w:ilvl="8">
      <w:numFmt w:val="bullet"/>
      <w:lvlText w:val="•"/>
      <w:lvlJc w:val="left"/>
      <w:pPr>
        <w:ind w:left="7253" w:hanging="368"/>
      </w:pPr>
      <w:rPr>
        <w:rFonts w:hint="default"/>
        <w:lang w:val="es-ES" w:eastAsia="en-US" w:bidi="ar-SA"/>
      </w:rPr>
    </w:lvl>
  </w:abstractNum>
  <w:abstractNum w:abstractNumId="13" w15:restartNumberingAfterBreak="0">
    <w:nsid w:val="31430C8A"/>
    <w:multiLevelType w:val="hybridMultilevel"/>
    <w:tmpl w:val="55343CA0"/>
    <w:lvl w:ilvl="0" w:tplc="187E22C0">
      <w:numFmt w:val="bullet"/>
      <w:lvlText w:val=""/>
      <w:lvlJc w:val="left"/>
      <w:pPr>
        <w:ind w:left="842" w:hanging="360"/>
      </w:pPr>
      <w:rPr>
        <w:rFonts w:ascii="Wingdings" w:eastAsia="Wingdings" w:hAnsi="Wingdings" w:cs="Wingdings" w:hint="default"/>
        <w:w w:val="100"/>
        <w:sz w:val="22"/>
        <w:szCs w:val="22"/>
        <w:lang w:val="es-ES" w:eastAsia="en-US" w:bidi="ar-SA"/>
      </w:rPr>
    </w:lvl>
    <w:lvl w:ilvl="1" w:tplc="83AE47C4">
      <w:numFmt w:val="bullet"/>
      <w:lvlText w:val="•"/>
      <w:lvlJc w:val="left"/>
      <w:pPr>
        <w:ind w:left="1632" w:hanging="360"/>
      </w:pPr>
      <w:rPr>
        <w:rFonts w:hint="default"/>
        <w:lang w:val="es-ES" w:eastAsia="en-US" w:bidi="ar-SA"/>
      </w:rPr>
    </w:lvl>
    <w:lvl w:ilvl="2" w:tplc="A148E85C">
      <w:numFmt w:val="bullet"/>
      <w:lvlText w:val="•"/>
      <w:lvlJc w:val="left"/>
      <w:pPr>
        <w:ind w:left="2425" w:hanging="360"/>
      </w:pPr>
      <w:rPr>
        <w:rFonts w:hint="default"/>
        <w:lang w:val="es-ES" w:eastAsia="en-US" w:bidi="ar-SA"/>
      </w:rPr>
    </w:lvl>
    <w:lvl w:ilvl="3" w:tplc="9BF2FC54">
      <w:numFmt w:val="bullet"/>
      <w:lvlText w:val="•"/>
      <w:lvlJc w:val="left"/>
      <w:pPr>
        <w:ind w:left="3217" w:hanging="360"/>
      </w:pPr>
      <w:rPr>
        <w:rFonts w:hint="default"/>
        <w:lang w:val="es-ES" w:eastAsia="en-US" w:bidi="ar-SA"/>
      </w:rPr>
    </w:lvl>
    <w:lvl w:ilvl="4" w:tplc="AD426F78">
      <w:numFmt w:val="bullet"/>
      <w:lvlText w:val="•"/>
      <w:lvlJc w:val="left"/>
      <w:pPr>
        <w:ind w:left="4010" w:hanging="360"/>
      </w:pPr>
      <w:rPr>
        <w:rFonts w:hint="default"/>
        <w:lang w:val="es-ES" w:eastAsia="en-US" w:bidi="ar-SA"/>
      </w:rPr>
    </w:lvl>
    <w:lvl w:ilvl="5" w:tplc="E51271A8">
      <w:numFmt w:val="bullet"/>
      <w:lvlText w:val="•"/>
      <w:lvlJc w:val="left"/>
      <w:pPr>
        <w:ind w:left="4803" w:hanging="360"/>
      </w:pPr>
      <w:rPr>
        <w:rFonts w:hint="default"/>
        <w:lang w:val="es-ES" w:eastAsia="en-US" w:bidi="ar-SA"/>
      </w:rPr>
    </w:lvl>
    <w:lvl w:ilvl="6" w:tplc="D9F87BB2">
      <w:numFmt w:val="bullet"/>
      <w:lvlText w:val="•"/>
      <w:lvlJc w:val="left"/>
      <w:pPr>
        <w:ind w:left="5595" w:hanging="360"/>
      </w:pPr>
      <w:rPr>
        <w:rFonts w:hint="default"/>
        <w:lang w:val="es-ES" w:eastAsia="en-US" w:bidi="ar-SA"/>
      </w:rPr>
    </w:lvl>
    <w:lvl w:ilvl="7" w:tplc="EF3A072A">
      <w:numFmt w:val="bullet"/>
      <w:lvlText w:val="•"/>
      <w:lvlJc w:val="left"/>
      <w:pPr>
        <w:ind w:left="6388" w:hanging="360"/>
      </w:pPr>
      <w:rPr>
        <w:rFonts w:hint="default"/>
        <w:lang w:val="es-ES" w:eastAsia="en-US" w:bidi="ar-SA"/>
      </w:rPr>
    </w:lvl>
    <w:lvl w:ilvl="8" w:tplc="49A4A8E4">
      <w:numFmt w:val="bullet"/>
      <w:lvlText w:val="•"/>
      <w:lvlJc w:val="left"/>
      <w:pPr>
        <w:ind w:left="7181" w:hanging="360"/>
      </w:pPr>
      <w:rPr>
        <w:rFonts w:hint="default"/>
        <w:lang w:val="es-ES" w:eastAsia="en-US" w:bidi="ar-SA"/>
      </w:rPr>
    </w:lvl>
  </w:abstractNum>
  <w:abstractNum w:abstractNumId="14" w15:restartNumberingAfterBreak="0">
    <w:nsid w:val="392866D4"/>
    <w:multiLevelType w:val="multilevel"/>
    <w:tmpl w:val="33F00B56"/>
    <w:lvl w:ilvl="0">
      <w:start w:val="6"/>
      <w:numFmt w:val="decimal"/>
      <w:lvlText w:val="%1"/>
      <w:lvlJc w:val="left"/>
      <w:pPr>
        <w:ind w:left="1472" w:hanging="403"/>
      </w:pPr>
      <w:rPr>
        <w:rFonts w:hint="default"/>
        <w:lang w:val="es-ES" w:eastAsia="en-US" w:bidi="ar-SA"/>
      </w:rPr>
    </w:lvl>
    <w:lvl w:ilvl="1">
      <w:start w:val="1"/>
      <w:numFmt w:val="decimal"/>
      <w:lvlText w:val="%1.%2"/>
      <w:lvlJc w:val="left"/>
      <w:pPr>
        <w:ind w:left="1395" w:hanging="403"/>
      </w:pPr>
      <w:rPr>
        <w:rFonts w:ascii="Arial" w:eastAsia="Arial" w:hAnsi="Arial" w:cs="Arial" w:hint="default"/>
        <w:b/>
        <w:bCs/>
        <w:w w:val="99"/>
        <w:sz w:val="24"/>
        <w:szCs w:val="24"/>
        <w:lang w:val="es-ES" w:eastAsia="en-US" w:bidi="ar-SA"/>
      </w:rPr>
    </w:lvl>
    <w:lvl w:ilvl="2">
      <w:numFmt w:val="bullet"/>
      <w:lvlText w:val="•"/>
      <w:lvlJc w:val="left"/>
      <w:pPr>
        <w:ind w:left="2937" w:hanging="403"/>
      </w:pPr>
      <w:rPr>
        <w:rFonts w:hint="default"/>
        <w:lang w:val="es-ES" w:eastAsia="en-US" w:bidi="ar-SA"/>
      </w:rPr>
    </w:lvl>
    <w:lvl w:ilvl="3">
      <w:numFmt w:val="bullet"/>
      <w:lvlText w:val="•"/>
      <w:lvlJc w:val="left"/>
      <w:pPr>
        <w:ind w:left="3665" w:hanging="403"/>
      </w:pPr>
      <w:rPr>
        <w:rFonts w:hint="default"/>
        <w:lang w:val="es-ES" w:eastAsia="en-US" w:bidi="ar-SA"/>
      </w:rPr>
    </w:lvl>
    <w:lvl w:ilvl="4">
      <w:numFmt w:val="bullet"/>
      <w:lvlText w:val="•"/>
      <w:lvlJc w:val="left"/>
      <w:pPr>
        <w:ind w:left="4394" w:hanging="403"/>
      </w:pPr>
      <w:rPr>
        <w:rFonts w:hint="default"/>
        <w:lang w:val="es-ES" w:eastAsia="en-US" w:bidi="ar-SA"/>
      </w:rPr>
    </w:lvl>
    <w:lvl w:ilvl="5">
      <w:numFmt w:val="bullet"/>
      <w:lvlText w:val="•"/>
      <w:lvlJc w:val="left"/>
      <w:pPr>
        <w:ind w:left="5123" w:hanging="403"/>
      </w:pPr>
      <w:rPr>
        <w:rFonts w:hint="default"/>
        <w:lang w:val="es-ES" w:eastAsia="en-US" w:bidi="ar-SA"/>
      </w:rPr>
    </w:lvl>
    <w:lvl w:ilvl="6">
      <w:numFmt w:val="bullet"/>
      <w:lvlText w:val="•"/>
      <w:lvlJc w:val="left"/>
      <w:pPr>
        <w:ind w:left="5851" w:hanging="403"/>
      </w:pPr>
      <w:rPr>
        <w:rFonts w:hint="default"/>
        <w:lang w:val="es-ES" w:eastAsia="en-US" w:bidi="ar-SA"/>
      </w:rPr>
    </w:lvl>
    <w:lvl w:ilvl="7">
      <w:numFmt w:val="bullet"/>
      <w:lvlText w:val="•"/>
      <w:lvlJc w:val="left"/>
      <w:pPr>
        <w:ind w:left="6580" w:hanging="403"/>
      </w:pPr>
      <w:rPr>
        <w:rFonts w:hint="default"/>
        <w:lang w:val="es-ES" w:eastAsia="en-US" w:bidi="ar-SA"/>
      </w:rPr>
    </w:lvl>
    <w:lvl w:ilvl="8">
      <w:numFmt w:val="bullet"/>
      <w:lvlText w:val="•"/>
      <w:lvlJc w:val="left"/>
      <w:pPr>
        <w:ind w:left="7309" w:hanging="403"/>
      </w:pPr>
      <w:rPr>
        <w:rFonts w:hint="default"/>
        <w:lang w:val="es-ES" w:eastAsia="en-US" w:bidi="ar-SA"/>
      </w:rPr>
    </w:lvl>
  </w:abstractNum>
  <w:abstractNum w:abstractNumId="15" w15:restartNumberingAfterBreak="0">
    <w:nsid w:val="39A53BE0"/>
    <w:multiLevelType w:val="multilevel"/>
    <w:tmpl w:val="9ECE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B2C3B08"/>
    <w:multiLevelType w:val="multilevel"/>
    <w:tmpl w:val="E3B2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4C53B2"/>
    <w:multiLevelType w:val="multilevel"/>
    <w:tmpl w:val="39D2BCEA"/>
    <w:lvl w:ilvl="0">
      <w:start w:val="5"/>
      <w:numFmt w:val="decimal"/>
      <w:lvlText w:val="%1"/>
      <w:lvlJc w:val="left"/>
      <w:pPr>
        <w:ind w:left="1472" w:hanging="403"/>
      </w:pPr>
      <w:rPr>
        <w:rFonts w:hint="default"/>
        <w:lang w:val="es-ES" w:eastAsia="en-US" w:bidi="ar-SA"/>
      </w:rPr>
    </w:lvl>
    <w:lvl w:ilvl="1">
      <w:start w:val="1"/>
      <w:numFmt w:val="decimal"/>
      <w:lvlText w:val="%1.%2"/>
      <w:lvlJc w:val="left"/>
      <w:pPr>
        <w:ind w:left="1472" w:hanging="403"/>
      </w:pPr>
      <w:rPr>
        <w:rFonts w:ascii="Arial" w:eastAsia="Arial" w:hAnsi="Arial" w:cs="Arial" w:hint="default"/>
        <w:b/>
        <w:bCs/>
        <w:w w:val="99"/>
        <w:sz w:val="24"/>
        <w:szCs w:val="24"/>
        <w:lang w:val="es-ES" w:eastAsia="en-US" w:bidi="ar-SA"/>
      </w:rPr>
    </w:lvl>
    <w:lvl w:ilvl="2">
      <w:numFmt w:val="bullet"/>
      <w:lvlText w:val="•"/>
      <w:lvlJc w:val="left"/>
      <w:pPr>
        <w:ind w:left="2937" w:hanging="403"/>
      </w:pPr>
      <w:rPr>
        <w:rFonts w:hint="default"/>
        <w:lang w:val="es-ES" w:eastAsia="en-US" w:bidi="ar-SA"/>
      </w:rPr>
    </w:lvl>
    <w:lvl w:ilvl="3">
      <w:numFmt w:val="bullet"/>
      <w:lvlText w:val="•"/>
      <w:lvlJc w:val="left"/>
      <w:pPr>
        <w:ind w:left="3665" w:hanging="403"/>
      </w:pPr>
      <w:rPr>
        <w:rFonts w:hint="default"/>
        <w:lang w:val="es-ES" w:eastAsia="en-US" w:bidi="ar-SA"/>
      </w:rPr>
    </w:lvl>
    <w:lvl w:ilvl="4">
      <w:numFmt w:val="bullet"/>
      <w:lvlText w:val="•"/>
      <w:lvlJc w:val="left"/>
      <w:pPr>
        <w:ind w:left="4394" w:hanging="403"/>
      </w:pPr>
      <w:rPr>
        <w:rFonts w:hint="default"/>
        <w:lang w:val="es-ES" w:eastAsia="en-US" w:bidi="ar-SA"/>
      </w:rPr>
    </w:lvl>
    <w:lvl w:ilvl="5">
      <w:numFmt w:val="bullet"/>
      <w:lvlText w:val="•"/>
      <w:lvlJc w:val="left"/>
      <w:pPr>
        <w:ind w:left="5123" w:hanging="403"/>
      </w:pPr>
      <w:rPr>
        <w:rFonts w:hint="default"/>
        <w:lang w:val="es-ES" w:eastAsia="en-US" w:bidi="ar-SA"/>
      </w:rPr>
    </w:lvl>
    <w:lvl w:ilvl="6">
      <w:numFmt w:val="bullet"/>
      <w:lvlText w:val="•"/>
      <w:lvlJc w:val="left"/>
      <w:pPr>
        <w:ind w:left="5851" w:hanging="403"/>
      </w:pPr>
      <w:rPr>
        <w:rFonts w:hint="default"/>
        <w:lang w:val="es-ES" w:eastAsia="en-US" w:bidi="ar-SA"/>
      </w:rPr>
    </w:lvl>
    <w:lvl w:ilvl="7">
      <w:numFmt w:val="bullet"/>
      <w:lvlText w:val="•"/>
      <w:lvlJc w:val="left"/>
      <w:pPr>
        <w:ind w:left="6580" w:hanging="403"/>
      </w:pPr>
      <w:rPr>
        <w:rFonts w:hint="default"/>
        <w:lang w:val="es-ES" w:eastAsia="en-US" w:bidi="ar-SA"/>
      </w:rPr>
    </w:lvl>
    <w:lvl w:ilvl="8">
      <w:numFmt w:val="bullet"/>
      <w:lvlText w:val="•"/>
      <w:lvlJc w:val="left"/>
      <w:pPr>
        <w:ind w:left="7309" w:hanging="403"/>
      </w:pPr>
      <w:rPr>
        <w:rFonts w:hint="default"/>
        <w:lang w:val="es-ES" w:eastAsia="en-US" w:bidi="ar-SA"/>
      </w:rPr>
    </w:lvl>
  </w:abstractNum>
  <w:abstractNum w:abstractNumId="18" w15:restartNumberingAfterBreak="0">
    <w:nsid w:val="45645557"/>
    <w:multiLevelType w:val="multilevel"/>
    <w:tmpl w:val="680046BA"/>
    <w:lvl w:ilvl="0">
      <w:start w:val="3"/>
      <w:numFmt w:val="decimal"/>
      <w:lvlText w:val="%1"/>
      <w:lvlJc w:val="left"/>
      <w:pPr>
        <w:ind w:left="735" w:hanging="552"/>
      </w:pPr>
      <w:rPr>
        <w:rFonts w:hint="default"/>
        <w:lang w:val="es-ES" w:eastAsia="en-US" w:bidi="ar-SA"/>
      </w:rPr>
    </w:lvl>
    <w:lvl w:ilvl="1">
      <w:start w:val="1"/>
      <w:numFmt w:val="decimal"/>
      <w:lvlText w:val="%1.%2"/>
      <w:lvlJc w:val="left"/>
      <w:pPr>
        <w:ind w:left="735" w:hanging="552"/>
      </w:pPr>
      <w:rPr>
        <w:rFonts w:hint="default"/>
        <w:lang w:val="es-ES" w:eastAsia="en-US" w:bidi="ar-SA"/>
      </w:rPr>
    </w:lvl>
    <w:lvl w:ilvl="2">
      <w:start w:val="1"/>
      <w:numFmt w:val="decimal"/>
      <w:lvlText w:val="%1.%2.%3"/>
      <w:lvlJc w:val="left"/>
      <w:pPr>
        <w:ind w:left="735" w:hanging="552"/>
      </w:pPr>
      <w:rPr>
        <w:rFonts w:ascii="Arial" w:eastAsia="Arial" w:hAnsi="Arial" w:cs="Arial" w:hint="default"/>
        <w:b/>
        <w:bCs/>
        <w:i/>
        <w:iCs/>
        <w:spacing w:val="-3"/>
        <w:w w:val="100"/>
        <w:sz w:val="22"/>
        <w:szCs w:val="22"/>
        <w:lang w:val="es-ES" w:eastAsia="en-US" w:bidi="ar-SA"/>
      </w:rPr>
    </w:lvl>
    <w:lvl w:ilvl="3">
      <w:numFmt w:val="bullet"/>
      <w:lvlText w:val=""/>
      <w:lvlJc w:val="left"/>
      <w:pPr>
        <w:ind w:left="830" w:hanging="142"/>
      </w:pPr>
      <w:rPr>
        <w:rFonts w:ascii="Symbol" w:eastAsia="Symbol" w:hAnsi="Symbol" w:cs="Symbol" w:hint="default"/>
        <w:w w:val="100"/>
        <w:sz w:val="22"/>
        <w:szCs w:val="22"/>
        <w:lang w:val="es-ES" w:eastAsia="en-US" w:bidi="ar-SA"/>
      </w:rPr>
    </w:lvl>
    <w:lvl w:ilvl="4">
      <w:numFmt w:val="bullet"/>
      <w:lvlText w:val="•"/>
      <w:lvlJc w:val="left"/>
      <w:pPr>
        <w:ind w:left="3482" w:hanging="142"/>
      </w:pPr>
      <w:rPr>
        <w:rFonts w:hint="default"/>
        <w:lang w:val="es-ES" w:eastAsia="en-US" w:bidi="ar-SA"/>
      </w:rPr>
    </w:lvl>
    <w:lvl w:ilvl="5">
      <w:numFmt w:val="bullet"/>
      <w:lvlText w:val="•"/>
      <w:lvlJc w:val="left"/>
      <w:pPr>
        <w:ind w:left="4362" w:hanging="142"/>
      </w:pPr>
      <w:rPr>
        <w:rFonts w:hint="default"/>
        <w:lang w:val="es-ES" w:eastAsia="en-US" w:bidi="ar-SA"/>
      </w:rPr>
    </w:lvl>
    <w:lvl w:ilvl="6">
      <w:numFmt w:val="bullet"/>
      <w:lvlText w:val="•"/>
      <w:lvlJc w:val="left"/>
      <w:pPr>
        <w:ind w:left="5243" w:hanging="142"/>
      </w:pPr>
      <w:rPr>
        <w:rFonts w:hint="default"/>
        <w:lang w:val="es-ES" w:eastAsia="en-US" w:bidi="ar-SA"/>
      </w:rPr>
    </w:lvl>
    <w:lvl w:ilvl="7">
      <w:numFmt w:val="bullet"/>
      <w:lvlText w:val="•"/>
      <w:lvlJc w:val="left"/>
      <w:pPr>
        <w:ind w:left="6124" w:hanging="142"/>
      </w:pPr>
      <w:rPr>
        <w:rFonts w:hint="default"/>
        <w:lang w:val="es-ES" w:eastAsia="en-US" w:bidi="ar-SA"/>
      </w:rPr>
    </w:lvl>
    <w:lvl w:ilvl="8">
      <w:numFmt w:val="bullet"/>
      <w:lvlText w:val="•"/>
      <w:lvlJc w:val="left"/>
      <w:pPr>
        <w:ind w:left="7004" w:hanging="142"/>
      </w:pPr>
      <w:rPr>
        <w:rFonts w:hint="default"/>
        <w:lang w:val="es-ES" w:eastAsia="en-US" w:bidi="ar-SA"/>
      </w:rPr>
    </w:lvl>
  </w:abstractNum>
  <w:abstractNum w:abstractNumId="19" w15:restartNumberingAfterBreak="0">
    <w:nsid w:val="4D046903"/>
    <w:multiLevelType w:val="multilevel"/>
    <w:tmpl w:val="D0ACEEEA"/>
    <w:lvl w:ilvl="0">
      <w:start w:val="4"/>
      <w:numFmt w:val="decimal"/>
      <w:lvlText w:val="%1"/>
      <w:lvlJc w:val="left"/>
      <w:pPr>
        <w:ind w:left="1472" w:hanging="403"/>
      </w:pPr>
      <w:rPr>
        <w:rFonts w:hint="default"/>
        <w:lang w:val="es-ES" w:eastAsia="en-US" w:bidi="ar-SA"/>
      </w:rPr>
    </w:lvl>
    <w:lvl w:ilvl="1">
      <w:start w:val="1"/>
      <w:numFmt w:val="decimal"/>
      <w:lvlText w:val="%1.%2"/>
      <w:lvlJc w:val="left"/>
      <w:pPr>
        <w:ind w:left="1395" w:hanging="403"/>
      </w:pPr>
      <w:rPr>
        <w:rFonts w:ascii="Arial" w:eastAsia="Arial" w:hAnsi="Arial" w:cs="Arial" w:hint="default"/>
        <w:b/>
        <w:bCs/>
        <w:w w:val="99"/>
        <w:sz w:val="24"/>
        <w:szCs w:val="24"/>
        <w:lang w:val="es-ES" w:eastAsia="en-US" w:bidi="ar-SA"/>
      </w:rPr>
    </w:lvl>
    <w:lvl w:ilvl="2">
      <w:numFmt w:val="bullet"/>
      <w:lvlText w:val="•"/>
      <w:lvlJc w:val="left"/>
      <w:pPr>
        <w:ind w:left="2937" w:hanging="403"/>
      </w:pPr>
      <w:rPr>
        <w:rFonts w:hint="default"/>
        <w:lang w:val="es-ES" w:eastAsia="en-US" w:bidi="ar-SA"/>
      </w:rPr>
    </w:lvl>
    <w:lvl w:ilvl="3">
      <w:numFmt w:val="bullet"/>
      <w:lvlText w:val="•"/>
      <w:lvlJc w:val="left"/>
      <w:pPr>
        <w:ind w:left="3665" w:hanging="403"/>
      </w:pPr>
      <w:rPr>
        <w:rFonts w:hint="default"/>
        <w:lang w:val="es-ES" w:eastAsia="en-US" w:bidi="ar-SA"/>
      </w:rPr>
    </w:lvl>
    <w:lvl w:ilvl="4">
      <w:numFmt w:val="bullet"/>
      <w:lvlText w:val="•"/>
      <w:lvlJc w:val="left"/>
      <w:pPr>
        <w:ind w:left="4394" w:hanging="403"/>
      </w:pPr>
      <w:rPr>
        <w:rFonts w:hint="default"/>
        <w:lang w:val="es-ES" w:eastAsia="en-US" w:bidi="ar-SA"/>
      </w:rPr>
    </w:lvl>
    <w:lvl w:ilvl="5">
      <w:numFmt w:val="bullet"/>
      <w:lvlText w:val="•"/>
      <w:lvlJc w:val="left"/>
      <w:pPr>
        <w:ind w:left="5123" w:hanging="403"/>
      </w:pPr>
      <w:rPr>
        <w:rFonts w:hint="default"/>
        <w:lang w:val="es-ES" w:eastAsia="en-US" w:bidi="ar-SA"/>
      </w:rPr>
    </w:lvl>
    <w:lvl w:ilvl="6">
      <w:numFmt w:val="bullet"/>
      <w:lvlText w:val="•"/>
      <w:lvlJc w:val="left"/>
      <w:pPr>
        <w:ind w:left="5851" w:hanging="403"/>
      </w:pPr>
      <w:rPr>
        <w:rFonts w:hint="default"/>
        <w:lang w:val="es-ES" w:eastAsia="en-US" w:bidi="ar-SA"/>
      </w:rPr>
    </w:lvl>
    <w:lvl w:ilvl="7">
      <w:numFmt w:val="bullet"/>
      <w:lvlText w:val="•"/>
      <w:lvlJc w:val="left"/>
      <w:pPr>
        <w:ind w:left="6580" w:hanging="403"/>
      </w:pPr>
      <w:rPr>
        <w:rFonts w:hint="default"/>
        <w:lang w:val="es-ES" w:eastAsia="en-US" w:bidi="ar-SA"/>
      </w:rPr>
    </w:lvl>
    <w:lvl w:ilvl="8">
      <w:numFmt w:val="bullet"/>
      <w:lvlText w:val="•"/>
      <w:lvlJc w:val="left"/>
      <w:pPr>
        <w:ind w:left="7309" w:hanging="403"/>
      </w:pPr>
      <w:rPr>
        <w:rFonts w:hint="default"/>
        <w:lang w:val="es-ES" w:eastAsia="en-US" w:bidi="ar-SA"/>
      </w:rPr>
    </w:lvl>
  </w:abstractNum>
  <w:abstractNum w:abstractNumId="20" w15:restartNumberingAfterBreak="0">
    <w:nsid w:val="534249CB"/>
    <w:multiLevelType w:val="multilevel"/>
    <w:tmpl w:val="6B30B17E"/>
    <w:lvl w:ilvl="0">
      <w:start w:val="6"/>
      <w:numFmt w:val="decimal"/>
      <w:lvlText w:val="%1"/>
      <w:lvlJc w:val="left"/>
      <w:pPr>
        <w:ind w:left="1197" w:hanging="368"/>
      </w:pPr>
      <w:rPr>
        <w:rFonts w:hint="default"/>
        <w:lang w:val="es-ES" w:eastAsia="en-US" w:bidi="ar-SA"/>
      </w:rPr>
    </w:lvl>
    <w:lvl w:ilvl="1">
      <w:start w:val="3"/>
      <w:numFmt w:val="decimal"/>
      <w:lvlText w:val="%1.%2"/>
      <w:lvlJc w:val="left"/>
      <w:pPr>
        <w:ind w:left="1197" w:hanging="368"/>
      </w:pPr>
      <w:rPr>
        <w:rFonts w:ascii="Arial" w:eastAsia="Arial" w:hAnsi="Arial" w:cs="Arial" w:hint="default"/>
        <w:b/>
        <w:bCs/>
        <w:w w:val="100"/>
        <w:sz w:val="22"/>
        <w:szCs w:val="22"/>
        <w:lang w:val="es-ES" w:eastAsia="en-US" w:bidi="ar-SA"/>
      </w:rPr>
    </w:lvl>
    <w:lvl w:ilvl="2">
      <w:start w:val="1"/>
      <w:numFmt w:val="decimal"/>
      <w:lvlText w:val="%1.%2.%3"/>
      <w:lvlJc w:val="left"/>
      <w:pPr>
        <w:ind w:left="1379" w:hanging="550"/>
      </w:pPr>
      <w:rPr>
        <w:rFonts w:ascii="Arial" w:eastAsia="Arial" w:hAnsi="Arial" w:cs="Arial" w:hint="default"/>
        <w:b/>
        <w:bCs/>
        <w:w w:val="100"/>
        <w:sz w:val="22"/>
        <w:szCs w:val="22"/>
        <w:lang w:val="es-ES" w:eastAsia="en-US" w:bidi="ar-SA"/>
      </w:rPr>
    </w:lvl>
    <w:lvl w:ilvl="3">
      <w:numFmt w:val="bullet"/>
      <w:lvlText w:val="•"/>
      <w:lvlJc w:val="left"/>
      <w:pPr>
        <w:ind w:left="3021" w:hanging="550"/>
      </w:pPr>
      <w:rPr>
        <w:rFonts w:hint="default"/>
        <w:lang w:val="es-ES" w:eastAsia="en-US" w:bidi="ar-SA"/>
      </w:rPr>
    </w:lvl>
    <w:lvl w:ilvl="4">
      <w:numFmt w:val="bullet"/>
      <w:lvlText w:val="•"/>
      <w:lvlJc w:val="left"/>
      <w:pPr>
        <w:ind w:left="3842" w:hanging="550"/>
      </w:pPr>
      <w:rPr>
        <w:rFonts w:hint="default"/>
        <w:lang w:val="es-ES" w:eastAsia="en-US" w:bidi="ar-SA"/>
      </w:rPr>
    </w:lvl>
    <w:lvl w:ilvl="5">
      <w:numFmt w:val="bullet"/>
      <w:lvlText w:val="•"/>
      <w:lvlJc w:val="left"/>
      <w:pPr>
        <w:ind w:left="4662" w:hanging="550"/>
      </w:pPr>
      <w:rPr>
        <w:rFonts w:hint="default"/>
        <w:lang w:val="es-ES" w:eastAsia="en-US" w:bidi="ar-SA"/>
      </w:rPr>
    </w:lvl>
    <w:lvl w:ilvl="6">
      <w:numFmt w:val="bullet"/>
      <w:lvlText w:val="•"/>
      <w:lvlJc w:val="left"/>
      <w:pPr>
        <w:ind w:left="5483" w:hanging="550"/>
      </w:pPr>
      <w:rPr>
        <w:rFonts w:hint="default"/>
        <w:lang w:val="es-ES" w:eastAsia="en-US" w:bidi="ar-SA"/>
      </w:rPr>
    </w:lvl>
    <w:lvl w:ilvl="7">
      <w:numFmt w:val="bullet"/>
      <w:lvlText w:val="•"/>
      <w:lvlJc w:val="left"/>
      <w:pPr>
        <w:ind w:left="6304" w:hanging="550"/>
      </w:pPr>
      <w:rPr>
        <w:rFonts w:hint="default"/>
        <w:lang w:val="es-ES" w:eastAsia="en-US" w:bidi="ar-SA"/>
      </w:rPr>
    </w:lvl>
    <w:lvl w:ilvl="8">
      <w:numFmt w:val="bullet"/>
      <w:lvlText w:val="•"/>
      <w:lvlJc w:val="left"/>
      <w:pPr>
        <w:ind w:left="7124" w:hanging="550"/>
      </w:pPr>
      <w:rPr>
        <w:rFonts w:hint="default"/>
        <w:lang w:val="es-ES" w:eastAsia="en-US" w:bidi="ar-SA"/>
      </w:rPr>
    </w:lvl>
  </w:abstractNum>
  <w:abstractNum w:abstractNumId="21" w15:restartNumberingAfterBreak="0">
    <w:nsid w:val="54BC080B"/>
    <w:multiLevelType w:val="hybridMultilevel"/>
    <w:tmpl w:val="6BB8FFDE"/>
    <w:lvl w:ilvl="0" w:tplc="73B2DFB4">
      <w:start w:val="1"/>
      <w:numFmt w:val="bullet"/>
      <w:lvlText w:val="•"/>
      <w:lvlJc w:val="left"/>
      <w:pPr>
        <w:ind w:left="1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7C7942">
      <w:start w:val="1"/>
      <w:numFmt w:val="bullet"/>
      <w:lvlText w:val="o"/>
      <w:lvlJc w:val="left"/>
      <w:pPr>
        <w:ind w:left="1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29CBFE0">
      <w:start w:val="1"/>
      <w:numFmt w:val="bullet"/>
      <w:lvlText w:val="▪"/>
      <w:lvlJc w:val="left"/>
      <w:pPr>
        <w:ind w:left="2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8329FC8">
      <w:start w:val="1"/>
      <w:numFmt w:val="bullet"/>
      <w:lvlText w:val="•"/>
      <w:lvlJc w:val="left"/>
      <w:pPr>
        <w:ind w:left="3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BEDB5E">
      <w:start w:val="1"/>
      <w:numFmt w:val="bullet"/>
      <w:lvlText w:val="o"/>
      <w:lvlJc w:val="left"/>
      <w:pPr>
        <w:ind w:left="3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ED4BED0">
      <w:start w:val="1"/>
      <w:numFmt w:val="bullet"/>
      <w:lvlText w:val="▪"/>
      <w:lvlJc w:val="left"/>
      <w:pPr>
        <w:ind w:left="4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942A2DE">
      <w:start w:val="1"/>
      <w:numFmt w:val="bullet"/>
      <w:lvlText w:val="•"/>
      <w:lvlJc w:val="left"/>
      <w:pPr>
        <w:ind w:left="5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42792C">
      <w:start w:val="1"/>
      <w:numFmt w:val="bullet"/>
      <w:lvlText w:val="o"/>
      <w:lvlJc w:val="left"/>
      <w:pPr>
        <w:ind w:left="59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0A69D72">
      <w:start w:val="1"/>
      <w:numFmt w:val="bullet"/>
      <w:lvlText w:val="▪"/>
      <w:lvlJc w:val="left"/>
      <w:pPr>
        <w:ind w:left="66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4CB387D"/>
    <w:multiLevelType w:val="multilevel"/>
    <w:tmpl w:val="9C40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7B16FB"/>
    <w:multiLevelType w:val="multilevel"/>
    <w:tmpl w:val="961C3048"/>
    <w:lvl w:ilvl="0">
      <w:start w:val="3"/>
      <w:numFmt w:val="decimal"/>
      <w:lvlText w:val="%1"/>
      <w:lvlJc w:val="left"/>
      <w:pPr>
        <w:ind w:left="360" w:hanging="360"/>
      </w:pPr>
      <w:rPr>
        <w:rFonts w:ascii="Arial" w:hint="default"/>
        <w:b/>
      </w:rPr>
    </w:lvl>
    <w:lvl w:ilvl="1">
      <w:start w:val="1"/>
      <w:numFmt w:val="decimal"/>
      <w:lvlText w:val="%1.%2"/>
      <w:lvlJc w:val="left"/>
      <w:pPr>
        <w:ind w:left="1494" w:hanging="360"/>
      </w:pPr>
      <w:rPr>
        <w:rFonts w:ascii="Arial" w:hint="default"/>
        <w:b/>
      </w:rPr>
    </w:lvl>
    <w:lvl w:ilvl="2">
      <w:start w:val="1"/>
      <w:numFmt w:val="decimal"/>
      <w:lvlText w:val="%1.%2.%3"/>
      <w:lvlJc w:val="left"/>
      <w:pPr>
        <w:ind w:left="2858" w:hanging="720"/>
      </w:pPr>
      <w:rPr>
        <w:rFonts w:ascii="Arial" w:hint="default"/>
        <w:b/>
      </w:rPr>
    </w:lvl>
    <w:lvl w:ilvl="3">
      <w:start w:val="1"/>
      <w:numFmt w:val="decimal"/>
      <w:lvlText w:val="%1.%2.%3.%4"/>
      <w:lvlJc w:val="left"/>
      <w:pPr>
        <w:ind w:left="3927" w:hanging="720"/>
      </w:pPr>
      <w:rPr>
        <w:rFonts w:ascii="Arial" w:hint="default"/>
        <w:b/>
      </w:rPr>
    </w:lvl>
    <w:lvl w:ilvl="4">
      <w:start w:val="1"/>
      <w:numFmt w:val="decimal"/>
      <w:lvlText w:val="%1.%2.%3.%4.%5"/>
      <w:lvlJc w:val="left"/>
      <w:pPr>
        <w:ind w:left="5356" w:hanging="1080"/>
      </w:pPr>
      <w:rPr>
        <w:rFonts w:ascii="Arial" w:hint="default"/>
        <w:b/>
      </w:rPr>
    </w:lvl>
    <w:lvl w:ilvl="5">
      <w:start w:val="1"/>
      <w:numFmt w:val="decimal"/>
      <w:lvlText w:val="%1.%2.%3.%4.%5.%6"/>
      <w:lvlJc w:val="left"/>
      <w:pPr>
        <w:ind w:left="6425" w:hanging="1080"/>
      </w:pPr>
      <w:rPr>
        <w:rFonts w:ascii="Arial" w:hint="default"/>
        <w:b/>
      </w:rPr>
    </w:lvl>
    <w:lvl w:ilvl="6">
      <w:start w:val="1"/>
      <w:numFmt w:val="decimal"/>
      <w:lvlText w:val="%1.%2.%3.%4.%5.%6.%7"/>
      <w:lvlJc w:val="left"/>
      <w:pPr>
        <w:ind w:left="7854" w:hanging="1440"/>
      </w:pPr>
      <w:rPr>
        <w:rFonts w:ascii="Arial" w:hint="default"/>
        <w:b/>
      </w:rPr>
    </w:lvl>
    <w:lvl w:ilvl="7">
      <w:start w:val="1"/>
      <w:numFmt w:val="decimal"/>
      <w:lvlText w:val="%1.%2.%3.%4.%5.%6.%7.%8"/>
      <w:lvlJc w:val="left"/>
      <w:pPr>
        <w:ind w:left="8923" w:hanging="1440"/>
      </w:pPr>
      <w:rPr>
        <w:rFonts w:ascii="Arial" w:hint="default"/>
        <w:b/>
      </w:rPr>
    </w:lvl>
    <w:lvl w:ilvl="8">
      <w:start w:val="1"/>
      <w:numFmt w:val="decimal"/>
      <w:lvlText w:val="%1.%2.%3.%4.%5.%6.%7.%8.%9"/>
      <w:lvlJc w:val="left"/>
      <w:pPr>
        <w:ind w:left="10352" w:hanging="1800"/>
      </w:pPr>
      <w:rPr>
        <w:rFonts w:ascii="Arial" w:hint="default"/>
        <w:b/>
      </w:rPr>
    </w:lvl>
  </w:abstractNum>
  <w:abstractNum w:abstractNumId="24" w15:restartNumberingAfterBreak="0">
    <w:nsid w:val="64957B13"/>
    <w:multiLevelType w:val="multilevel"/>
    <w:tmpl w:val="CAF0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0E36E2"/>
    <w:multiLevelType w:val="hybridMultilevel"/>
    <w:tmpl w:val="86BC53E8"/>
    <w:lvl w:ilvl="0" w:tplc="556A15C0">
      <w:start w:val="1"/>
      <w:numFmt w:val="bullet"/>
      <w:lvlText w:val="•"/>
      <w:lvlJc w:val="left"/>
      <w:pPr>
        <w:ind w:left="12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8A4DE0">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18C780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3CE403A">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0888F26">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6C28ACE">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85E1F9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60E84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036D826">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4843F46"/>
    <w:multiLevelType w:val="multilevel"/>
    <w:tmpl w:val="34A4C1DC"/>
    <w:lvl w:ilvl="0">
      <w:start w:val="7"/>
      <w:numFmt w:val="decimal"/>
      <w:lvlText w:val="%1"/>
      <w:lvlJc w:val="left"/>
      <w:pPr>
        <w:ind w:left="360" w:hanging="360"/>
      </w:pPr>
      <w:rPr>
        <w:rFonts w:ascii="Arial" w:hint="default"/>
        <w:b/>
      </w:rPr>
    </w:lvl>
    <w:lvl w:ilvl="1">
      <w:start w:val="1"/>
      <w:numFmt w:val="decimal"/>
      <w:lvlText w:val="%1.%2"/>
      <w:lvlJc w:val="left"/>
      <w:pPr>
        <w:ind w:left="1352" w:hanging="360"/>
      </w:pPr>
      <w:rPr>
        <w:rFonts w:ascii="Arial" w:hint="default"/>
        <w:b/>
      </w:rPr>
    </w:lvl>
    <w:lvl w:ilvl="2">
      <w:start w:val="1"/>
      <w:numFmt w:val="decimal"/>
      <w:lvlText w:val="%1.%2.%3"/>
      <w:lvlJc w:val="left"/>
      <w:pPr>
        <w:ind w:left="2704" w:hanging="720"/>
      </w:pPr>
      <w:rPr>
        <w:rFonts w:ascii="Arial" w:hint="default"/>
        <w:b/>
      </w:rPr>
    </w:lvl>
    <w:lvl w:ilvl="3">
      <w:start w:val="1"/>
      <w:numFmt w:val="decimal"/>
      <w:lvlText w:val="%1.%2.%3.%4"/>
      <w:lvlJc w:val="left"/>
      <w:pPr>
        <w:ind w:left="3696" w:hanging="720"/>
      </w:pPr>
      <w:rPr>
        <w:rFonts w:ascii="Arial" w:hint="default"/>
        <w:b/>
      </w:rPr>
    </w:lvl>
    <w:lvl w:ilvl="4">
      <w:start w:val="1"/>
      <w:numFmt w:val="decimal"/>
      <w:lvlText w:val="%1.%2.%3.%4.%5"/>
      <w:lvlJc w:val="left"/>
      <w:pPr>
        <w:ind w:left="5048" w:hanging="1080"/>
      </w:pPr>
      <w:rPr>
        <w:rFonts w:ascii="Arial" w:hint="default"/>
        <w:b/>
      </w:rPr>
    </w:lvl>
    <w:lvl w:ilvl="5">
      <w:start w:val="1"/>
      <w:numFmt w:val="decimal"/>
      <w:lvlText w:val="%1.%2.%3.%4.%5.%6"/>
      <w:lvlJc w:val="left"/>
      <w:pPr>
        <w:ind w:left="6040" w:hanging="1080"/>
      </w:pPr>
      <w:rPr>
        <w:rFonts w:ascii="Arial" w:hint="default"/>
        <w:b/>
      </w:rPr>
    </w:lvl>
    <w:lvl w:ilvl="6">
      <w:start w:val="1"/>
      <w:numFmt w:val="decimal"/>
      <w:lvlText w:val="%1.%2.%3.%4.%5.%6.%7"/>
      <w:lvlJc w:val="left"/>
      <w:pPr>
        <w:ind w:left="7392" w:hanging="1440"/>
      </w:pPr>
      <w:rPr>
        <w:rFonts w:ascii="Arial" w:hint="default"/>
        <w:b/>
      </w:rPr>
    </w:lvl>
    <w:lvl w:ilvl="7">
      <w:start w:val="1"/>
      <w:numFmt w:val="decimal"/>
      <w:lvlText w:val="%1.%2.%3.%4.%5.%6.%7.%8"/>
      <w:lvlJc w:val="left"/>
      <w:pPr>
        <w:ind w:left="8384" w:hanging="1440"/>
      </w:pPr>
      <w:rPr>
        <w:rFonts w:ascii="Arial" w:hint="default"/>
        <w:b/>
      </w:rPr>
    </w:lvl>
    <w:lvl w:ilvl="8">
      <w:start w:val="1"/>
      <w:numFmt w:val="decimal"/>
      <w:lvlText w:val="%1.%2.%3.%4.%5.%6.%7.%8.%9"/>
      <w:lvlJc w:val="left"/>
      <w:pPr>
        <w:ind w:left="9736" w:hanging="1800"/>
      </w:pPr>
      <w:rPr>
        <w:rFonts w:ascii="Arial" w:hint="default"/>
        <w:b/>
      </w:rPr>
    </w:lvl>
  </w:abstractNum>
  <w:num w:numId="1" w16cid:durableId="132993559">
    <w:abstractNumId w:val="13"/>
  </w:num>
  <w:num w:numId="2" w16cid:durableId="1860386211">
    <w:abstractNumId w:val="2"/>
  </w:num>
  <w:num w:numId="3" w16cid:durableId="290864731">
    <w:abstractNumId w:val="9"/>
  </w:num>
  <w:num w:numId="4" w16cid:durableId="1019238017">
    <w:abstractNumId w:val="1"/>
  </w:num>
  <w:num w:numId="5" w16cid:durableId="1333681927">
    <w:abstractNumId w:val="20"/>
  </w:num>
  <w:num w:numId="6" w16cid:durableId="1481076001">
    <w:abstractNumId w:val="5"/>
  </w:num>
  <w:num w:numId="7" w16cid:durableId="97219044">
    <w:abstractNumId w:val="12"/>
  </w:num>
  <w:num w:numId="8" w16cid:durableId="1244754181">
    <w:abstractNumId w:val="0"/>
  </w:num>
  <w:num w:numId="9" w16cid:durableId="1677610717">
    <w:abstractNumId w:val="18"/>
  </w:num>
  <w:num w:numId="10" w16cid:durableId="2000619235">
    <w:abstractNumId w:val="10"/>
  </w:num>
  <w:num w:numId="11" w16cid:durableId="136991425">
    <w:abstractNumId w:val="7"/>
  </w:num>
  <w:num w:numId="12" w16cid:durableId="378895988">
    <w:abstractNumId w:val="3"/>
  </w:num>
  <w:num w:numId="13" w16cid:durableId="213808892">
    <w:abstractNumId w:val="14"/>
  </w:num>
  <w:num w:numId="14" w16cid:durableId="207033683">
    <w:abstractNumId w:val="17"/>
  </w:num>
  <w:num w:numId="15" w16cid:durableId="492527363">
    <w:abstractNumId w:val="19"/>
  </w:num>
  <w:num w:numId="16" w16cid:durableId="1435830064">
    <w:abstractNumId w:val="23"/>
  </w:num>
  <w:num w:numId="17" w16cid:durableId="1225140359">
    <w:abstractNumId w:val="26"/>
  </w:num>
  <w:num w:numId="18" w16cid:durableId="1560095227">
    <w:abstractNumId w:val="25"/>
  </w:num>
  <w:num w:numId="19" w16cid:durableId="282657027">
    <w:abstractNumId w:val="6"/>
  </w:num>
  <w:num w:numId="20" w16cid:durableId="1022631674">
    <w:abstractNumId w:val="21"/>
  </w:num>
  <w:num w:numId="21" w16cid:durableId="1794251940">
    <w:abstractNumId w:val="16"/>
  </w:num>
  <w:num w:numId="22" w16cid:durableId="2084057337">
    <w:abstractNumId w:val="11"/>
  </w:num>
  <w:num w:numId="23" w16cid:durableId="852762405">
    <w:abstractNumId w:val="8"/>
  </w:num>
  <w:num w:numId="24" w16cid:durableId="600600608">
    <w:abstractNumId w:val="22"/>
  </w:num>
  <w:num w:numId="25" w16cid:durableId="73674774">
    <w:abstractNumId w:val="24"/>
  </w:num>
  <w:num w:numId="26" w16cid:durableId="1942760838">
    <w:abstractNumId w:val="15"/>
  </w:num>
  <w:num w:numId="27" w16cid:durableId="11647346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mirrorMargins/>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5CC"/>
    <w:rsid w:val="00000A7B"/>
    <w:rsid w:val="0000186D"/>
    <w:rsid w:val="000027FB"/>
    <w:rsid w:val="00003A39"/>
    <w:rsid w:val="00006173"/>
    <w:rsid w:val="0000743F"/>
    <w:rsid w:val="0001148C"/>
    <w:rsid w:val="0001629F"/>
    <w:rsid w:val="00016E53"/>
    <w:rsid w:val="00016F05"/>
    <w:rsid w:val="0001786C"/>
    <w:rsid w:val="00022266"/>
    <w:rsid w:val="00024944"/>
    <w:rsid w:val="00026BD6"/>
    <w:rsid w:val="000324B0"/>
    <w:rsid w:val="00033EB2"/>
    <w:rsid w:val="00035803"/>
    <w:rsid w:val="00035B1B"/>
    <w:rsid w:val="00037C5D"/>
    <w:rsid w:val="0004085D"/>
    <w:rsid w:val="00052D47"/>
    <w:rsid w:val="0005300C"/>
    <w:rsid w:val="00062082"/>
    <w:rsid w:val="000636DF"/>
    <w:rsid w:val="00074B92"/>
    <w:rsid w:val="000773F9"/>
    <w:rsid w:val="00093DF6"/>
    <w:rsid w:val="000A50FB"/>
    <w:rsid w:val="000A541C"/>
    <w:rsid w:val="000B288C"/>
    <w:rsid w:val="000B41F2"/>
    <w:rsid w:val="000B66EE"/>
    <w:rsid w:val="000B7020"/>
    <w:rsid w:val="000C5F14"/>
    <w:rsid w:val="000D253D"/>
    <w:rsid w:val="000E19E9"/>
    <w:rsid w:val="000E23CD"/>
    <w:rsid w:val="000F1088"/>
    <w:rsid w:val="000F1851"/>
    <w:rsid w:val="00104EFC"/>
    <w:rsid w:val="00106251"/>
    <w:rsid w:val="001062D1"/>
    <w:rsid w:val="001117A1"/>
    <w:rsid w:val="00113495"/>
    <w:rsid w:val="001137C1"/>
    <w:rsid w:val="00115B74"/>
    <w:rsid w:val="00116925"/>
    <w:rsid w:val="00122908"/>
    <w:rsid w:val="0012395C"/>
    <w:rsid w:val="00130A4C"/>
    <w:rsid w:val="001335F3"/>
    <w:rsid w:val="00136592"/>
    <w:rsid w:val="00142529"/>
    <w:rsid w:val="00143AEC"/>
    <w:rsid w:val="00143C6C"/>
    <w:rsid w:val="00146363"/>
    <w:rsid w:val="001519AD"/>
    <w:rsid w:val="00156DFE"/>
    <w:rsid w:val="00160D70"/>
    <w:rsid w:val="0017087F"/>
    <w:rsid w:val="0017562B"/>
    <w:rsid w:val="001774C2"/>
    <w:rsid w:val="00180079"/>
    <w:rsid w:val="00190D4B"/>
    <w:rsid w:val="0019275C"/>
    <w:rsid w:val="001A084A"/>
    <w:rsid w:val="001A2CF3"/>
    <w:rsid w:val="001A2E4E"/>
    <w:rsid w:val="001A3460"/>
    <w:rsid w:val="001A6CA0"/>
    <w:rsid w:val="001A7E2C"/>
    <w:rsid w:val="001A7EC2"/>
    <w:rsid w:val="001B7D14"/>
    <w:rsid w:val="001C1E61"/>
    <w:rsid w:val="001D26A0"/>
    <w:rsid w:val="001D35C0"/>
    <w:rsid w:val="001D5F2D"/>
    <w:rsid w:val="001E268F"/>
    <w:rsid w:val="001E3D02"/>
    <w:rsid w:val="001E72B2"/>
    <w:rsid w:val="001F0F61"/>
    <w:rsid w:val="001F1021"/>
    <w:rsid w:val="001F49E4"/>
    <w:rsid w:val="001F69A0"/>
    <w:rsid w:val="00201AED"/>
    <w:rsid w:val="00204627"/>
    <w:rsid w:val="00206296"/>
    <w:rsid w:val="00206E7A"/>
    <w:rsid w:val="0021149B"/>
    <w:rsid w:val="00211988"/>
    <w:rsid w:val="00215DA3"/>
    <w:rsid w:val="00216241"/>
    <w:rsid w:val="00217D28"/>
    <w:rsid w:val="0023065F"/>
    <w:rsid w:val="00231E33"/>
    <w:rsid w:val="00234052"/>
    <w:rsid w:val="002353B1"/>
    <w:rsid w:val="0023573B"/>
    <w:rsid w:val="00236838"/>
    <w:rsid w:val="002374E1"/>
    <w:rsid w:val="00241A8E"/>
    <w:rsid w:val="00242301"/>
    <w:rsid w:val="00242340"/>
    <w:rsid w:val="002429A4"/>
    <w:rsid w:val="00255C1A"/>
    <w:rsid w:val="0027149C"/>
    <w:rsid w:val="00283704"/>
    <w:rsid w:val="00286729"/>
    <w:rsid w:val="00294C7E"/>
    <w:rsid w:val="002A4C07"/>
    <w:rsid w:val="002A6800"/>
    <w:rsid w:val="002A6BCD"/>
    <w:rsid w:val="002A76FC"/>
    <w:rsid w:val="002B1DF0"/>
    <w:rsid w:val="002B423A"/>
    <w:rsid w:val="002C0930"/>
    <w:rsid w:val="002C5B9A"/>
    <w:rsid w:val="002C6379"/>
    <w:rsid w:val="002C6927"/>
    <w:rsid w:val="002D066B"/>
    <w:rsid w:val="002D4437"/>
    <w:rsid w:val="002D4542"/>
    <w:rsid w:val="002E403F"/>
    <w:rsid w:val="002E70D4"/>
    <w:rsid w:val="002F4A37"/>
    <w:rsid w:val="00304E08"/>
    <w:rsid w:val="003072A1"/>
    <w:rsid w:val="00317870"/>
    <w:rsid w:val="0032097D"/>
    <w:rsid w:val="00323469"/>
    <w:rsid w:val="00324F90"/>
    <w:rsid w:val="0032543D"/>
    <w:rsid w:val="003271E9"/>
    <w:rsid w:val="00341543"/>
    <w:rsid w:val="00352090"/>
    <w:rsid w:val="00352E7D"/>
    <w:rsid w:val="003563E3"/>
    <w:rsid w:val="00360D5A"/>
    <w:rsid w:val="003617C2"/>
    <w:rsid w:val="003635CC"/>
    <w:rsid w:val="00367570"/>
    <w:rsid w:val="00367815"/>
    <w:rsid w:val="00367B70"/>
    <w:rsid w:val="00375D4B"/>
    <w:rsid w:val="00380E6A"/>
    <w:rsid w:val="00381083"/>
    <w:rsid w:val="00386073"/>
    <w:rsid w:val="003867BC"/>
    <w:rsid w:val="00386E48"/>
    <w:rsid w:val="003913D1"/>
    <w:rsid w:val="00391D13"/>
    <w:rsid w:val="00395134"/>
    <w:rsid w:val="003A2D6F"/>
    <w:rsid w:val="003A2E2B"/>
    <w:rsid w:val="003A328E"/>
    <w:rsid w:val="003B14B4"/>
    <w:rsid w:val="003B7520"/>
    <w:rsid w:val="003C049F"/>
    <w:rsid w:val="003C33CF"/>
    <w:rsid w:val="003C57A3"/>
    <w:rsid w:val="003C7EDA"/>
    <w:rsid w:val="003D16D8"/>
    <w:rsid w:val="003D285A"/>
    <w:rsid w:val="003D51B1"/>
    <w:rsid w:val="003D5892"/>
    <w:rsid w:val="003D6AFD"/>
    <w:rsid w:val="003D7A06"/>
    <w:rsid w:val="003E4728"/>
    <w:rsid w:val="003F444F"/>
    <w:rsid w:val="00400D40"/>
    <w:rsid w:val="00404182"/>
    <w:rsid w:val="00404304"/>
    <w:rsid w:val="004060D1"/>
    <w:rsid w:val="00411215"/>
    <w:rsid w:val="00412783"/>
    <w:rsid w:val="0042103B"/>
    <w:rsid w:val="00424E62"/>
    <w:rsid w:val="00425515"/>
    <w:rsid w:val="00425F87"/>
    <w:rsid w:val="004320F1"/>
    <w:rsid w:val="00435CE1"/>
    <w:rsid w:val="00436A43"/>
    <w:rsid w:val="004407D5"/>
    <w:rsid w:val="004407D7"/>
    <w:rsid w:val="004429EA"/>
    <w:rsid w:val="00447B92"/>
    <w:rsid w:val="00456777"/>
    <w:rsid w:val="00461431"/>
    <w:rsid w:val="00464972"/>
    <w:rsid w:val="0046567B"/>
    <w:rsid w:val="0046698E"/>
    <w:rsid w:val="00470690"/>
    <w:rsid w:val="00470708"/>
    <w:rsid w:val="0047089B"/>
    <w:rsid w:val="00473145"/>
    <w:rsid w:val="0048622A"/>
    <w:rsid w:val="00486871"/>
    <w:rsid w:val="00496B94"/>
    <w:rsid w:val="004A010D"/>
    <w:rsid w:val="004A562E"/>
    <w:rsid w:val="004A58C9"/>
    <w:rsid w:val="004B0BA3"/>
    <w:rsid w:val="004B6193"/>
    <w:rsid w:val="004C19A5"/>
    <w:rsid w:val="004C2C1E"/>
    <w:rsid w:val="004C53C9"/>
    <w:rsid w:val="004D54DE"/>
    <w:rsid w:val="004D729D"/>
    <w:rsid w:val="004E2262"/>
    <w:rsid w:val="004E25FB"/>
    <w:rsid w:val="004E29E1"/>
    <w:rsid w:val="004E2B1B"/>
    <w:rsid w:val="004E3DA8"/>
    <w:rsid w:val="004E59E8"/>
    <w:rsid w:val="00500264"/>
    <w:rsid w:val="005009A3"/>
    <w:rsid w:val="00500EC7"/>
    <w:rsid w:val="00501BE1"/>
    <w:rsid w:val="00503931"/>
    <w:rsid w:val="00504351"/>
    <w:rsid w:val="005130C5"/>
    <w:rsid w:val="00517DD5"/>
    <w:rsid w:val="00522C09"/>
    <w:rsid w:val="00531229"/>
    <w:rsid w:val="00531D6A"/>
    <w:rsid w:val="0054088F"/>
    <w:rsid w:val="005445EA"/>
    <w:rsid w:val="00547217"/>
    <w:rsid w:val="005477E4"/>
    <w:rsid w:val="00552B96"/>
    <w:rsid w:val="00553E67"/>
    <w:rsid w:val="005569F9"/>
    <w:rsid w:val="0056024C"/>
    <w:rsid w:val="00560FEF"/>
    <w:rsid w:val="00563FDD"/>
    <w:rsid w:val="00565979"/>
    <w:rsid w:val="00580349"/>
    <w:rsid w:val="0058586E"/>
    <w:rsid w:val="00585F80"/>
    <w:rsid w:val="00586B0E"/>
    <w:rsid w:val="0059012E"/>
    <w:rsid w:val="005918FB"/>
    <w:rsid w:val="00592C8C"/>
    <w:rsid w:val="005A1E16"/>
    <w:rsid w:val="005A3A39"/>
    <w:rsid w:val="005A69A7"/>
    <w:rsid w:val="005B51D7"/>
    <w:rsid w:val="005B7F4C"/>
    <w:rsid w:val="005C0507"/>
    <w:rsid w:val="005C29BC"/>
    <w:rsid w:val="005C2B34"/>
    <w:rsid w:val="005C464F"/>
    <w:rsid w:val="005D17A8"/>
    <w:rsid w:val="005D254D"/>
    <w:rsid w:val="005D52E5"/>
    <w:rsid w:val="005D68AF"/>
    <w:rsid w:val="005E1FA4"/>
    <w:rsid w:val="005E4701"/>
    <w:rsid w:val="005E49AB"/>
    <w:rsid w:val="005E6367"/>
    <w:rsid w:val="005F03E7"/>
    <w:rsid w:val="005F57A6"/>
    <w:rsid w:val="005F6720"/>
    <w:rsid w:val="00600E62"/>
    <w:rsid w:val="00604A11"/>
    <w:rsid w:val="006059F7"/>
    <w:rsid w:val="00605D04"/>
    <w:rsid w:val="0060781B"/>
    <w:rsid w:val="00611D95"/>
    <w:rsid w:val="00612785"/>
    <w:rsid w:val="00620714"/>
    <w:rsid w:val="00620858"/>
    <w:rsid w:val="006213FD"/>
    <w:rsid w:val="00624FBE"/>
    <w:rsid w:val="006302E8"/>
    <w:rsid w:val="006310FC"/>
    <w:rsid w:val="00634636"/>
    <w:rsid w:val="006347A9"/>
    <w:rsid w:val="00634FA7"/>
    <w:rsid w:val="00635CA9"/>
    <w:rsid w:val="0063708B"/>
    <w:rsid w:val="00641353"/>
    <w:rsid w:val="00642CE4"/>
    <w:rsid w:val="00644A49"/>
    <w:rsid w:val="00644A52"/>
    <w:rsid w:val="006478C0"/>
    <w:rsid w:val="006512C4"/>
    <w:rsid w:val="00651E66"/>
    <w:rsid w:val="00660B6D"/>
    <w:rsid w:val="0066255D"/>
    <w:rsid w:val="00663BDE"/>
    <w:rsid w:val="0067117F"/>
    <w:rsid w:val="006762C2"/>
    <w:rsid w:val="0067699D"/>
    <w:rsid w:val="00681D23"/>
    <w:rsid w:val="006907C7"/>
    <w:rsid w:val="006916E0"/>
    <w:rsid w:val="00693982"/>
    <w:rsid w:val="00695AB6"/>
    <w:rsid w:val="00695BA6"/>
    <w:rsid w:val="006A0A0A"/>
    <w:rsid w:val="006A177E"/>
    <w:rsid w:val="006A4AC7"/>
    <w:rsid w:val="006A61A1"/>
    <w:rsid w:val="006A6D50"/>
    <w:rsid w:val="006C37FD"/>
    <w:rsid w:val="006C4FA8"/>
    <w:rsid w:val="006C68FD"/>
    <w:rsid w:val="006D1643"/>
    <w:rsid w:val="006D329D"/>
    <w:rsid w:val="006D580F"/>
    <w:rsid w:val="006F0517"/>
    <w:rsid w:val="006F7DAE"/>
    <w:rsid w:val="00702B80"/>
    <w:rsid w:val="00703436"/>
    <w:rsid w:val="00703583"/>
    <w:rsid w:val="00703D18"/>
    <w:rsid w:val="007049F4"/>
    <w:rsid w:val="0072132E"/>
    <w:rsid w:val="00722A97"/>
    <w:rsid w:val="0072529C"/>
    <w:rsid w:val="007253F6"/>
    <w:rsid w:val="00726E3E"/>
    <w:rsid w:val="007356DA"/>
    <w:rsid w:val="007371AC"/>
    <w:rsid w:val="00737B0C"/>
    <w:rsid w:val="00740C02"/>
    <w:rsid w:val="00742E16"/>
    <w:rsid w:val="007430F4"/>
    <w:rsid w:val="0074310D"/>
    <w:rsid w:val="00743321"/>
    <w:rsid w:val="0074469A"/>
    <w:rsid w:val="00745E70"/>
    <w:rsid w:val="00747B1B"/>
    <w:rsid w:val="007530E0"/>
    <w:rsid w:val="0075439C"/>
    <w:rsid w:val="0075465B"/>
    <w:rsid w:val="00767173"/>
    <w:rsid w:val="00767448"/>
    <w:rsid w:val="007733A3"/>
    <w:rsid w:val="00773A1C"/>
    <w:rsid w:val="007742BD"/>
    <w:rsid w:val="00777494"/>
    <w:rsid w:val="00785ED0"/>
    <w:rsid w:val="00791865"/>
    <w:rsid w:val="007946FB"/>
    <w:rsid w:val="007A12B6"/>
    <w:rsid w:val="007A5D36"/>
    <w:rsid w:val="007B0C73"/>
    <w:rsid w:val="007B1AD7"/>
    <w:rsid w:val="007B61F7"/>
    <w:rsid w:val="007B78A5"/>
    <w:rsid w:val="007C336C"/>
    <w:rsid w:val="007C5074"/>
    <w:rsid w:val="007D1E25"/>
    <w:rsid w:val="007D5367"/>
    <w:rsid w:val="007D59A2"/>
    <w:rsid w:val="007D5B42"/>
    <w:rsid w:val="007D72A4"/>
    <w:rsid w:val="007E04CF"/>
    <w:rsid w:val="007E7683"/>
    <w:rsid w:val="007F0D4A"/>
    <w:rsid w:val="007F4A50"/>
    <w:rsid w:val="007F4BB4"/>
    <w:rsid w:val="007F7493"/>
    <w:rsid w:val="007F785B"/>
    <w:rsid w:val="00805AFE"/>
    <w:rsid w:val="00814232"/>
    <w:rsid w:val="00821E7C"/>
    <w:rsid w:val="00822537"/>
    <w:rsid w:val="00822EC8"/>
    <w:rsid w:val="00834504"/>
    <w:rsid w:val="00836977"/>
    <w:rsid w:val="00837905"/>
    <w:rsid w:val="008425F8"/>
    <w:rsid w:val="008511EB"/>
    <w:rsid w:val="00852345"/>
    <w:rsid w:val="008525B4"/>
    <w:rsid w:val="00856325"/>
    <w:rsid w:val="0085672F"/>
    <w:rsid w:val="00862E0B"/>
    <w:rsid w:val="00863CB7"/>
    <w:rsid w:val="008656D2"/>
    <w:rsid w:val="0087252B"/>
    <w:rsid w:val="0087283A"/>
    <w:rsid w:val="0087682A"/>
    <w:rsid w:val="0087684F"/>
    <w:rsid w:val="00883535"/>
    <w:rsid w:val="00885BF1"/>
    <w:rsid w:val="00887DA3"/>
    <w:rsid w:val="0089367D"/>
    <w:rsid w:val="00894527"/>
    <w:rsid w:val="0089610E"/>
    <w:rsid w:val="00896D5D"/>
    <w:rsid w:val="00897669"/>
    <w:rsid w:val="008A0878"/>
    <w:rsid w:val="008A3841"/>
    <w:rsid w:val="008A38F0"/>
    <w:rsid w:val="008A6988"/>
    <w:rsid w:val="008B4DE4"/>
    <w:rsid w:val="008B771E"/>
    <w:rsid w:val="008C3E86"/>
    <w:rsid w:val="008C4B2D"/>
    <w:rsid w:val="008C59F1"/>
    <w:rsid w:val="008C635A"/>
    <w:rsid w:val="008C7293"/>
    <w:rsid w:val="008D64EB"/>
    <w:rsid w:val="008D69C1"/>
    <w:rsid w:val="008D6F9B"/>
    <w:rsid w:val="008D7083"/>
    <w:rsid w:val="008E10AE"/>
    <w:rsid w:val="008E1346"/>
    <w:rsid w:val="008F15E2"/>
    <w:rsid w:val="008F2E53"/>
    <w:rsid w:val="0090111F"/>
    <w:rsid w:val="009022FD"/>
    <w:rsid w:val="009025F6"/>
    <w:rsid w:val="0090282D"/>
    <w:rsid w:val="00906DE8"/>
    <w:rsid w:val="0091025B"/>
    <w:rsid w:val="00911818"/>
    <w:rsid w:val="009125DF"/>
    <w:rsid w:val="00914927"/>
    <w:rsid w:val="00914ED4"/>
    <w:rsid w:val="009200C7"/>
    <w:rsid w:val="009232A5"/>
    <w:rsid w:val="009256E3"/>
    <w:rsid w:val="00927A5D"/>
    <w:rsid w:val="00932AE4"/>
    <w:rsid w:val="00935F9E"/>
    <w:rsid w:val="00940368"/>
    <w:rsid w:val="00946787"/>
    <w:rsid w:val="00950B25"/>
    <w:rsid w:val="00951300"/>
    <w:rsid w:val="00955C21"/>
    <w:rsid w:val="00956B39"/>
    <w:rsid w:val="00961D16"/>
    <w:rsid w:val="00971644"/>
    <w:rsid w:val="00974EF3"/>
    <w:rsid w:val="00975F86"/>
    <w:rsid w:val="00983756"/>
    <w:rsid w:val="0098395C"/>
    <w:rsid w:val="00984B98"/>
    <w:rsid w:val="0098640A"/>
    <w:rsid w:val="009866DC"/>
    <w:rsid w:val="00993024"/>
    <w:rsid w:val="009936A7"/>
    <w:rsid w:val="00996FE2"/>
    <w:rsid w:val="0099709F"/>
    <w:rsid w:val="009A13FF"/>
    <w:rsid w:val="009A5F02"/>
    <w:rsid w:val="009B79FE"/>
    <w:rsid w:val="009C4EA5"/>
    <w:rsid w:val="009C50F2"/>
    <w:rsid w:val="009C6083"/>
    <w:rsid w:val="009C66D6"/>
    <w:rsid w:val="009C6CF3"/>
    <w:rsid w:val="009C723F"/>
    <w:rsid w:val="009D5230"/>
    <w:rsid w:val="009E0C54"/>
    <w:rsid w:val="009E1730"/>
    <w:rsid w:val="009E6F3A"/>
    <w:rsid w:val="009F24AE"/>
    <w:rsid w:val="009F3E9A"/>
    <w:rsid w:val="00A03A66"/>
    <w:rsid w:val="00A10869"/>
    <w:rsid w:val="00A130CA"/>
    <w:rsid w:val="00A148EB"/>
    <w:rsid w:val="00A15901"/>
    <w:rsid w:val="00A16431"/>
    <w:rsid w:val="00A16F2D"/>
    <w:rsid w:val="00A23C3B"/>
    <w:rsid w:val="00A357DB"/>
    <w:rsid w:val="00A407C9"/>
    <w:rsid w:val="00A40BAA"/>
    <w:rsid w:val="00A46767"/>
    <w:rsid w:val="00A6294D"/>
    <w:rsid w:val="00A7062D"/>
    <w:rsid w:val="00A70DD6"/>
    <w:rsid w:val="00A71EC1"/>
    <w:rsid w:val="00A740AD"/>
    <w:rsid w:val="00A74371"/>
    <w:rsid w:val="00A77788"/>
    <w:rsid w:val="00A85B1B"/>
    <w:rsid w:val="00A9753D"/>
    <w:rsid w:val="00AA1DF5"/>
    <w:rsid w:val="00AA4F28"/>
    <w:rsid w:val="00AA6092"/>
    <w:rsid w:val="00AA75CC"/>
    <w:rsid w:val="00AB0BFA"/>
    <w:rsid w:val="00AB283F"/>
    <w:rsid w:val="00AB3851"/>
    <w:rsid w:val="00AB6EFD"/>
    <w:rsid w:val="00AC4444"/>
    <w:rsid w:val="00AD18D3"/>
    <w:rsid w:val="00AD31B2"/>
    <w:rsid w:val="00AD5FDA"/>
    <w:rsid w:val="00AD6771"/>
    <w:rsid w:val="00AD75CD"/>
    <w:rsid w:val="00AD7D5A"/>
    <w:rsid w:val="00AE136D"/>
    <w:rsid w:val="00AE2A7D"/>
    <w:rsid w:val="00AE7D20"/>
    <w:rsid w:val="00AF08A9"/>
    <w:rsid w:val="00AF1E52"/>
    <w:rsid w:val="00AF3A55"/>
    <w:rsid w:val="00AF403A"/>
    <w:rsid w:val="00AF45DC"/>
    <w:rsid w:val="00AF4D2E"/>
    <w:rsid w:val="00AF5567"/>
    <w:rsid w:val="00AF79D2"/>
    <w:rsid w:val="00AF7BA9"/>
    <w:rsid w:val="00B017C8"/>
    <w:rsid w:val="00B06E7B"/>
    <w:rsid w:val="00B11402"/>
    <w:rsid w:val="00B12515"/>
    <w:rsid w:val="00B16348"/>
    <w:rsid w:val="00B17C49"/>
    <w:rsid w:val="00B22283"/>
    <w:rsid w:val="00B22E4B"/>
    <w:rsid w:val="00B23952"/>
    <w:rsid w:val="00B2494F"/>
    <w:rsid w:val="00B3396F"/>
    <w:rsid w:val="00B36EAC"/>
    <w:rsid w:val="00B42012"/>
    <w:rsid w:val="00B43107"/>
    <w:rsid w:val="00B436BC"/>
    <w:rsid w:val="00B451AE"/>
    <w:rsid w:val="00B451E2"/>
    <w:rsid w:val="00B51381"/>
    <w:rsid w:val="00B55952"/>
    <w:rsid w:val="00B64EDD"/>
    <w:rsid w:val="00B722BD"/>
    <w:rsid w:val="00B75A2C"/>
    <w:rsid w:val="00B77410"/>
    <w:rsid w:val="00B77D31"/>
    <w:rsid w:val="00B83E16"/>
    <w:rsid w:val="00B867BF"/>
    <w:rsid w:val="00B902F7"/>
    <w:rsid w:val="00B9093A"/>
    <w:rsid w:val="00B94CC1"/>
    <w:rsid w:val="00BA234C"/>
    <w:rsid w:val="00BA51A2"/>
    <w:rsid w:val="00BA6951"/>
    <w:rsid w:val="00BA7EA5"/>
    <w:rsid w:val="00BB21DA"/>
    <w:rsid w:val="00BB34A2"/>
    <w:rsid w:val="00BB4AD8"/>
    <w:rsid w:val="00BB69BC"/>
    <w:rsid w:val="00BC0024"/>
    <w:rsid w:val="00BC0ED0"/>
    <w:rsid w:val="00BC42A2"/>
    <w:rsid w:val="00BC63F6"/>
    <w:rsid w:val="00BD2138"/>
    <w:rsid w:val="00BD70CC"/>
    <w:rsid w:val="00BE06EE"/>
    <w:rsid w:val="00BE0877"/>
    <w:rsid w:val="00BE1E00"/>
    <w:rsid w:val="00BE1FA5"/>
    <w:rsid w:val="00BE36B3"/>
    <w:rsid w:val="00BF352B"/>
    <w:rsid w:val="00BF4877"/>
    <w:rsid w:val="00BF579E"/>
    <w:rsid w:val="00BF5EDC"/>
    <w:rsid w:val="00C03682"/>
    <w:rsid w:val="00C048CE"/>
    <w:rsid w:val="00C076EA"/>
    <w:rsid w:val="00C10DE9"/>
    <w:rsid w:val="00C17907"/>
    <w:rsid w:val="00C227AB"/>
    <w:rsid w:val="00C246A0"/>
    <w:rsid w:val="00C24CD6"/>
    <w:rsid w:val="00C27521"/>
    <w:rsid w:val="00C323F8"/>
    <w:rsid w:val="00C3489B"/>
    <w:rsid w:val="00C45E65"/>
    <w:rsid w:val="00C4687F"/>
    <w:rsid w:val="00C47E39"/>
    <w:rsid w:val="00C5329E"/>
    <w:rsid w:val="00C55D92"/>
    <w:rsid w:val="00C57F31"/>
    <w:rsid w:val="00C603C1"/>
    <w:rsid w:val="00C60846"/>
    <w:rsid w:val="00C6228E"/>
    <w:rsid w:val="00C65E2B"/>
    <w:rsid w:val="00C662AA"/>
    <w:rsid w:val="00C72EAD"/>
    <w:rsid w:val="00C73C05"/>
    <w:rsid w:val="00C75C44"/>
    <w:rsid w:val="00C83C98"/>
    <w:rsid w:val="00C85439"/>
    <w:rsid w:val="00C85D9A"/>
    <w:rsid w:val="00C8698D"/>
    <w:rsid w:val="00C87B00"/>
    <w:rsid w:val="00C918C6"/>
    <w:rsid w:val="00C919AB"/>
    <w:rsid w:val="00C93DF3"/>
    <w:rsid w:val="00CA2E4D"/>
    <w:rsid w:val="00CA37C9"/>
    <w:rsid w:val="00CA58E4"/>
    <w:rsid w:val="00CB58A1"/>
    <w:rsid w:val="00CC067C"/>
    <w:rsid w:val="00CC266B"/>
    <w:rsid w:val="00CE6731"/>
    <w:rsid w:val="00CE680C"/>
    <w:rsid w:val="00CF03F7"/>
    <w:rsid w:val="00CF42DB"/>
    <w:rsid w:val="00D041B0"/>
    <w:rsid w:val="00D156B6"/>
    <w:rsid w:val="00D15CE2"/>
    <w:rsid w:val="00D17F6E"/>
    <w:rsid w:val="00D24E27"/>
    <w:rsid w:val="00D25267"/>
    <w:rsid w:val="00D3001E"/>
    <w:rsid w:val="00D31A38"/>
    <w:rsid w:val="00D33725"/>
    <w:rsid w:val="00D34C0C"/>
    <w:rsid w:val="00D434F2"/>
    <w:rsid w:val="00D43691"/>
    <w:rsid w:val="00D4631D"/>
    <w:rsid w:val="00D47A26"/>
    <w:rsid w:val="00D50C6D"/>
    <w:rsid w:val="00D52B5C"/>
    <w:rsid w:val="00D53F18"/>
    <w:rsid w:val="00D57EEA"/>
    <w:rsid w:val="00D63186"/>
    <w:rsid w:val="00D64D42"/>
    <w:rsid w:val="00D65BC8"/>
    <w:rsid w:val="00D66CC6"/>
    <w:rsid w:val="00D705BC"/>
    <w:rsid w:val="00D75E9F"/>
    <w:rsid w:val="00D7657A"/>
    <w:rsid w:val="00D76D9B"/>
    <w:rsid w:val="00D869F3"/>
    <w:rsid w:val="00D96E4F"/>
    <w:rsid w:val="00DA57F4"/>
    <w:rsid w:val="00DA5A16"/>
    <w:rsid w:val="00DA6C1E"/>
    <w:rsid w:val="00DA7405"/>
    <w:rsid w:val="00DB0A6D"/>
    <w:rsid w:val="00DC0271"/>
    <w:rsid w:val="00DC20F9"/>
    <w:rsid w:val="00DC25A4"/>
    <w:rsid w:val="00DC2774"/>
    <w:rsid w:val="00DD3A31"/>
    <w:rsid w:val="00DD4A6D"/>
    <w:rsid w:val="00DF3128"/>
    <w:rsid w:val="00DF3315"/>
    <w:rsid w:val="00DF5633"/>
    <w:rsid w:val="00DF7581"/>
    <w:rsid w:val="00DF77DA"/>
    <w:rsid w:val="00DF7FFD"/>
    <w:rsid w:val="00E05500"/>
    <w:rsid w:val="00E10D6A"/>
    <w:rsid w:val="00E12979"/>
    <w:rsid w:val="00E13CB5"/>
    <w:rsid w:val="00E140F7"/>
    <w:rsid w:val="00E14163"/>
    <w:rsid w:val="00E20057"/>
    <w:rsid w:val="00E310DB"/>
    <w:rsid w:val="00E37BF9"/>
    <w:rsid w:val="00E4206B"/>
    <w:rsid w:val="00E46135"/>
    <w:rsid w:val="00E5544F"/>
    <w:rsid w:val="00E56A23"/>
    <w:rsid w:val="00E576BB"/>
    <w:rsid w:val="00E60C3A"/>
    <w:rsid w:val="00E629B1"/>
    <w:rsid w:val="00E6355B"/>
    <w:rsid w:val="00E667C8"/>
    <w:rsid w:val="00E73E7F"/>
    <w:rsid w:val="00E74F20"/>
    <w:rsid w:val="00E80AC4"/>
    <w:rsid w:val="00E970FF"/>
    <w:rsid w:val="00EA1EF7"/>
    <w:rsid w:val="00EA3821"/>
    <w:rsid w:val="00EA599C"/>
    <w:rsid w:val="00EB7D69"/>
    <w:rsid w:val="00EC181C"/>
    <w:rsid w:val="00EC3B16"/>
    <w:rsid w:val="00EC4338"/>
    <w:rsid w:val="00EC5741"/>
    <w:rsid w:val="00EC5A58"/>
    <w:rsid w:val="00EC6278"/>
    <w:rsid w:val="00EC6EAD"/>
    <w:rsid w:val="00ED039E"/>
    <w:rsid w:val="00ED12AE"/>
    <w:rsid w:val="00ED2438"/>
    <w:rsid w:val="00ED521B"/>
    <w:rsid w:val="00EE0BAD"/>
    <w:rsid w:val="00EE1569"/>
    <w:rsid w:val="00EE4059"/>
    <w:rsid w:val="00EF3781"/>
    <w:rsid w:val="00EF43BB"/>
    <w:rsid w:val="00EF7B07"/>
    <w:rsid w:val="00F003DC"/>
    <w:rsid w:val="00F017AD"/>
    <w:rsid w:val="00F04BBC"/>
    <w:rsid w:val="00F0585E"/>
    <w:rsid w:val="00F10BB4"/>
    <w:rsid w:val="00F1150B"/>
    <w:rsid w:val="00F11B3A"/>
    <w:rsid w:val="00F14170"/>
    <w:rsid w:val="00F141B2"/>
    <w:rsid w:val="00F16DEE"/>
    <w:rsid w:val="00F23254"/>
    <w:rsid w:val="00F241AC"/>
    <w:rsid w:val="00F251A2"/>
    <w:rsid w:val="00F31A81"/>
    <w:rsid w:val="00F41BD0"/>
    <w:rsid w:val="00F42CE5"/>
    <w:rsid w:val="00F45F74"/>
    <w:rsid w:val="00F52520"/>
    <w:rsid w:val="00F54122"/>
    <w:rsid w:val="00F61B6C"/>
    <w:rsid w:val="00F632C2"/>
    <w:rsid w:val="00F634E9"/>
    <w:rsid w:val="00F6355A"/>
    <w:rsid w:val="00F64F28"/>
    <w:rsid w:val="00F66F33"/>
    <w:rsid w:val="00F67229"/>
    <w:rsid w:val="00F67843"/>
    <w:rsid w:val="00F70A17"/>
    <w:rsid w:val="00F716C5"/>
    <w:rsid w:val="00F750EC"/>
    <w:rsid w:val="00F752C2"/>
    <w:rsid w:val="00F772AA"/>
    <w:rsid w:val="00F8121A"/>
    <w:rsid w:val="00F835A4"/>
    <w:rsid w:val="00F91327"/>
    <w:rsid w:val="00F9276A"/>
    <w:rsid w:val="00FA0568"/>
    <w:rsid w:val="00FA778E"/>
    <w:rsid w:val="00FB3F39"/>
    <w:rsid w:val="00FC1825"/>
    <w:rsid w:val="00FC22F1"/>
    <w:rsid w:val="00FC50AA"/>
    <w:rsid w:val="00FE2C2E"/>
    <w:rsid w:val="00FE48D9"/>
    <w:rsid w:val="00FE5C82"/>
    <w:rsid w:val="00FE62D7"/>
    <w:rsid w:val="00FF2CFE"/>
    <w:rsid w:val="00FF6659"/>
    <w:rsid w:val="05B14ACF"/>
    <w:rsid w:val="085B9F6D"/>
    <w:rsid w:val="088EF5E3"/>
    <w:rsid w:val="162BC008"/>
    <w:rsid w:val="1666A393"/>
    <w:rsid w:val="1684B2ED"/>
    <w:rsid w:val="192AE269"/>
    <w:rsid w:val="1A693EEA"/>
    <w:rsid w:val="1BE738F7"/>
    <w:rsid w:val="2413363F"/>
    <w:rsid w:val="26D0C334"/>
    <w:rsid w:val="2DDC72DA"/>
    <w:rsid w:val="2F7D57BD"/>
    <w:rsid w:val="2FB1456B"/>
    <w:rsid w:val="30994C47"/>
    <w:rsid w:val="311EC213"/>
    <w:rsid w:val="3A794D0D"/>
    <w:rsid w:val="3ACEB585"/>
    <w:rsid w:val="3D650674"/>
    <w:rsid w:val="3F0D1EC0"/>
    <w:rsid w:val="4264DDA1"/>
    <w:rsid w:val="42CD8EA6"/>
    <w:rsid w:val="44CF92CF"/>
    <w:rsid w:val="465AF1A7"/>
    <w:rsid w:val="48C5A6D5"/>
    <w:rsid w:val="4AE4AF71"/>
    <w:rsid w:val="4F8921E1"/>
    <w:rsid w:val="505C6669"/>
    <w:rsid w:val="54F29B52"/>
    <w:rsid w:val="5500ECAC"/>
    <w:rsid w:val="56594ED5"/>
    <w:rsid w:val="57F51F36"/>
    <w:rsid w:val="58F920E1"/>
    <w:rsid w:val="5991870F"/>
    <w:rsid w:val="63A1A6F2"/>
    <w:rsid w:val="654660F8"/>
    <w:rsid w:val="675C4526"/>
    <w:rsid w:val="68B8E014"/>
    <w:rsid w:val="6A5E3192"/>
    <w:rsid w:val="6B5FA28C"/>
    <w:rsid w:val="6CD5D281"/>
    <w:rsid w:val="6E43C88F"/>
    <w:rsid w:val="75A576C5"/>
    <w:rsid w:val="76031706"/>
    <w:rsid w:val="76648181"/>
    <w:rsid w:val="79E081BA"/>
    <w:rsid w:val="7B86831D"/>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83588C"/>
  <w15:docId w15:val="{6F696AAE-E445-9E4A-9837-5BA535FE4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link w:val="Ttulo1Car"/>
    <w:uiPriority w:val="9"/>
    <w:qFormat/>
    <w:pPr>
      <w:ind w:left="830"/>
      <w:outlineLvl w:val="0"/>
    </w:pPr>
    <w:rPr>
      <w:sz w:val="24"/>
      <w:szCs w:val="24"/>
    </w:rPr>
  </w:style>
  <w:style w:type="paragraph" w:styleId="Ttulo2">
    <w:name w:val="heading 2"/>
    <w:basedOn w:val="Normal"/>
    <w:uiPriority w:val="9"/>
    <w:unhideWhenUsed/>
    <w:qFormat/>
    <w:pPr>
      <w:ind w:left="122"/>
      <w:outlineLvl w:val="1"/>
    </w:pPr>
    <w:rPr>
      <w:rFonts w:ascii="Arial" w:eastAsia="Arial" w:hAnsi="Arial" w:cs="Arial"/>
      <w:b/>
      <w:bCs/>
    </w:rPr>
  </w:style>
  <w:style w:type="paragraph" w:styleId="Ttulo3">
    <w:name w:val="heading 3"/>
    <w:basedOn w:val="Normal"/>
    <w:uiPriority w:val="9"/>
    <w:unhideWhenUsed/>
    <w:qFormat/>
    <w:pPr>
      <w:ind w:left="1565" w:hanging="737"/>
      <w:outlineLvl w:val="2"/>
    </w:pPr>
    <w:rPr>
      <w:rFonts w:ascii="Arial" w:eastAsia="Arial" w:hAnsi="Arial" w:cs="Arial"/>
      <w:b/>
      <w:bCs/>
      <w:i/>
      <w:iCs/>
    </w:rPr>
  </w:style>
  <w:style w:type="paragraph" w:styleId="Ttulo6">
    <w:name w:val="heading 6"/>
    <w:basedOn w:val="Normal"/>
    <w:next w:val="Normal"/>
    <w:link w:val="Ttulo6Car"/>
    <w:uiPriority w:val="9"/>
    <w:semiHidden/>
    <w:unhideWhenUsed/>
    <w:qFormat/>
    <w:rsid w:val="00D869F3"/>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TDC">
    <w:name w:val="TOC Heading"/>
    <w:basedOn w:val="Ttulo1"/>
    <w:next w:val="Normal"/>
    <w:uiPriority w:val="39"/>
    <w:unhideWhenUsed/>
    <w:qFormat/>
    <w:rsid w:val="008A6988"/>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lang w:val="es-CO" w:eastAsia="es-CO"/>
    </w:rPr>
  </w:style>
  <w:style w:type="paragraph" w:styleId="TDC1">
    <w:name w:val="toc 1"/>
    <w:basedOn w:val="Normal"/>
    <w:uiPriority w:val="39"/>
    <w:qFormat/>
    <w:pPr>
      <w:spacing w:before="120"/>
    </w:pPr>
    <w:rPr>
      <w:rFonts w:asciiTheme="minorHAnsi" w:hAnsiTheme="minorHAnsi" w:cstheme="minorHAnsi"/>
      <w:b/>
      <w:bCs/>
      <w:i/>
      <w:iCs/>
      <w:sz w:val="24"/>
      <w:szCs w:val="24"/>
    </w:rPr>
  </w:style>
  <w:style w:type="paragraph" w:styleId="TDC2">
    <w:name w:val="toc 2"/>
    <w:basedOn w:val="Normal"/>
    <w:uiPriority w:val="39"/>
    <w:qFormat/>
    <w:pPr>
      <w:spacing w:before="120"/>
      <w:ind w:left="220"/>
    </w:pPr>
    <w:rPr>
      <w:rFonts w:asciiTheme="minorHAnsi" w:hAnsiTheme="minorHAnsi" w:cstheme="minorHAnsi"/>
      <w:b/>
      <w:bCs/>
    </w:rPr>
  </w:style>
  <w:style w:type="paragraph" w:styleId="TDC3">
    <w:name w:val="toc 3"/>
    <w:basedOn w:val="Normal"/>
    <w:uiPriority w:val="39"/>
    <w:qFormat/>
    <w:pPr>
      <w:ind w:left="440"/>
    </w:pPr>
    <w:rPr>
      <w:rFonts w:asciiTheme="minorHAnsi" w:hAnsiTheme="minorHAnsi" w:cstheme="minorHAnsi"/>
      <w:sz w:val="20"/>
      <w:szCs w:val="20"/>
    </w:rPr>
  </w:style>
  <w:style w:type="paragraph" w:styleId="TDC4">
    <w:name w:val="toc 4"/>
    <w:basedOn w:val="Normal"/>
    <w:uiPriority w:val="1"/>
    <w:qFormat/>
    <w:pPr>
      <w:ind w:left="660"/>
    </w:pPr>
    <w:rPr>
      <w:rFonts w:asciiTheme="minorHAnsi" w:hAnsiTheme="minorHAnsi" w:cstheme="minorHAnsi"/>
      <w:sz w:val="20"/>
      <w:szCs w:val="20"/>
    </w:rPr>
  </w:style>
  <w:style w:type="paragraph" w:styleId="Textoindependiente">
    <w:name w:val="Body Text"/>
    <w:basedOn w:val="Normal"/>
    <w:uiPriority w:val="1"/>
    <w:qFormat/>
  </w:style>
  <w:style w:type="paragraph" w:styleId="Prrafodelista">
    <w:name w:val="List Paragraph"/>
    <w:basedOn w:val="Normal"/>
    <w:uiPriority w:val="1"/>
    <w:qFormat/>
    <w:pPr>
      <w:ind w:left="1472" w:hanging="403"/>
    </w:pPr>
  </w:style>
  <w:style w:type="paragraph" w:customStyle="1" w:styleId="TableParagraph">
    <w:name w:val="Table Paragraph"/>
    <w:basedOn w:val="Normal"/>
    <w:uiPriority w:val="1"/>
    <w:qFormat/>
    <w:pPr>
      <w:ind w:left="122"/>
    </w:pPr>
  </w:style>
  <w:style w:type="character" w:customStyle="1" w:styleId="Ttulo6Car">
    <w:name w:val="Título 6 Car"/>
    <w:basedOn w:val="Fuentedeprrafopredeter"/>
    <w:link w:val="Ttulo6"/>
    <w:rsid w:val="00D869F3"/>
    <w:rPr>
      <w:rFonts w:asciiTheme="majorHAnsi" w:eastAsiaTheme="majorEastAsia" w:hAnsiTheme="majorHAnsi" w:cstheme="majorBidi"/>
      <w:color w:val="243F60" w:themeColor="accent1" w:themeShade="7F"/>
      <w:lang w:val="es-ES"/>
    </w:rPr>
  </w:style>
  <w:style w:type="paragraph" w:styleId="Encabezado">
    <w:name w:val="header"/>
    <w:basedOn w:val="Normal"/>
    <w:link w:val="EncabezadoCar"/>
    <w:uiPriority w:val="99"/>
    <w:unhideWhenUsed/>
    <w:rsid w:val="00BB69BC"/>
    <w:pPr>
      <w:tabs>
        <w:tab w:val="center" w:pos="4680"/>
        <w:tab w:val="right" w:pos="9360"/>
      </w:tabs>
    </w:pPr>
  </w:style>
  <w:style w:type="character" w:customStyle="1" w:styleId="EncabezadoCar">
    <w:name w:val="Encabezado Car"/>
    <w:basedOn w:val="Fuentedeprrafopredeter"/>
    <w:link w:val="Encabezado"/>
    <w:uiPriority w:val="99"/>
    <w:rsid w:val="00BB69BC"/>
    <w:rPr>
      <w:rFonts w:ascii="Arial MT" w:eastAsia="Arial MT" w:hAnsi="Arial MT" w:cs="Arial MT"/>
      <w:lang w:val="es-ES"/>
    </w:rPr>
  </w:style>
  <w:style w:type="paragraph" w:styleId="Piedepgina">
    <w:name w:val="footer"/>
    <w:basedOn w:val="Normal"/>
    <w:link w:val="PiedepginaCar"/>
    <w:uiPriority w:val="99"/>
    <w:unhideWhenUsed/>
    <w:rsid w:val="00BB69BC"/>
    <w:pPr>
      <w:tabs>
        <w:tab w:val="center" w:pos="4680"/>
        <w:tab w:val="right" w:pos="9360"/>
      </w:tabs>
    </w:pPr>
  </w:style>
  <w:style w:type="character" w:customStyle="1" w:styleId="PiedepginaCar">
    <w:name w:val="Pie de página Car"/>
    <w:basedOn w:val="Fuentedeprrafopredeter"/>
    <w:link w:val="Piedepgina"/>
    <w:uiPriority w:val="99"/>
    <w:rsid w:val="00BB69BC"/>
    <w:rPr>
      <w:rFonts w:ascii="Arial MT" w:eastAsia="Arial MT" w:hAnsi="Arial MT" w:cs="Arial MT"/>
      <w:lang w:val="es-ES"/>
    </w:rPr>
  </w:style>
  <w:style w:type="table" w:customStyle="1" w:styleId="TableNormal1">
    <w:name w:val="Table Normal1"/>
    <w:uiPriority w:val="2"/>
    <w:semiHidden/>
    <w:unhideWhenUsed/>
    <w:qFormat/>
    <w:rsid w:val="00BB69BC"/>
    <w:tblPr>
      <w:tblInd w:w="0" w:type="dxa"/>
      <w:tblCellMar>
        <w:top w:w="0" w:type="dxa"/>
        <w:left w:w="0" w:type="dxa"/>
        <w:bottom w:w="0" w:type="dxa"/>
        <w:right w:w="0" w:type="dxa"/>
      </w:tblCellMar>
    </w:tblPr>
  </w:style>
  <w:style w:type="character" w:styleId="Hipervnculo">
    <w:name w:val="Hyperlink"/>
    <w:basedOn w:val="Fuentedeprrafopredeter"/>
    <w:uiPriority w:val="99"/>
    <w:unhideWhenUsed/>
    <w:rsid w:val="008A6988"/>
    <w:rPr>
      <w:color w:val="0000FF" w:themeColor="hyperlink"/>
      <w:u w:val="single"/>
    </w:rPr>
  </w:style>
  <w:style w:type="paragraph" w:styleId="Descripcin">
    <w:name w:val="caption"/>
    <w:basedOn w:val="Normal"/>
    <w:next w:val="Normal"/>
    <w:uiPriority w:val="35"/>
    <w:unhideWhenUsed/>
    <w:qFormat/>
    <w:rsid w:val="00956B39"/>
    <w:pPr>
      <w:spacing w:after="200"/>
    </w:pPr>
    <w:rPr>
      <w:i/>
      <w:iCs/>
      <w:color w:val="1F497D" w:themeColor="text2"/>
      <w:sz w:val="18"/>
      <w:szCs w:val="18"/>
    </w:rPr>
  </w:style>
  <w:style w:type="paragraph" w:styleId="Tabladeilustraciones">
    <w:name w:val="table of figures"/>
    <w:basedOn w:val="Normal"/>
    <w:next w:val="Normal"/>
    <w:uiPriority w:val="99"/>
    <w:unhideWhenUsed/>
    <w:rsid w:val="00EC5741"/>
    <w:rPr>
      <w:rFonts w:ascii="Times New Roman" w:hAnsi="Times New Roman"/>
      <w:sz w:val="24"/>
    </w:rPr>
  </w:style>
  <w:style w:type="table" w:styleId="Tablaconcuadrcula">
    <w:name w:val="Table Grid"/>
    <w:basedOn w:val="Tablanormal"/>
    <w:uiPriority w:val="59"/>
    <w:rsid w:val="00FE5C8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cinsinresolver">
    <w:name w:val="Unresolved Mention"/>
    <w:basedOn w:val="Fuentedeprrafopredeter"/>
    <w:uiPriority w:val="99"/>
    <w:semiHidden/>
    <w:unhideWhenUsed/>
    <w:rsid w:val="005B51D7"/>
    <w:rPr>
      <w:color w:val="605E5C"/>
      <w:shd w:val="clear" w:color="auto" w:fill="E1DFDD"/>
    </w:rPr>
  </w:style>
  <w:style w:type="character" w:styleId="Hipervnculovisitado">
    <w:name w:val="FollowedHyperlink"/>
    <w:basedOn w:val="Fuentedeprrafopredeter"/>
    <w:uiPriority w:val="99"/>
    <w:semiHidden/>
    <w:unhideWhenUsed/>
    <w:rsid w:val="00A6294D"/>
    <w:rPr>
      <w:color w:val="800080" w:themeColor="followedHyperlink"/>
      <w:u w:val="single"/>
    </w:rPr>
  </w:style>
  <w:style w:type="paragraph" w:styleId="TDC5">
    <w:name w:val="toc 5"/>
    <w:basedOn w:val="Normal"/>
    <w:next w:val="Normal"/>
    <w:autoRedefine/>
    <w:uiPriority w:val="39"/>
    <w:semiHidden/>
    <w:unhideWhenUsed/>
    <w:rsid w:val="0087682A"/>
    <w:pPr>
      <w:ind w:left="88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87682A"/>
    <w:pPr>
      <w:ind w:left="11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87682A"/>
    <w:pPr>
      <w:ind w:left="132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87682A"/>
    <w:pPr>
      <w:ind w:left="154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87682A"/>
    <w:pPr>
      <w:ind w:left="1760"/>
    </w:pPr>
    <w:rPr>
      <w:rFonts w:asciiTheme="minorHAnsi" w:hAnsiTheme="minorHAnsi" w:cstheme="minorHAnsi"/>
      <w:sz w:val="20"/>
      <w:szCs w:val="20"/>
    </w:rPr>
  </w:style>
  <w:style w:type="character" w:customStyle="1" w:styleId="Ttulo1Car">
    <w:name w:val="Título 1 Car"/>
    <w:basedOn w:val="Fuentedeprrafopredeter"/>
    <w:link w:val="Ttulo1"/>
    <w:uiPriority w:val="9"/>
    <w:rsid w:val="00935F9E"/>
    <w:rPr>
      <w:rFonts w:ascii="Arial MT" w:eastAsia="Arial MT" w:hAnsi="Arial MT" w:cs="Arial MT"/>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6016">
      <w:bodyDiv w:val="1"/>
      <w:marLeft w:val="0"/>
      <w:marRight w:val="0"/>
      <w:marTop w:val="0"/>
      <w:marBottom w:val="0"/>
      <w:divBdr>
        <w:top w:val="none" w:sz="0" w:space="0" w:color="auto"/>
        <w:left w:val="none" w:sz="0" w:space="0" w:color="auto"/>
        <w:bottom w:val="none" w:sz="0" w:space="0" w:color="auto"/>
        <w:right w:val="none" w:sz="0" w:space="0" w:color="auto"/>
      </w:divBdr>
      <w:divsChild>
        <w:div w:id="1669212793">
          <w:marLeft w:val="0"/>
          <w:marRight w:val="0"/>
          <w:marTop w:val="0"/>
          <w:marBottom w:val="0"/>
          <w:divBdr>
            <w:top w:val="none" w:sz="0" w:space="0" w:color="auto"/>
            <w:left w:val="none" w:sz="0" w:space="0" w:color="auto"/>
            <w:bottom w:val="none" w:sz="0" w:space="0" w:color="auto"/>
            <w:right w:val="none" w:sz="0" w:space="0" w:color="auto"/>
          </w:divBdr>
        </w:div>
        <w:div w:id="1828863036">
          <w:marLeft w:val="0"/>
          <w:marRight w:val="0"/>
          <w:marTop w:val="0"/>
          <w:marBottom w:val="0"/>
          <w:divBdr>
            <w:top w:val="none" w:sz="0" w:space="0" w:color="auto"/>
            <w:left w:val="none" w:sz="0" w:space="0" w:color="auto"/>
            <w:bottom w:val="none" w:sz="0" w:space="0" w:color="auto"/>
            <w:right w:val="none" w:sz="0" w:space="0" w:color="auto"/>
          </w:divBdr>
        </w:div>
      </w:divsChild>
    </w:div>
    <w:div w:id="183787858">
      <w:bodyDiv w:val="1"/>
      <w:marLeft w:val="0"/>
      <w:marRight w:val="0"/>
      <w:marTop w:val="0"/>
      <w:marBottom w:val="0"/>
      <w:divBdr>
        <w:top w:val="none" w:sz="0" w:space="0" w:color="auto"/>
        <w:left w:val="none" w:sz="0" w:space="0" w:color="auto"/>
        <w:bottom w:val="none" w:sz="0" w:space="0" w:color="auto"/>
        <w:right w:val="none" w:sz="0" w:space="0" w:color="auto"/>
      </w:divBdr>
    </w:div>
    <w:div w:id="452528469">
      <w:bodyDiv w:val="1"/>
      <w:marLeft w:val="0"/>
      <w:marRight w:val="0"/>
      <w:marTop w:val="0"/>
      <w:marBottom w:val="0"/>
      <w:divBdr>
        <w:top w:val="none" w:sz="0" w:space="0" w:color="auto"/>
        <w:left w:val="none" w:sz="0" w:space="0" w:color="auto"/>
        <w:bottom w:val="none" w:sz="0" w:space="0" w:color="auto"/>
        <w:right w:val="none" w:sz="0" w:space="0" w:color="auto"/>
      </w:divBdr>
      <w:divsChild>
        <w:div w:id="795563604">
          <w:marLeft w:val="0"/>
          <w:marRight w:val="0"/>
          <w:marTop w:val="0"/>
          <w:marBottom w:val="0"/>
          <w:divBdr>
            <w:top w:val="none" w:sz="0" w:space="0" w:color="auto"/>
            <w:left w:val="none" w:sz="0" w:space="0" w:color="auto"/>
            <w:bottom w:val="none" w:sz="0" w:space="0" w:color="auto"/>
            <w:right w:val="none" w:sz="0" w:space="0" w:color="auto"/>
          </w:divBdr>
        </w:div>
        <w:div w:id="1852067119">
          <w:marLeft w:val="0"/>
          <w:marRight w:val="0"/>
          <w:marTop w:val="0"/>
          <w:marBottom w:val="0"/>
          <w:divBdr>
            <w:top w:val="none" w:sz="0" w:space="0" w:color="auto"/>
            <w:left w:val="none" w:sz="0" w:space="0" w:color="auto"/>
            <w:bottom w:val="none" w:sz="0" w:space="0" w:color="auto"/>
            <w:right w:val="none" w:sz="0" w:space="0" w:color="auto"/>
          </w:divBdr>
        </w:div>
      </w:divsChild>
    </w:div>
    <w:div w:id="525797853">
      <w:bodyDiv w:val="1"/>
      <w:marLeft w:val="0"/>
      <w:marRight w:val="0"/>
      <w:marTop w:val="0"/>
      <w:marBottom w:val="0"/>
      <w:divBdr>
        <w:top w:val="none" w:sz="0" w:space="0" w:color="auto"/>
        <w:left w:val="none" w:sz="0" w:space="0" w:color="auto"/>
        <w:bottom w:val="none" w:sz="0" w:space="0" w:color="auto"/>
        <w:right w:val="none" w:sz="0" w:space="0" w:color="auto"/>
      </w:divBdr>
    </w:div>
    <w:div w:id="553396113">
      <w:bodyDiv w:val="1"/>
      <w:marLeft w:val="0"/>
      <w:marRight w:val="0"/>
      <w:marTop w:val="0"/>
      <w:marBottom w:val="0"/>
      <w:divBdr>
        <w:top w:val="none" w:sz="0" w:space="0" w:color="auto"/>
        <w:left w:val="none" w:sz="0" w:space="0" w:color="auto"/>
        <w:bottom w:val="none" w:sz="0" w:space="0" w:color="auto"/>
        <w:right w:val="none" w:sz="0" w:space="0" w:color="auto"/>
      </w:divBdr>
    </w:div>
    <w:div w:id="607586173">
      <w:bodyDiv w:val="1"/>
      <w:marLeft w:val="0"/>
      <w:marRight w:val="0"/>
      <w:marTop w:val="0"/>
      <w:marBottom w:val="0"/>
      <w:divBdr>
        <w:top w:val="none" w:sz="0" w:space="0" w:color="auto"/>
        <w:left w:val="none" w:sz="0" w:space="0" w:color="auto"/>
        <w:bottom w:val="none" w:sz="0" w:space="0" w:color="auto"/>
        <w:right w:val="none" w:sz="0" w:space="0" w:color="auto"/>
      </w:divBdr>
    </w:div>
    <w:div w:id="618874623">
      <w:bodyDiv w:val="1"/>
      <w:marLeft w:val="0"/>
      <w:marRight w:val="0"/>
      <w:marTop w:val="0"/>
      <w:marBottom w:val="0"/>
      <w:divBdr>
        <w:top w:val="none" w:sz="0" w:space="0" w:color="auto"/>
        <w:left w:val="none" w:sz="0" w:space="0" w:color="auto"/>
        <w:bottom w:val="none" w:sz="0" w:space="0" w:color="auto"/>
        <w:right w:val="none" w:sz="0" w:space="0" w:color="auto"/>
      </w:divBdr>
    </w:div>
    <w:div w:id="623272482">
      <w:bodyDiv w:val="1"/>
      <w:marLeft w:val="0"/>
      <w:marRight w:val="0"/>
      <w:marTop w:val="0"/>
      <w:marBottom w:val="0"/>
      <w:divBdr>
        <w:top w:val="none" w:sz="0" w:space="0" w:color="auto"/>
        <w:left w:val="none" w:sz="0" w:space="0" w:color="auto"/>
        <w:bottom w:val="none" w:sz="0" w:space="0" w:color="auto"/>
        <w:right w:val="none" w:sz="0" w:space="0" w:color="auto"/>
      </w:divBdr>
      <w:divsChild>
        <w:div w:id="1600943652">
          <w:marLeft w:val="0"/>
          <w:marRight w:val="0"/>
          <w:marTop w:val="0"/>
          <w:marBottom w:val="0"/>
          <w:divBdr>
            <w:top w:val="none" w:sz="0" w:space="0" w:color="auto"/>
            <w:left w:val="none" w:sz="0" w:space="0" w:color="auto"/>
            <w:bottom w:val="none" w:sz="0" w:space="0" w:color="auto"/>
            <w:right w:val="none" w:sz="0" w:space="0" w:color="auto"/>
          </w:divBdr>
        </w:div>
        <w:div w:id="2041323750">
          <w:marLeft w:val="0"/>
          <w:marRight w:val="0"/>
          <w:marTop w:val="0"/>
          <w:marBottom w:val="0"/>
          <w:divBdr>
            <w:top w:val="none" w:sz="0" w:space="0" w:color="auto"/>
            <w:left w:val="none" w:sz="0" w:space="0" w:color="auto"/>
            <w:bottom w:val="none" w:sz="0" w:space="0" w:color="auto"/>
            <w:right w:val="none" w:sz="0" w:space="0" w:color="auto"/>
          </w:divBdr>
        </w:div>
      </w:divsChild>
    </w:div>
    <w:div w:id="701249844">
      <w:bodyDiv w:val="1"/>
      <w:marLeft w:val="0"/>
      <w:marRight w:val="0"/>
      <w:marTop w:val="0"/>
      <w:marBottom w:val="0"/>
      <w:divBdr>
        <w:top w:val="none" w:sz="0" w:space="0" w:color="auto"/>
        <w:left w:val="none" w:sz="0" w:space="0" w:color="auto"/>
        <w:bottom w:val="none" w:sz="0" w:space="0" w:color="auto"/>
        <w:right w:val="none" w:sz="0" w:space="0" w:color="auto"/>
      </w:divBdr>
      <w:divsChild>
        <w:div w:id="518204840">
          <w:marLeft w:val="0"/>
          <w:marRight w:val="0"/>
          <w:marTop w:val="0"/>
          <w:marBottom w:val="0"/>
          <w:divBdr>
            <w:top w:val="none" w:sz="0" w:space="0" w:color="auto"/>
            <w:left w:val="none" w:sz="0" w:space="0" w:color="auto"/>
            <w:bottom w:val="none" w:sz="0" w:space="0" w:color="auto"/>
            <w:right w:val="none" w:sz="0" w:space="0" w:color="auto"/>
          </w:divBdr>
        </w:div>
        <w:div w:id="1785152741">
          <w:marLeft w:val="0"/>
          <w:marRight w:val="0"/>
          <w:marTop w:val="0"/>
          <w:marBottom w:val="0"/>
          <w:divBdr>
            <w:top w:val="none" w:sz="0" w:space="0" w:color="auto"/>
            <w:left w:val="none" w:sz="0" w:space="0" w:color="auto"/>
            <w:bottom w:val="none" w:sz="0" w:space="0" w:color="auto"/>
            <w:right w:val="none" w:sz="0" w:space="0" w:color="auto"/>
          </w:divBdr>
        </w:div>
      </w:divsChild>
    </w:div>
    <w:div w:id="701826341">
      <w:bodyDiv w:val="1"/>
      <w:marLeft w:val="0"/>
      <w:marRight w:val="0"/>
      <w:marTop w:val="0"/>
      <w:marBottom w:val="0"/>
      <w:divBdr>
        <w:top w:val="none" w:sz="0" w:space="0" w:color="auto"/>
        <w:left w:val="none" w:sz="0" w:space="0" w:color="auto"/>
        <w:bottom w:val="none" w:sz="0" w:space="0" w:color="auto"/>
        <w:right w:val="none" w:sz="0" w:space="0" w:color="auto"/>
      </w:divBdr>
    </w:div>
    <w:div w:id="707724434">
      <w:bodyDiv w:val="1"/>
      <w:marLeft w:val="0"/>
      <w:marRight w:val="0"/>
      <w:marTop w:val="0"/>
      <w:marBottom w:val="0"/>
      <w:divBdr>
        <w:top w:val="none" w:sz="0" w:space="0" w:color="auto"/>
        <w:left w:val="none" w:sz="0" w:space="0" w:color="auto"/>
        <w:bottom w:val="none" w:sz="0" w:space="0" w:color="auto"/>
        <w:right w:val="none" w:sz="0" w:space="0" w:color="auto"/>
      </w:divBdr>
    </w:div>
    <w:div w:id="789785593">
      <w:bodyDiv w:val="1"/>
      <w:marLeft w:val="0"/>
      <w:marRight w:val="0"/>
      <w:marTop w:val="0"/>
      <w:marBottom w:val="0"/>
      <w:divBdr>
        <w:top w:val="none" w:sz="0" w:space="0" w:color="auto"/>
        <w:left w:val="none" w:sz="0" w:space="0" w:color="auto"/>
        <w:bottom w:val="none" w:sz="0" w:space="0" w:color="auto"/>
        <w:right w:val="none" w:sz="0" w:space="0" w:color="auto"/>
      </w:divBdr>
      <w:divsChild>
        <w:div w:id="112284055">
          <w:marLeft w:val="0"/>
          <w:marRight w:val="0"/>
          <w:marTop w:val="0"/>
          <w:marBottom w:val="0"/>
          <w:divBdr>
            <w:top w:val="none" w:sz="0" w:space="0" w:color="auto"/>
            <w:left w:val="none" w:sz="0" w:space="0" w:color="auto"/>
            <w:bottom w:val="none" w:sz="0" w:space="0" w:color="auto"/>
            <w:right w:val="none" w:sz="0" w:space="0" w:color="auto"/>
          </w:divBdr>
        </w:div>
        <w:div w:id="1768312444">
          <w:marLeft w:val="0"/>
          <w:marRight w:val="0"/>
          <w:marTop w:val="0"/>
          <w:marBottom w:val="0"/>
          <w:divBdr>
            <w:top w:val="none" w:sz="0" w:space="0" w:color="auto"/>
            <w:left w:val="none" w:sz="0" w:space="0" w:color="auto"/>
            <w:bottom w:val="none" w:sz="0" w:space="0" w:color="auto"/>
            <w:right w:val="none" w:sz="0" w:space="0" w:color="auto"/>
          </w:divBdr>
        </w:div>
      </w:divsChild>
    </w:div>
    <w:div w:id="866872531">
      <w:bodyDiv w:val="1"/>
      <w:marLeft w:val="0"/>
      <w:marRight w:val="0"/>
      <w:marTop w:val="0"/>
      <w:marBottom w:val="0"/>
      <w:divBdr>
        <w:top w:val="none" w:sz="0" w:space="0" w:color="auto"/>
        <w:left w:val="none" w:sz="0" w:space="0" w:color="auto"/>
        <w:bottom w:val="none" w:sz="0" w:space="0" w:color="auto"/>
        <w:right w:val="none" w:sz="0" w:space="0" w:color="auto"/>
      </w:divBdr>
    </w:div>
    <w:div w:id="900940095">
      <w:bodyDiv w:val="1"/>
      <w:marLeft w:val="0"/>
      <w:marRight w:val="0"/>
      <w:marTop w:val="0"/>
      <w:marBottom w:val="0"/>
      <w:divBdr>
        <w:top w:val="none" w:sz="0" w:space="0" w:color="auto"/>
        <w:left w:val="none" w:sz="0" w:space="0" w:color="auto"/>
        <w:bottom w:val="none" w:sz="0" w:space="0" w:color="auto"/>
        <w:right w:val="none" w:sz="0" w:space="0" w:color="auto"/>
      </w:divBdr>
    </w:div>
    <w:div w:id="996835120">
      <w:bodyDiv w:val="1"/>
      <w:marLeft w:val="0"/>
      <w:marRight w:val="0"/>
      <w:marTop w:val="0"/>
      <w:marBottom w:val="0"/>
      <w:divBdr>
        <w:top w:val="none" w:sz="0" w:space="0" w:color="auto"/>
        <w:left w:val="none" w:sz="0" w:space="0" w:color="auto"/>
        <w:bottom w:val="none" w:sz="0" w:space="0" w:color="auto"/>
        <w:right w:val="none" w:sz="0" w:space="0" w:color="auto"/>
      </w:divBdr>
    </w:div>
    <w:div w:id="1028481715">
      <w:bodyDiv w:val="1"/>
      <w:marLeft w:val="0"/>
      <w:marRight w:val="0"/>
      <w:marTop w:val="0"/>
      <w:marBottom w:val="0"/>
      <w:divBdr>
        <w:top w:val="none" w:sz="0" w:space="0" w:color="auto"/>
        <w:left w:val="none" w:sz="0" w:space="0" w:color="auto"/>
        <w:bottom w:val="none" w:sz="0" w:space="0" w:color="auto"/>
        <w:right w:val="none" w:sz="0" w:space="0" w:color="auto"/>
      </w:divBdr>
    </w:div>
    <w:div w:id="1113138107">
      <w:bodyDiv w:val="1"/>
      <w:marLeft w:val="0"/>
      <w:marRight w:val="0"/>
      <w:marTop w:val="0"/>
      <w:marBottom w:val="0"/>
      <w:divBdr>
        <w:top w:val="none" w:sz="0" w:space="0" w:color="auto"/>
        <w:left w:val="none" w:sz="0" w:space="0" w:color="auto"/>
        <w:bottom w:val="none" w:sz="0" w:space="0" w:color="auto"/>
        <w:right w:val="none" w:sz="0" w:space="0" w:color="auto"/>
      </w:divBdr>
      <w:divsChild>
        <w:div w:id="466240739">
          <w:marLeft w:val="0"/>
          <w:marRight w:val="0"/>
          <w:marTop w:val="0"/>
          <w:marBottom w:val="0"/>
          <w:divBdr>
            <w:top w:val="none" w:sz="0" w:space="0" w:color="auto"/>
            <w:left w:val="none" w:sz="0" w:space="0" w:color="auto"/>
            <w:bottom w:val="none" w:sz="0" w:space="0" w:color="auto"/>
            <w:right w:val="none" w:sz="0" w:space="0" w:color="auto"/>
          </w:divBdr>
        </w:div>
        <w:div w:id="566304207">
          <w:marLeft w:val="0"/>
          <w:marRight w:val="0"/>
          <w:marTop w:val="0"/>
          <w:marBottom w:val="0"/>
          <w:divBdr>
            <w:top w:val="none" w:sz="0" w:space="0" w:color="auto"/>
            <w:left w:val="none" w:sz="0" w:space="0" w:color="auto"/>
            <w:bottom w:val="none" w:sz="0" w:space="0" w:color="auto"/>
            <w:right w:val="none" w:sz="0" w:space="0" w:color="auto"/>
          </w:divBdr>
        </w:div>
      </w:divsChild>
    </w:div>
    <w:div w:id="1132098493">
      <w:bodyDiv w:val="1"/>
      <w:marLeft w:val="0"/>
      <w:marRight w:val="0"/>
      <w:marTop w:val="0"/>
      <w:marBottom w:val="0"/>
      <w:divBdr>
        <w:top w:val="none" w:sz="0" w:space="0" w:color="auto"/>
        <w:left w:val="none" w:sz="0" w:space="0" w:color="auto"/>
        <w:bottom w:val="none" w:sz="0" w:space="0" w:color="auto"/>
        <w:right w:val="none" w:sz="0" w:space="0" w:color="auto"/>
      </w:divBdr>
    </w:div>
    <w:div w:id="1178075845">
      <w:bodyDiv w:val="1"/>
      <w:marLeft w:val="0"/>
      <w:marRight w:val="0"/>
      <w:marTop w:val="0"/>
      <w:marBottom w:val="0"/>
      <w:divBdr>
        <w:top w:val="none" w:sz="0" w:space="0" w:color="auto"/>
        <w:left w:val="none" w:sz="0" w:space="0" w:color="auto"/>
        <w:bottom w:val="none" w:sz="0" w:space="0" w:color="auto"/>
        <w:right w:val="none" w:sz="0" w:space="0" w:color="auto"/>
      </w:divBdr>
    </w:div>
    <w:div w:id="1239827385">
      <w:bodyDiv w:val="1"/>
      <w:marLeft w:val="0"/>
      <w:marRight w:val="0"/>
      <w:marTop w:val="0"/>
      <w:marBottom w:val="0"/>
      <w:divBdr>
        <w:top w:val="none" w:sz="0" w:space="0" w:color="auto"/>
        <w:left w:val="none" w:sz="0" w:space="0" w:color="auto"/>
        <w:bottom w:val="none" w:sz="0" w:space="0" w:color="auto"/>
        <w:right w:val="none" w:sz="0" w:space="0" w:color="auto"/>
      </w:divBdr>
      <w:divsChild>
        <w:div w:id="1600485891">
          <w:marLeft w:val="0"/>
          <w:marRight w:val="0"/>
          <w:marTop w:val="0"/>
          <w:marBottom w:val="0"/>
          <w:divBdr>
            <w:top w:val="none" w:sz="0" w:space="0" w:color="auto"/>
            <w:left w:val="none" w:sz="0" w:space="0" w:color="auto"/>
            <w:bottom w:val="none" w:sz="0" w:space="0" w:color="auto"/>
            <w:right w:val="none" w:sz="0" w:space="0" w:color="auto"/>
          </w:divBdr>
        </w:div>
        <w:div w:id="2135636571">
          <w:marLeft w:val="0"/>
          <w:marRight w:val="0"/>
          <w:marTop w:val="0"/>
          <w:marBottom w:val="0"/>
          <w:divBdr>
            <w:top w:val="none" w:sz="0" w:space="0" w:color="auto"/>
            <w:left w:val="none" w:sz="0" w:space="0" w:color="auto"/>
            <w:bottom w:val="none" w:sz="0" w:space="0" w:color="auto"/>
            <w:right w:val="none" w:sz="0" w:space="0" w:color="auto"/>
          </w:divBdr>
        </w:div>
      </w:divsChild>
    </w:div>
    <w:div w:id="1313486659">
      <w:bodyDiv w:val="1"/>
      <w:marLeft w:val="0"/>
      <w:marRight w:val="0"/>
      <w:marTop w:val="0"/>
      <w:marBottom w:val="0"/>
      <w:divBdr>
        <w:top w:val="none" w:sz="0" w:space="0" w:color="auto"/>
        <w:left w:val="none" w:sz="0" w:space="0" w:color="auto"/>
        <w:bottom w:val="none" w:sz="0" w:space="0" w:color="auto"/>
        <w:right w:val="none" w:sz="0" w:space="0" w:color="auto"/>
      </w:divBdr>
      <w:divsChild>
        <w:div w:id="436407235">
          <w:marLeft w:val="0"/>
          <w:marRight w:val="0"/>
          <w:marTop w:val="0"/>
          <w:marBottom w:val="0"/>
          <w:divBdr>
            <w:top w:val="none" w:sz="0" w:space="0" w:color="auto"/>
            <w:left w:val="none" w:sz="0" w:space="0" w:color="auto"/>
            <w:bottom w:val="none" w:sz="0" w:space="0" w:color="auto"/>
            <w:right w:val="none" w:sz="0" w:space="0" w:color="auto"/>
          </w:divBdr>
        </w:div>
        <w:div w:id="1398282909">
          <w:marLeft w:val="0"/>
          <w:marRight w:val="0"/>
          <w:marTop w:val="0"/>
          <w:marBottom w:val="0"/>
          <w:divBdr>
            <w:top w:val="none" w:sz="0" w:space="0" w:color="auto"/>
            <w:left w:val="none" w:sz="0" w:space="0" w:color="auto"/>
            <w:bottom w:val="none" w:sz="0" w:space="0" w:color="auto"/>
            <w:right w:val="none" w:sz="0" w:space="0" w:color="auto"/>
          </w:divBdr>
        </w:div>
      </w:divsChild>
    </w:div>
    <w:div w:id="1375424289">
      <w:bodyDiv w:val="1"/>
      <w:marLeft w:val="0"/>
      <w:marRight w:val="0"/>
      <w:marTop w:val="0"/>
      <w:marBottom w:val="0"/>
      <w:divBdr>
        <w:top w:val="none" w:sz="0" w:space="0" w:color="auto"/>
        <w:left w:val="none" w:sz="0" w:space="0" w:color="auto"/>
        <w:bottom w:val="none" w:sz="0" w:space="0" w:color="auto"/>
        <w:right w:val="none" w:sz="0" w:space="0" w:color="auto"/>
      </w:divBdr>
      <w:divsChild>
        <w:div w:id="711077934">
          <w:marLeft w:val="0"/>
          <w:marRight w:val="0"/>
          <w:marTop w:val="0"/>
          <w:marBottom w:val="0"/>
          <w:divBdr>
            <w:top w:val="none" w:sz="0" w:space="0" w:color="auto"/>
            <w:left w:val="none" w:sz="0" w:space="0" w:color="auto"/>
            <w:bottom w:val="none" w:sz="0" w:space="0" w:color="auto"/>
            <w:right w:val="none" w:sz="0" w:space="0" w:color="auto"/>
          </w:divBdr>
        </w:div>
        <w:div w:id="1610969171">
          <w:marLeft w:val="0"/>
          <w:marRight w:val="0"/>
          <w:marTop w:val="0"/>
          <w:marBottom w:val="0"/>
          <w:divBdr>
            <w:top w:val="none" w:sz="0" w:space="0" w:color="auto"/>
            <w:left w:val="none" w:sz="0" w:space="0" w:color="auto"/>
            <w:bottom w:val="none" w:sz="0" w:space="0" w:color="auto"/>
            <w:right w:val="none" w:sz="0" w:space="0" w:color="auto"/>
          </w:divBdr>
        </w:div>
      </w:divsChild>
    </w:div>
    <w:div w:id="1390618578">
      <w:bodyDiv w:val="1"/>
      <w:marLeft w:val="0"/>
      <w:marRight w:val="0"/>
      <w:marTop w:val="0"/>
      <w:marBottom w:val="0"/>
      <w:divBdr>
        <w:top w:val="none" w:sz="0" w:space="0" w:color="auto"/>
        <w:left w:val="none" w:sz="0" w:space="0" w:color="auto"/>
        <w:bottom w:val="none" w:sz="0" w:space="0" w:color="auto"/>
        <w:right w:val="none" w:sz="0" w:space="0" w:color="auto"/>
      </w:divBdr>
    </w:div>
    <w:div w:id="1391608565">
      <w:bodyDiv w:val="1"/>
      <w:marLeft w:val="0"/>
      <w:marRight w:val="0"/>
      <w:marTop w:val="0"/>
      <w:marBottom w:val="0"/>
      <w:divBdr>
        <w:top w:val="none" w:sz="0" w:space="0" w:color="auto"/>
        <w:left w:val="none" w:sz="0" w:space="0" w:color="auto"/>
        <w:bottom w:val="none" w:sz="0" w:space="0" w:color="auto"/>
        <w:right w:val="none" w:sz="0" w:space="0" w:color="auto"/>
      </w:divBdr>
    </w:div>
    <w:div w:id="1512454190">
      <w:bodyDiv w:val="1"/>
      <w:marLeft w:val="0"/>
      <w:marRight w:val="0"/>
      <w:marTop w:val="0"/>
      <w:marBottom w:val="0"/>
      <w:divBdr>
        <w:top w:val="none" w:sz="0" w:space="0" w:color="auto"/>
        <w:left w:val="none" w:sz="0" w:space="0" w:color="auto"/>
        <w:bottom w:val="none" w:sz="0" w:space="0" w:color="auto"/>
        <w:right w:val="none" w:sz="0" w:space="0" w:color="auto"/>
      </w:divBdr>
      <w:divsChild>
        <w:div w:id="162014877">
          <w:marLeft w:val="0"/>
          <w:marRight w:val="0"/>
          <w:marTop w:val="0"/>
          <w:marBottom w:val="0"/>
          <w:divBdr>
            <w:top w:val="none" w:sz="0" w:space="0" w:color="auto"/>
            <w:left w:val="none" w:sz="0" w:space="0" w:color="auto"/>
            <w:bottom w:val="none" w:sz="0" w:space="0" w:color="auto"/>
            <w:right w:val="none" w:sz="0" w:space="0" w:color="auto"/>
          </w:divBdr>
        </w:div>
        <w:div w:id="1148746257">
          <w:marLeft w:val="0"/>
          <w:marRight w:val="0"/>
          <w:marTop w:val="0"/>
          <w:marBottom w:val="0"/>
          <w:divBdr>
            <w:top w:val="none" w:sz="0" w:space="0" w:color="auto"/>
            <w:left w:val="none" w:sz="0" w:space="0" w:color="auto"/>
            <w:bottom w:val="none" w:sz="0" w:space="0" w:color="auto"/>
            <w:right w:val="none" w:sz="0" w:space="0" w:color="auto"/>
          </w:divBdr>
        </w:div>
      </w:divsChild>
    </w:div>
    <w:div w:id="1706909897">
      <w:bodyDiv w:val="1"/>
      <w:marLeft w:val="0"/>
      <w:marRight w:val="0"/>
      <w:marTop w:val="0"/>
      <w:marBottom w:val="0"/>
      <w:divBdr>
        <w:top w:val="none" w:sz="0" w:space="0" w:color="auto"/>
        <w:left w:val="none" w:sz="0" w:space="0" w:color="auto"/>
        <w:bottom w:val="none" w:sz="0" w:space="0" w:color="auto"/>
        <w:right w:val="none" w:sz="0" w:space="0" w:color="auto"/>
      </w:divBdr>
      <w:divsChild>
        <w:div w:id="1131171755">
          <w:marLeft w:val="0"/>
          <w:marRight w:val="0"/>
          <w:marTop w:val="0"/>
          <w:marBottom w:val="0"/>
          <w:divBdr>
            <w:top w:val="none" w:sz="0" w:space="0" w:color="auto"/>
            <w:left w:val="none" w:sz="0" w:space="0" w:color="auto"/>
            <w:bottom w:val="none" w:sz="0" w:space="0" w:color="auto"/>
            <w:right w:val="none" w:sz="0" w:space="0" w:color="auto"/>
          </w:divBdr>
        </w:div>
        <w:div w:id="1870756582">
          <w:marLeft w:val="0"/>
          <w:marRight w:val="0"/>
          <w:marTop w:val="0"/>
          <w:marBottom w:val="0"/>
          <w:divBdr>
            <w:top w:val="none" w:sz="0" w:space="0" w:color="auto"/>
            <w:left w:val="none" w:sz="0" w:space="0" w:color="auto"/>
            <w:bottom w:val="none" w:sz="0" w:space="0" w:color="auto"/>
            <w:right w:val="none" w:sz="0" w:space="0" w:color="auto"/>
          </w:divBdr>
        </w:div>
      </w:divsChild>
    </w:div>
    <w:div w:id="1710106297">
      <w:bodyDiv w:val="1"/>
      <w:marLeft w:val="0"/>
      <w:marRight w:val="0"/>
      <w:marTop w:val="0"/>
      <w:marBottom w:val="0"/>
      <w:divBdr>
        <w:top w:val="none" w:sz="0" w:space="0" w:color="auto"/>
        <w:left w:val="none" w:sz="0" w:space="0" w:color="auto"/>
        <w:bottom w:val="none" w:sz="0" w:space="0" w:color="auto"/>
        <w:right w:val="none" w:sz="0" w:space="0" w:color="auto"/>
      </w:divBdr>
    </w:div>
    <w:div w:id="1762986487">
      <w:bodyDiv w:val="1"/>
      <w:marLeft w:val="0"/>
      <w:marRight w:val="0"/>
      <w:marTop w:val="0"/>
      <w:marBottom w:val="0"/>
      <w:divBdr>
        <w:top w:val="none" w:sz="0" w:space="0" w:color="auto"/>
        <w:left w:val="none" w:sz="0" w:space="0" w:color="auto"/>
        <w:bottom w:val="none" w:sz="0" w:space="0" w:color="auto"/>
        <w:right w:val="none" w:sz="0" w:space="0" w:color="auto"/>
      </w:divBdr>
    </w:div>
    <w:div w:id="1784840045">
      <w:bodyDiv w:val="1"/>
      <w:marLeft w:val="0"/>
      <w:marRight w:val="0"/>
      <w:marTop w:val="0"/>
      <w:marBottom w:val="0"/>
      <w:divBdr>
        <w:top w:val="none" w:sz="0" w:space="0" w:color="auto"/>
        <w:left w:val="none" w:sz="0" w:space="0" w:color="auto"/>
        <w:bottom w:val="none" w:sz="0" w:space="0" w:color="auto"/>
        <w:right w:val="none" w:sz="0" w:space="0" w:color="auto"/>
      </w:divBdr>
      <w:divsChild>
        <w:div w:id="250819433">
          <w:marLeft w:val="0"/>
          <w:marRight w:val="0"/>
          <w:marTop w:val="0"/>
          <w:marBottom w:val="0"/>
          <w:divBdr>
            <w:top w:val="none" w:sz="0" w:space="0" w:color="auto"/>
            <w:left w:val="none" w:sz="0" w:space="0" w:color="auto"/>
            <w:bottom w:val="none" w:sz="0" w:space="0" w:color="auto"/>
            <w:right w:val="none" w:sz="0" w:space="0" w:color="auto"/>
          </w:divBdr>
        </w:div>
        <w:div w:id="1458136921">
          <w:marLeft w:val="0"/>
          <w:marRight w:val="0"/>
          <w:marTop w:val="0"/>
          <w:marBottom w:val="0"/>
          <w:divBdr>
            <w:top w:val="none" w:sz="0" w:space="0" w:color="auto"/>
            <w:left w:val="none" w:sz="0" w:space="0" w:color="auto"/>
            <w:bottom w:val="none" w:sz="0" w:space="0" w:color="auto"/>
            <w:right w:val="none" w:sz="0" w:space="0" w:color="auto"/>
          </w:divBdr>
        </w:div>
      </w:divsChild>
    </w:div>
    <w:div w:id="1862468627">
      <w:bodyDiv w:val="1"/>
      <w:marLeft w:val="0"/>
      <w:marRight w:val="0"/>
      <w:marTop w:val="0"/>
      <w:marBottom w:val="0"/>
      <w:divBdr>
        <w:top w:val="none" w:sz="0" w:space="0" w:color="auto"/>
        <w:left w:val="none" w:sz="0" w:space="0" w:color="auto"/>
        <w:bottom w:val="none" w:sz="0" w:space="0" w:color="auto"/>
        <w:right w:val="none" w:sz="0" w:space="0" w:color="auto"/>
      </w:divBdr>
    </w:div>
    <w:div w:id="1870070651">
      <w:bodyDiv w:val="1"/>
      <w:marLeft w:val="0"/>
      <w:marRight w:val="0"/>
      <w:marTop w:val="0"/>
      <w:marBottom w:val="0"/>
      <w:divBdr>
        <w:top w:val="none" w:sz="0" w:space="0" w:color="auto"/>
        <w:left w:val="none" w:sz="0" w:space="0" w:color="auto"/>
        <w:bottom w:val="none" w:sz="0" w:space="0" w:color="auto"/>
        <w:right w:val="none" w:sz="0" w:space="0" w:color="auto"/>
      </w:divBdr>
      <w:divsChild>
        <w:div w:id="107506767">
          <w:marLeft w:val="0"/>
          <w:marRight w:val="0"/>
          <w:marTop w:val="0"/>
          <w:marBottom w:val="0"/>
          <w:divBdr>
            <w:top w:val="none" w:sz="0" w:space="0" w:color="auto"/>
            <w:left w:val="none" w:sz="0" w:space="0" w:color="auto"/>
            <w:bottom w:val="none" w:sz="0" w:space="0" w:color="auto"/>
            <w:right w:val="none" w:sz="0" w:space="0" w:color="auto"/>
          </w:divBdr>
        </w:div>
        <w:div w:id="680009196">
          <w:marLeft w:val="0"/>
          <w:marRight w:val="0"/>
          <w:marTop w:val="0"/>
          <w:marBottom w:val="0"/>
          <w:divBdr>
            <w:top w:val="none" w:sz="0" w:space="0" w:color="auto"/>
            <w:left w:val="none" w:sz="0" w:space="0" w:color="auto"/>
            <w:bottom w:val="none" w:sz="0" w:space="0" w:color="auto"/>
            <w:right w:val="none" w:sz="0" w:space="0" w:color="auto"/>
          </w:divBdr>
        </w:div>
      </w:divsChild>
    </w:div>
    <w:div w:id="1943759652">
      <w:bodyDiv w:val="1"/>
      <w:marLeft w:val="0"/>
      <w:marRight w:val="0"/>
      <w:marTop w:val="0"/>
      <w:marBottom w:val="0"/>
      <w:divBdr>
        <w:top w:val="none" w:sz="0" w:space="0" w:color="auto"/>
        <w:left w:val="none" w:sz="0" w:space="0" w:color="auto"/>
        <w:bottom w:val="none" w:sz="0" w:space="0" w:color="auto"/>
        <w:right w:val="none" w:sz="0" w:space="0" w:color="auto"/>
      </w:divBdr>
    </w:div>
    <w:div w:id="2063290360">
      <w:bodyDiv w:val="1"/>
      <w:marLeft w:val="0"/>
      <w:marRight w:val="0"/>
      <w:marTop w:val="0"/>
      <w:marBottom w:val="0"/>
      <w:divBdr>
        <w:top w:val="none" w:sz="0" w:space="0" w:color="auto"/>
        <w:left w:val="none" w:sz="0" w:space="0" w:color="auto"/>
        <w:bottom w:val="none" w:sz="0" w:space="0" w:color="auto"/>
        <w:right w:val="none" w:sz="0" w:space="0" w:color="auto"/>
      </w:divBdr>
    </w:div>
    <w:div w:id="213201838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humanidades.com/tecnologia/" TargetMode="External"/><Relationship Id="rId2" Type="http://schemas.openxmlformats.org/officeDocument/2006/relationships/customXml" Target="../customXml/item2.xml"/><Relationship Id="rId16" Type="http://schemas.openxmlformats.org/officeDocument/2006/relationships/hyperlink" Target="https://humanidades.com/tecnologi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humanidades.com/tecnologia/" TargetMode="Externa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5F280A89E7C934C814CFAD133CED698" ma:contentTypeVersion="4" ma:contentTypeDescription="Create a new document." ma:contentTypeScope="" ma:versionID="3a493c57eb5a077bbd7332bdb61d9f17">
  <xsd:schema xmlns:xsd="http://www.w3.org/2001/XMLSchema" xmlns:xs="http://www.w3.org/2001/XMLSchema" xmlns:p="http://schemas.microsoft.com/office/2006/metadata/properties" xmlns:ns2="6ad70fa2-c32b-418e-b3b5-07ce91a18131" targetNamespace="http://schemas.microsoft.com/office/2006/metadata/properties" ma:root="true" ma:fieldsID="0c113d12c7505e41561e99a1289df347" ns2:_="">
    <xsd:import namespace="6ad70fa2-c32b-418e-b3b5-07ce91a1813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d70fa2-c32b-418e-b3b5-07ce91a181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D6D9C8-F222-4EFA-B39B-6553871FBFA7}">
  <ds:schemaRefs>
    <ds:schemaRef ds:uri="http://schemas.openxmlformats.org/officeDocument/2006/bibliography"/>
  </ds:schemaRefs>
</ds:datastoreItem>
</file>

<file path=customXml/itemProps2.xml><?xml version="1.0" encoding="utf-8"?>
<ds:datastoreItem xmlns:ds="http://schemas.openxmlformats.org/officeDocument/2006/customXml" ds:itemID="{96DF200E-AF12-4080-B4C7-BDE8C9EE02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13808E8-9BD4-4A5C-BA3C-C3DC49D0CAF5}">
  <ds:schemaRefs>
    <ds:schemaRef ds:uri="http://schemas.microsoft.com/sharepoint/v3/contenttype/forms"/>
  </ds:schemaRefs>
</ds:datastoreItem>
</file>

<file path=customXml/itemProps4.xml><?xml version="1.0" encoding="utf-8"?>
<ds:datastoreItem xmlns:ds="http://schemas.openxmlformats.org/officeDocument/2006/customXml" ds:itemID="{0590DEE5-A0E4-4447-B887-34AD05034A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d70fa2-c32b-418e-b3b5-07ce91a181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5716</Words>
  <Characters>31439</Characters>
  <Application>Microsoft Office Word</Application>
  <DocSecurity>0</DocSecurity>
  <Lines>261</Lines>
  <Paragraphs>74</Paragraphs>
  <ScaleCrop>false</ScaleCrop>
  <Company/>
  <LinksUpToDate>false</LinksUpToDate>
  <CharactersWithSpaces>37081</CharactersWithSpaces>
  <SharedDoc>false</SharedDoc>
  <HLinks>
    <vt:vector size="258" baseType="variant">
      <vt:variant>
        <vt:i4>6750248</vt:i4>
      </vt:variant>
      <vt:variant>
        <vt:i4>249</vt:i4>
      </vt:variant>
      <vt:variant>
        <vt:i4>0</vt:i4>
      </vt:variant>
      <vt:variant>
        <vt:i4>5</vt:i4>
      </vt:variant>
      <vt:variant>
        <vt:lpwstr>https://humanidades.com/tecnologia/</vt:lpwstr>
      </vt:variant>
      <vt:variant>
        <vt:lpwstr/>
      </vt:variant>
      <vt:variant>
        <vt:i4>6750248</vt:i4>
      </vt:variant>
      <vt:variant>
        <vt:i4>246</vt:i4>
      </vt:variant>
      <vt:variant>
        <vt:i4>0</vt:i4>
      </vt:variant>
      <vt:variant>
        <vt:i4>5</vt:i4>
      </vt:variant>
      <vt:variant>
        <vt:lpwstr>https://humanidades.com/tecnologia/</vt:lpwstr>
      </vt:variant>
      <vt:variant>
        <vt:lpwstr/>
      </vt:variant>
      <vt:variant>
        <vt:i4>6750248</vt:i4>
      </vt:variant>
      <vt:variant>
        <vt:i4>243</vt:i4>
      </vt:variant>
      <vt:variant>
        <vt:i4>0</vt:i4>
      </vt:variant>
      <vt:variant>
        <vt:i4>5</vt:i4>
      </vt:variant>
      <vt:variant>
        <vt:lpwstr>https://humanidades.com/tecnologia/</vt:lpwstr>
      </vt:variant>
      <vt:variant>
        <vt:lpwstr/>
      </vt:variant>
      <vt:variant>
        <vt:i4>7667824</vt:i4>
      </vt:variant>
      <vt:variant>
        <vt:i4>240</vt:i4>
      </vt:variant>
      <vt:variant>
        <vt:i4>0</vt:i4>
      </vt:variant>
      <vt:variant>
        <vt:i4>5</vt:i4>
      </vt:variant>
      <vt:variant>
        <vt:lpwstr/>
      </vt:variant>
      <vt:variant>
        <vt:lpwstr>_Referencias_Prueba</vt:lpwstr>
      </vt:variant>
      <vt:variant>
        <vt:i4>1310775</vt:i4>
      </vt:variant>
      <vt:variant>
        <vt:i4>233</vt:i4>
      </vt:variant>
      <vt:variant>
        <vt:i4>0</vt:i4>
      </vt:variant>
      <vt:variant>
        <vt:i4>5</vt:i4>
      </vt:variant>
      <vt:variant>
        <vt:lpwstr/>
      </vt:variant>
      <vt:variant>
        <vt:lpwstr>_Toc161743314</vt:lpwstr>
      </vt:variant>
      <vt:variant>
        <vt:i4>2031667</vt:i4>
      </vt:variant>
      <vt:variant>
        <vt:i4>224</vt:i4>
      </vt:variant>
      <vt:variant>
        <vt:i4>0</vt:i4>
      </vt:variant>
      <vt:variant>
        <vt:i4>5</vt:i4>
      </vt:variant>
      <vt:variant>
        <vt:lpwstr/>
      </vt:variant>
      <vt:variant>
        <vt:lpwstr>_Toc166840069</vt:lpwstr>
      </vt:variant>
      <vt:variant>
        <vt:i4>2031667</vt:i4>
      </vt:variant>
      <vt:variant>
        <vt:i4>218</vt:i4>
      </vt:variant>
      <vt:variant>
        <vt:i4>0</vt:i4>
      </vt:variant>
      <vt:variant>
        <vt:i4>5</vt:i4>
      </vt:variant>
      <vt:variant>
        <vt:lpwstr/>
      </vt:variant>
      <vt:variant>
        <vt:lpwstr>_Toc166840068</vt:lpwstr>
      </vt:variant>
      <vt:variant>
        <vt:i4>2031667</vt:i4>
      </vt:variant>
      <vt:variant>
        <vt:i4>212</vt:i4>
      </vt:variant>
      <vt:variant>
        <vt:i4>0</vt:i4>
      </vt:variant>
      <vt:variant>
        <vt:i4>5</vt:i4>
      </vt:variant>
      <vt:variant>
        <vt:lpwstr/>
      </vt:variant>
      <vt:variant>
        <vt:lpwstr>_Toc166840067</vt:lpwstr>
      </vt:variant>
      <vt:variant>
        <vt:i4>2031667</vt:i4>
      </vt:variant>
      <vt:variant>
        <vt:i4>206</vt:i4>
      </vt:variant>
      <vt:variant>
        <vt:i4>0</vt:i4>
      </vt:variant>
      <vt:variant>
        <vt:i4>5</vt:i4>
      </vt:variant>
      <vt:variant>
        <vt:lpwstr/>
      </vt:variant>
      <vt:variant>
        <vt:lpwstr>_Toc166840066</vt:lpwstr>
      </vt:variant>
      <vt:variant>
        <vt:i4>2031667</vt:i4>
      </vt:variant>
      <vt:variant>
        <vt:i4>200</vt:i4>
      </vt:variant>
      <vt:variant>
        <vt:i4>0</vt:i4>
      </vt:variant>
      <vt:variant>
        <vt:i4>5</vt:i4>
      </vt:variant>
      <vt:variant>
        <vt:lpwstr/>
      </vt:variant>
      <vt:variant>
        <vt:lpwstr>_Toc166840065</vt:lpwstr>
      </vt:variant>
      <vt:variant>
        <vt:i4>2031667</vt:i4>
      </vt:variant>
      <vt:variant>
        <vt:i4>194</vt:i4>
      </vt:variant>
      <vt:variant>
        <vt:i4>0</vt:i4>
      </vt:variant>
      <vt:variant>
        <vt:i4>5</vt:i4>
      </vt:variant>
      <vt:variant>
        <vt:lpwstr/>
      </vt:variant>
      <vt:variant>
        <vt:lpwstr>_Toc166840064</vt:lpwstr>
      </vt:variant>
      <vt:variant>
        <vt:i4>2031667</vt:i4>
      </vt:variant>
      <vt:variant>
        <vt:i4>188</vt:i4>
      </vt:variant>
      <vt:variant>
        <vt:i4>0</vt:i4>
      </vt:variant>
      <vt:variant>
        <vt:i4>5</vt:i4>
      </vt:variant>
      <vt:variant>
        <vt:lpwstr/>
      </vt:variant>
      <vt:variant>
        <vt:lpwstr>_Toc166840063</vt:lpwstr>
      </vt:variant>
      <vt:variant>
        <vt:i4>2031667</vt:i4>
      </vt:variant>
      <vt:variant>
        <vt:i4>182</vt:i4>
      </vt:variant>
      <vt:variant>
        <vt:i4>0</vt:i4>
      </vt:variant>
      <vt:variant>
        <vt:i4>5</vt:i4>
      </vt:variant>
      <vt:variant>
        <vt:lpwstr/>
      </vt:variant>
      <vt:variant>
        <vt:lpwstr>_Toc166840062</vt:lpwstr>
      </vt:variant>
      <vt:variant>
        <vt:i4>2031667</vt:i4>
      </vt:variant>
      <vt:variant>
        <vt:i4>176</vt:i4>
      </vt:variant>
      <vt:variant>
        <vt:i4>0</vt:i4>
      </vt:variant>
      <vt:variant>
        <vt:i4>5</vt:i4>
      </vt:variant>
      <vt:variant>
        <vt:lpwstr/>
      </vt:variant>
      <vt:variant>
        <vt:lpwstr>_Toc166840061</vt:lpwstr>
      </vt:variant>
      <vt:variant>
        <vt:i4>2031667</vt:i4>
      </vt:variant>
      <vt:variant>
        <vt:i4>170</vt:i4>
      </vt:variant>
      <vt:variant>
        <vt:i4>0</vt:i4>
      </vt:variant>
      <vt:variant>
        <vt:i4>5</vt:i4>
      </vt:variant>
      <vt:variant>
        <vt:lpwstr/>
      </vt:variant>
      <vt:variant>
        <vt:lpwstr>_Toc166840060</vt:lpwstr>
      </vt:variant>
      <vt:variant>
        <vt:i4>1835059</vt:i4>
      </vt:variant>
      <vt:variant>
        <vt:i4>164</vt:i4>
      </vt:variant>
      <vt:variant>
        <vt:i4>0</vt:i4>
      </vt:variant>
      <vt:variant>
        <vt:i4>5</vt:i4>
      </vt:variant>
      <vt:variant>
        <vt:lpwstr/>
      </vt:variant>
      <vt:variant>
        <vt:lpwstr>_Toc166840059</vt:lpwstr>
      </vt:variant>
      <vt:variant>
        <vt:i4>1835059</vt:i4>
      </vt:variant>
      <vt:variant>
        <vt:i4>158</vt:i4>
      </vt:variant>
      <vt:variant>
        <vt:i4>0</vt:i4>
      </vt:variant>
      <vt:variant>
        <vt:i4>5</vt:i4>
      </vt:variant>
      <vt:variant>
        <vt:lpwstr/>
      </vt:variant>
      <vt:variant>
        <vt:lpwstr>_Toc166840058</vt:lpwstr>
      </vt:variant>
      <vt:variant>
        <vt:i4>1835059</vt:i4>
      </vt:variant>
      <vt:variant>
        <vt:i4>152</vt:i4>
      </vt:variant>
      <vt:variant>
        <vt:i4>0</vt:i4>
      </vt:variant>
      <vt:variant>
        <vt:i4>5</vt:i4>
      </vt:variant>
      <vt:variant>
        <vt:lpwstr/>
      </vt:variant>
      <vt:variant>
        <vt:lpwstr>_Toc166840057</vt:lpwstr>
      </vt:variant>
      <vt:variant>
        <vt:i4>1835059</vt:i4>
      </vt:variant>
      <vt:variant>
        <vt:i4>146</vt:i4>
      </vt:variant>
      <vt:variant>
        <vt:i4>0</vt:i4>
      </vt:variant>
      <vt:variant>
        <vt:i4>5</vt:i4>
      </vt:variant>
      <vt:variant>
        <vt:lpwstr/>
      </vt:variant>
      <vt:variant>
        <vt:lpwstr>_Toc166840056</vt:lpwstr>
      </vt:variant>
      <vt:variant>
        <vt:i4>1835059</vt:i4>
      </vt:variant>
      <vt:variant>
        <vt:i4>140</vt:i4>
      </vt:variant>
      <vt:variant>
        <vt:i4>0</vt:i4>
      </vt:variant>
      <vt:variant>
        <vt:i4>5</vt:i4>
      </vt:variant>
      <vt:variant>
        <vt:lpwstr/>
      </vt:variant>
      <vt:variant>
        <vt:lpwstr>_Toc166840055</vt:lpwstr>
      </vt:variant>
      <vt:variant>
        <vt:i4>1835059</vt:i4>
      </vt:variant>
      <vt:variant>
        <vt:i4>134</vt:i4>
      </vt:variant>
      <vt:variant>
        <vt:i4>0</vt:i4>
      </vt:variant>
      <vt:variant>
        <vt:i4>5</vt:i4>
      </vt:variant>
      <vt:variant>
        <vt:lpwstr/>
      </vt:variant>
      <vt:variant>
        <vt:lpwstr>_Toc166840054</vt:lpwstr>
      </vt:variant>
      <vt:variant>
        <vt:i4>1835059</vt:i4>
      </vt:variant>
      <vt:variant>
        <vt:i4>128</vt:i4>
      </vt:variant>
      <vt:variant>
        <vt:i4>0</vt:i4>
      </vt:variant>
      <vt:variant>
        <vt:i4>5</vt:i4>
      </vt:variant>
      <vt:variant>
        <vt:lpwstr/>
      </vt:variant>
      <vt:variant>
        <vt:lpwstr>_Toc166840053</vt:lpwstr>
      </vt:variant>
      <vt:variant>
        <vt:i4>1835059</vt:i4>
      </vt:variant>
      <vt:variant>
        <vt:i4>122</vt:i4>
      </vt:variant>
      <vt:variant>
        <vt:i4>0</vt:i4>
      </vt:variant>
      <vt:variant>
        <vt:i4>5</vt:i4>
      </vt:variant>
      <vt:variant>
        <vt:lpwstr/>
      </vt:variant>
      <vt:variant>
        <vt:lpwstr>_Toc166840052</vt:lpwstr>
      </vt:variant>
      <vt:variant>
        <vt:i4>1835059</vt:i4>
      </vt:variant>
      <vt:variant>
        <vt:i4>116</vt:i4>
      </vt:variant>
      <vt:variant>
        <vt:i4>0</vt:i4>
      </vt:variant>
      <vt:variant>
        <vt:i4>5</vt:i4>
      </vt:variant>
      <vt:variant>
        <vt:lpwstr/>
      </vt:variant>
      <vt:variant>
        <vt:lpwstr>_Toc166840051</vt:lpwstr>
      </vt:variant>
      <vt:variant>
        <vt:i4>1835059</vt:i4>
      </vt:variant>
      <vt:variant>
        <vt:i4>110</vt:i4>
      </vt:variant>
      <vt:variant>
        <vt:i4>0</vt:i4>
      </vt:variant>
      <vt:variant>
        <vt:i4>5</vt:i4>
      </vt:variant>
      <vt:variant>
        <vt:lpwstr/>
      </vt:variant>
      <vt:variant>
        <vt:lpwstr>_Toc166840050</vt:lpwstr>
      </vt:variant>
      <vt:variant>
        <vt:i4>1900595</vt:i4>
      </vt:variant>
      <vt:variant>
        <vt:i4>104</vt:i4>
      </vt:variant>
      <vt:variant>
        <vt:i4>0</vt:i4>
      </vt:variant>
      <vt:variant>
        <vt:i4>5</vt:i4>
      </vt:variant>
      <vt:variant>
        <vt:lpwstr/>
      </vt:variant>
      <vt:variant>
        <vt:lpwstr>_Toc166840049</vt:lpwstr>
      </vt:variant>
      <vt:variant>
        <vt:i4>1900595</vt:i4>
      </vt:variant>
      <vt:variant>
        <vt:i4>98</vt:i4>
      </vt:variant>
      <vt:variant>
        <vt:i4>0</vt:i4>
      </vt:variant>
      <vt:variant>
        <vt:i4>5</vt:i4>
      </vt:variant>
      <vt:variant>
        <vt:lpwstr/>
      </vt:variant>
      <vt:variant>
        <vt:lpwstr>_Toc166840048</vt:lpwstr>
      </vt:variant>
      <vt:variant>
        <vt:i4>1900595</vt:i4>
      </vt:variant>
      <vt:variant>
        <vt:i4>92</vt:i4>
      </vt:variant>
      <vt:variant>
        <vt:i4>0</vt:i4>
      </vt:variant>
      <vt:variant>
        <vt:i4>5</vt:i4>
      </vt:variant>
      <vt:variant>
        <vt:lpwstr/>
      </vt:variant>
      <vt:variant>
        <vt:lpwstr>_Toc166840047</vt:lpwstr>
      </vt:variant>
      <vt:variant>
        <vt:i4>1900595</vt:i4>
      </vt:variant>
      <vt:variant>
        <vt:i4>86</vt:i4>
      </vt:variant>
      <vt:variant>
        <vt:i4>0</vt:i4>
      </vt:variant>
      <vt:variant>
        <vt:i4>5</vt:i4>
      </vt:variant>
      <vt:variant>
        <vt:lpwstr/>
      </vt:variant>
      <vt:variant>
        <vt:lpwstr>_Toc166840046</vt:lpwstr>
      </vt:variant>
      <vt:variant>
        <vt:i4>1900595</vt:i4>
      </vt:variant>
      <vt:variant>
        <vt:i4>80</vt:i4>
      </vt:variant>
      <vt:variant>
        <vt:i4>0</vt:i4>
      </vt:variant>
      <vt:variant>
        <vt:i4>5</vt:i4>
      </vt:variant>
      <vt:variant>
        <vt:lpwstr/>
      </vt:variant>
      <vt:variant>
        <vt:lpwstr>_Toc166840045</vt:lpwstr>
      </vt:variant>
      <vt:variant>
        <vt:i4>1900595</vt:i4>
      </vt:variant>
      <vt:variant>
        <vt:i4>74</vt:i4>
      </vt:variant>
      <vt:variant>
        <vt:i4>0</vt:i4>
      </vt:variant>
      <vt:variant>
        <vt:i4>5</vt:i4>
      </vt:variant>
      <vt:variant>
        <vt:lpwstr/>
      </vt:variant>
      <vt:variant>
        <vt:lpwstr>_Toc166840044</vt:lpwstr>
      </vt:variant>
      <vt:variant>
        <vt:i4>1900595</vt:i4>
      </vt:variant>
      <vt:variant>
        <vt:i4>68</vt:i4>
      </vt:variant>
      <vt:variant>
        <vt:i4>0</vt:i4>
      </vt:variant>
      <vt:variant>
        <vt:i4>5</vt:i4>
      </vt:variant>
      <vt:variant>
        <vt:lpwstr/>
      </vt:variant>
      <vt:variant>
        <vt:lpwstr>_Toc166840043</vt:lpwstr>
      </vt:variant>
      <vt:variant>
        <vt:i4>1900595</vt:i4>
      </vt:variant>
      <vt:variant>
        <vt:i4>62</vt:i4>
      </vt:variant>
      <vt:variant>
        <vt:i4>0</vt:i4>
      </vt:variant>
      <vt:variant>
        <vt:i4>5</vt:i4>
      </vt:variant>
      <vt:variant>
        <vt:lpwstr/>
      </vt:variant>
      <vt:variant>
        <vt:lpwstr>_Toc166840042</vt:lpwstr>
      </vt:variant>
      <vt:variant>
        <vt:i4>1900595</vt:i4>
      </vt:variant>
      <vt:variant>
        <vt:i4>56</vt:i4>
      </vt:variant>
      <vt:variant>
        <vt:i4>0</vt:i4>
      </vt:variant>
      <vt:variant>
        <vt:i4>5</vt:i4>
      </vt:variant>
      <vt:variant>
        <vt:lpwstr/>
      </vt:variant>
      <vt:variant>
        <vt:lpwstr>_Toc166840041</vt:lpwstr>
      </vt:variant>
      <vt:variant>
        <vt:i4>1900595</vt:i4>
      </vt:variant>
      <vt:variant>
        <vt:i4>50</vt:i4>
      </vt:variant>
      <vt:variant>
        <vt:i4>0</vt:i4>
      </vt:variant>
      <vt:variant>
        <vt:i4>5</vt:i4>
      </vt:variant>
      <vt:variant>
        <vt:lpwstr/>
      </vt:variant>
      <vt:variant>
        <vt:lpwstr>_Toc166840040</vt:lpwstr>
      </vt:variant>
      <vt:variant>
        <vt:i4>1703987</vt:i4>
      </vt:variant>
      <vt:variant>
        <vt:i4>44</vt:i4>
      </vt:variant>
      <vt:variant>
        <vt:i4>0</vt:i4>
      </vt:variant>
      <vt:variant>
        <vt:i4>5</vt:i4>
      </vt:variant>
      <vt:variant>
        <vt:lpwstr/>
      </vt:variant>
      <vt:variant>
        <vt:lpwstr>_Toc166840039</vt:lpwstr>
      </vt:variant>
      <vt:variant>
        <vt:i4>1703987</vt:i4>
      </vt:variant>
      <vt:variant>
        <vt:i4>38</vt:i4>
      </vt:variant>
      <vt:variant>
        <vt:i4>0</vt:i4>
      </vt:variant>
      <vt:variant>
        <vt:i4>5</vt:i4>
      </vt:variant>
      <vt:variant>
        <vt:lpwstr/>
      </vt:variant>
      <vt:variant>
        <vt:lpwstr>_Toc166840038</vt:lpwstr>
      </vt:variant>
      <vt:variant>
        <vt:i4>1703987</vt:i4>
      </vt:variant>
      <vt:variant>
        <vt:i4>32</vt:i4>
      </vt:variant>
      <vt:variant>
        <vt:i4>0</vt:i4>
      </vt:variant>
      <vt:variant>
        <vt:i4>5</vt:i4>
      </vt:variant>
      <vt:variant>
        <vt:lpwstr/>
      </vt:variant>
      <vt:variant>
        <vt:lpwstr>_Toc166840037</vt:lpwstr>
      </vt:variant>
      <vt:variant>
        <vt:i4>1703987</vt:i4>
      </vt:variant>
      <vt:variant>
        <vt:i4>26</vt:i4>
      </vt:variant>
      <vt:variant>
        <vt:i4>0</vt:i4>
      </vt:variant>
      <vt:variant>
        <vt:i4>5</vt:i4>
      </vt:variant>
      <vt:variant>
        <vt:lpwstr/>
      </vt:variant>
      <vt:variant>
        <vt:lpwstr>_Toc166840036</vt:lpwstr>
      </vt:variant>
      <vt:variant>
        <vt:i4>1703987</vt:i4>
      </vt:variant>
      <vt:variant>
        <vt:i4>20</vt:i4>
      </vt:variant>
      <vt:variant>
        <vt:i4>0</vt:i4>
      </vt:variant>
      <vt:variant>
        <vt:i4>5</vt:i4>
      </vt:variant>
      <vt:variant>
        <vt:lpwstr/>
      </vt:variant>
      <vt:variant>
        <vt:lpwstr>_Toc166840035</vt:lpwstr>
      </vt:variant>
      <vt:variant>
        <vt:i4>1703987</vt:i4>
      </vt:variant>
      <vt:variant>
        <vt:i4>14</vt:i4>
      </vt:variant>
      <vt:variant>
        <vt:i4>0</vt:i4>
      </vt:variant>
      <vt:variant>
        <vt:i4>5</vt:i4>
      </vt:variant>
      <vt:variant>
        <vt:lpwstr/>
      </vt:variant>
      <vt:variant>
        <vt:lpwstr>_Toc166840034</vt:lpwstr>
      </vt:variant>
      <vt:variant>
        <vt:i4>1703987</vt:i4>
      </vt:variant>
      <vt:variant>
        <vt:i4>8</vt:i4>
      </vt:variant>
      <vt:variant>
        <vt:i4>0</vt:i4>
      </vt:variant>
      <vt:variant>
        <vt:i4>5</vt:i4>
      </vt:variant>
      <vt:variant>
        <vt:lpwstr/>
      </vt:variant>
      <vt:variant>
        <vt:lpwstr>_Toc166840033</vt:lpwstr>
      </vt:variant>
      <vt:variant>
        <vt:i4>1703987</vt:i4>
      </vt:variant>
      <vt:variant>
        <vt:i4>2</vt:i4>
      </vt:variant>
      <vt:variant>
        <vt:i4>0</vt:i4>
      </vt:variant>
      <vt:variant>
        <vt:i4>5</vt:i4>
      </vt:variant>
      <vt:variant>
        <vt:lpwstr/>
      </vt:variant>
      <vt:variant>
        <vt:lpwstr>_Toc166840032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Makyp</dc:creator>
  <cp:keywords/>
  <cp:lastModifiedBy>JULIANA  CASTILLO ARAUJO</cp:lastModifiedBy>
  <cp:revision>2</cp:revision>
  <dcterms:created xsi:type="dcterms:W3CDTF">2024-05-20T19:31:00Z</dcterms:created>
  <dcterms:modified xsi:type="dcterms:W3CDTF">2024-05-20T19:31:00Z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2023-09-25T00:00:00Z</vt:filetime>
  </property>
  <property fmtid="{D5CDD505-2E9C-101B-9397-08002B2CF9AE}" pid="3" name="Creator">
    <vt:lpwstr>Microsoft® Word para Microsoft 365</vt:lpwstr>
  </property>
  <property fmtid="{D5CDD505-2E9C-101B-9397-08002B2CF9AE}" pid="4" name="LastSaved">
    <vt:filetime>2024-03-06T00:00:00Z</vt:filetime>
  </property>
  <property fmtid="{D5CDD505-2E9C-101B-9397-08002B2CF9AE}" pid="5" name="ContentTypeId">
    <vt:lpwstr>0x010100B5F280A89E7C934C814CFAD133CED698</vt:lpwstr>
  </property>
</Properties>
</file>