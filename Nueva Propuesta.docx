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621E" w14:textId="77777777" w:rsidR="003635CC" w:rsidRPr="00B75A2C" w:rsidRDefault="003635CC">
      <w:pPr>
        <w:pStyle w:val="Textoindependiente"/>
        <w:rPr>
          <w:rFonts w:ascii="Times New Roman" w:hAnsi="Times New Roman" w:cs="Times New Roman"/>
          <w:sz w:val="24"/>
          <w:szCs w:val="24"/>
        </w:rPr>
      </w:pPr>
    </w:p>
    <w:p w14:paraId="0117F271" w14:textId="77777777" w:rsidR="003635CC" w:rsidRPr="00B75A2C" w:rsidRDefault="003635CC">
      <w:pPr>
        <w:pStyle w:val="Textoindependiente"/>
        <w:rPr>
          <w:rFonts w:ascii="Times New Roman" w:hAnsi="Times New Roman" w:cs="Times New Roman"/>
          <w:sz w:val="24"/>
          <w:szCs w:val="24"/>
        </w:rPr>
      </w:pPr>
    </w:p>
    <w:p w14:paraId="0EBC8EDA" w14:textId="77777777" w:rsidR="003635CC" w:rsidRPr="00B75A2C" w:rsidRDefault="003635CC">
      <w:pPr>
        <w:pStyle w:val="Textoindependiente"/>
        <w:rPr>
          <w:rFonts w:ascii="Times New Roman" w:hAnsi="Times New Roman" w:cs="Times New Roman"/>
          <w:sz w:val="24"/>
          <w:szCs w:val="24"/>
        </w:rPr>
      </w:pPr>
    </w:p>
    <w:p w14:paraId="72C104B4" w14:textId="77777777" w:rsidR="003635CC" w:rsidRPr="00B75A2C" w:rsidRDefault="003635CC">
      <w:pPr>
        <w:pStyle w:val="Textoindependiente"/>
        <w:rPr>
          <w:rFonts w:ascii="Times New Roman" w:hAnsi="Times New Roman" w:cs="Times New Roman"/>
          <w:sz w:val="24"/>
          <w:szCs w:val="24"/>
        </w:rPr>
      </w:pPr>
    </w:p>
    <w:p w14:paraId="71DE6BFB" w14:textId="77777777" w:rsidR="003635CC" w:rsidRPr="00B75A2C" w:rsidRDefault="003635CC">
      <w:pPr>
        <w:pStyle w:val="Textoindependiente"/>
        <w:rPr>
          <w:rFonts w:ascii="Times New Roman" w:hAnsi="Times New Roman" w:cs="Times New Roman"/>
          <w:sz w:val="24"/>
          <w:szCs w:val="24"/>
        </w:rPr>
      </w:pPr>
    </w:p>
    <w:p w14:paraId="7CE164B5" w14:textId="77777777" w:rsidR="003635CC" w:rsidRPr="00B75A2C" w:rsidRDefault="003635CC">
      <w:pPr>
        <w:pStyle w:val="Textoindependiente"/>
        <w:rPr>
          <w:rFonts w:ascii="Times New Roman" w:hAnsi="Times New Roman" w:cs="Times New Roman"/>
          <w:sz w:val="24"/>
          <w:szCs w:val="24"/>
        </w:rPr>
      </w:pPr>
    </w:p>
    <w:p w14:paraId="6DE15C93" w14:textId="77777777" w:rsidR="003635CC" w:rsidRPr="00B75A2C" w:rsidRDefault="003635CC">
      <w:pPr>
        <w:pStyle w:val="Textoindependiente"/>
        <w:rPr>
          <w:rFonts w:ascii="Times New Roman" w:hAnsi="Times New Roman" w:cs="Times New Roman"/>
          <w:sz w:val="24"/>
          <w:szCs w:val="24"/>
        </w:rPr>
      </w:pPr>
    </w:p>
    <w:p w14:paraId="79A97819" w14:textId="77777777" w:rsidR="003635CC" w:rsidRPr="00B75A2C" w:rsidRDefault="003635CC">
      <w:pPr>
        <w:pStyle w:val="Textoindependiente"/>
        <w:rPr>
          <w:rFonts w:ascii="Times New Roman" w:hAnsi="Times New Roman" w:cs="Times New Roman"/>
          <w:sz w:val="24"/>
          <w:szCs w:val="24"/>
        </w:rPr>
      </w:pPr>
    </w:p>
    <w:p w14:paraId="75714B4B" w14:textId="77777777" w:rsidR="003635CC" w:rsidRPr="00B75A2C" w:rsidRDefault="003635CC">
      <w:pPr>
        <w:pStyle w:val="Textoindependiente"/>
        <w:rPr>
          <w:rFonts w:ascii="Times New Roman" w:hAnsi="Times New Roman" w:cs="Times New Roman"/>
          <w:sz w:val="24"/>
          <w:szCs w:val="24"/>
        </w:rPr>
      </w:pPr>
    </w:p>
    <w:p w14:paraId="166271F6" w14:textId="77777777" w:rsidR="003635CC" w:rsidRPr="00B75A2C" w:rsidRDefault="003635CC">
      <w:pPr>
        <w:pStyle w:val="Textoindependiente"/>
        <w:rPr>
          <w:rFonts w:ascii="Times New Roman" w:hAnsi="Times New Roman" w:cs="Times New Roman"/>
          <w:sz w:val="24"/>
          <w:szCs w:val="24"/>
        </w:rPr>
      </w:pPr>
    </w:p>
    <w:p w14:paraId="59BAABA1" w14:textId="77777777" w:rsidR="003635CC" w:rsidRPr="00B75A2C" w:rsidRDefault="003635CC">
      <w:pPr>
        <w:pStyle w:val="Textoindependiente"/>
        <w:rPr>
          <w:rFonts w:ascii="Times New Roman" w:hAnsi="Times New Roman" w:cs="Times New Roman"/>
          <w:sz w:val="24"/>
          <w:szCs w:val="24"/>
        </w:rPr>
      </w:pPr>
    </w:p>
    <w:p w14:paraId="69572158" w14:textId="77777777" w:rsidR="003635CC" w:rsidRPr="00B75A2C" w:rsidRDefault="003635CC">
      <w:pPr>
        <w:pStyle w:val="Textoindependiente"/>
        <w:rPr>
          <w:rFonts w:ascii="Times New Roman" w:hAnsi="Times New Roman" w:cs="Times New Roman"/>
          <w:sz w:val="24"/>
          <w:szCs w:val="24"/>
        </w:rPr>
      </w:pPr>
    </w:p>
    <w:p w14:paraId="4EA70F59" w14:textId="77777777" w:rsidR="003635CC" w:rsidRPr="00B75A2C" w:rsidRDefault="003635CC">
      <w:pPr>
        <w:pStyle w:val="Textoindependiente"/>
        <w:rPr>
          <w:rFonts w:ascii="Times New Roman" w:hAnsi="Times New Roman" w:cs="Times New Roman"/>
          <w:sz w:val="24"/>
          <w:szCs w:val="24"/>
        </w:rPr>
      </w:pPr>
    </w:p>
    <w:p w14:paraId="27214C0C" w14:textId="0B875EC6" w:rsidR="00B43107" w:rsidRPr="00DA5A16" w:rsidRDefault="00B43107" w:rsidP="00DA5A16">
      <w:pPr>
        <w:spacing w:line="480" w:lineRule="auto"/>
        <w:jc w:val="center"/>
        <w:rPr>
          <w:rFonts w:ascii="Times New Roman" w:hAnsi="Times New Roman" w:cs="Times New Roman"/>
          <w:b/>
          <w:bCs/>
          <w:sz w:val="24"/>
          <w:szCs w:val="24"/>
        </w:rPr>
      </w:pPr>
      <w:bookmarkStart w:id="0" w:name="_Toc161743916"/>
      <w:bookmarkStart w:id="1" w:name="_Toc161746160"/>
      <w:bookmarkStart w:id="2" w:name="_Toc166835925"/>
      <w:r w:rsidRPr="00DA5A16">
        <w:rPr>
          <w:rFonts w:ascii="Times New Roman" w:hAnsi="Times New Roman" w:cs="Times New Roman"/>
          <w:b/>
          <w:bCs/>
          <w:sz w:val="24"/>
          <w:szCs w:val="24"/>
        </w:rPr>
        <w:t xml:space="preserve">Desarrollo de una plataforma </w:t>
      </w:r>
      <w:r w:rsidR="009025F6" w:rsidRPr="00DA5A16">
        <w:rPr>
          <w:rFonts w:ascii="Times New Roman" w:hAnsi="Times New Roman" w:cs="Times New Roman"/>
          <w:b/>
          <w:bCs/>
          <w:sz w:val="24"/>
          <w:szCs w:val="24"/>
        </w:rPr>
        <w:t>web</w:t>
      </w:r>
      <w:r w:rsidRPr="00DA5A16">
        <w:rPr>
          <w:rFonts w:ascii="Times New Roman" w:hAnsi="Times New Roman" w:cs="Times New Roman"/>
          <w:b/>
          <w:bCs/>
          <w:sz w:val="24"/>
          <w:szCs w:val="24"/>
        </w:rPr>
        <w:t xml:space="preserve"> que permita la </w:t>
      </w:r>
      <w:del w:id="3" w:author="Microsoft Word" w:date="2024-05-17T10:40:00Z">
        <w:r w:rsidR="003B14B4" w:rsidRPr="00DA5A16">
          <w:rPr>
            <w:rFonts w:ascii="Times New Roman" w:hAnsi="Times New Roman" w:cs="Times New Roman"/>
            <w:b/>
            <w:bCs/>
            <w:sz w:val="24"/>
            <w:szCs w:val="24"/>
          </w:rPr>
          <w:delText xml:space="preserve">genberacion </w:delText>
        </w:r>
        <w:r w:rsidRPr="00DA5A16">
          <w:rPr>
            <w:rFonts w:ascii="Times New Roman" w:hAnsi="Times New Roman" w:cs="Times New Roman"/>
            <w:b/>
            <w:bCs/>
            <w:sz w:val="24"/>
            <w:szCs w:val="24"/>
          </w:rPr>
          <w:delText xml:space="preserve"> de eventos</w:delText>
        </w:r>
      </w:del>
      <w:ins w:id="4" w:author="Microsoft Word" w:date="2024-05-17T10:40:00Z">
        <w:r w:rsidR="007E7683" w:rsidRPr="00DA5A16">
          <w:rPr>
            <w:rFonts w:ascii="Times New Roman" w:hAnsi="Times New Roman" w:cs="Times New Roman"/>
            <w:b/>
            <w:bCs/>
            <w:sz w:val="24"/>
            <w:szCs w:val="24"/>
          </w:rPr>
          <w:t>generación</w:t>
        </w:r>
      </w:ins>
      <w:r w:rsidRPr="00DA5A16">
        <w:rPr>
          <w:rFonts w:ascii="Times New Roman" w:hAnsi="Times New Roman" w:cs="Times New Roman"/>
          <w:b/>
          <w:bCs/>
          <w:sz w:val="24"/>
          <w:szCs w:val="24"/>
        </w:rPr>
        <w:t xml:space="preserve"> </w:t>
      </w:r>
      <w:r w:rsidR="00B77410" w:rsidRPr="00DA5A16">
        <w:rPr>
          <w:rFonts w:ascii="Times New Roman" w:hAnsi="Times New Roman" w:cs="Times New Roman"/>
          <w:b/>
          <w:bCs/>
          <w:sz w:val="24"/>
          <w:szCs w:val="24"/>
        </w:rPr>
        <w:t xml:space="preserve">y almacenamiento </w:t>
      </w:r>
      <w:ins w:id="5" w:author="Microsoft Word" w:date="2024-05-17T10:40:00Z">
        <w:r w:rsidR="00C918C6" w:rsidRPr="00DA5A16">
          <w:rPr>
            <w:rFonts w:ascii="Times New Roman" w:hAnsi="Times New Roman" w:cs="Times New Roman"/>
            <w:b/>
            <w:bCs/>
            <w:sz w:val="24"/>
            <w:szCs w:val="24"/>
          </w:rPr>
          <w:t xml:space="preserve">de </w:t>
        </w:r>
      </w:ins>
      <w:r w:rsidR="00412783" w:rsidRPr="00DA5A16">
        <w:rPr>
          <w:rFonts w:ascii="Times New Roman" w:hAnsi="Times New Roman" w:cs="Times New Roman"/>
          <w:b/>
          <w:bCs/>
          <w:sz w:val="24"/>
          <w:szCs w:val="24"/>
        </w:rPr>
        <w:t>c</w:t>
      </w:r>
      <w:r w:rsidRPr="00DA5A16">
        <w:rPr>
          <w:rFonts w:ascii="Times New Roman" w:hAnsi="Times New Roman" w:cs="Times New Roman"/>
          <w:b/>
          <w:bCs/>
          <w:sz w:val="24"/>
          <w:szCs w:val="24"/>
        </w:rPr>
        <w:t>ertificados emitidos por la Universidad de Cundinamarca</w:t>
      </w:r>
      <w:bookmarkEnd w:id="0"/>
      <w:bookmarkEnd w:id="1"/>
      <w:bookmarkEnd w:id="2"/>
    </w:p>
    <w:p w14:paraId="5FBFC445" w14:textId="77777777" w:rsidR="003635CC" w:rsidRPr="00B75A2C" w:rsidRDefault="003635CC">
      <w:pPr>
        <w:pStyle w:val="Textoindependiente"/>
        <w:spacing w:before="9"/>
        <w:rPr>
          <w:rFonts w:ascii="Times New Roman" w:hAnsi="Times New Roman" w:cs="Times New Roman"/>
          <w:b/>
          <w:sz w:val="24"/>
          <w:szCs w:val="24"/>
        </w:rPr>
      </w:pPr>
    </w:p>
    <w:p w14:paraId="5D89C672" w14:textId="35F7E75F" w:rsidR="00940368" w:rsidRPr="00B75A2C" w:rsidRDefault="00940368">
      <w:pPr>
        <w:pStyle w:val="Textoindependiente"/>
        <w:spacing w:line="708" w:lineRule="auto"/>
        <w:ind w:left="1041" w:right="1057" w:hanging="2"/>
        <w:jc w:val="center"/>
        <w:rPr>
          <w:rFonts w:ascii="Times New Roman" w:hAnsi="Times New Roman" w:cs="Times New Roman"/>
          <w:sz w:val="24"/>
          <w:szCs w:val="24"/>
        </w:rPr>
      </w:pPr>
      <w:r w:rsidRPr="00B75A2C">
        <w:rPr>
          <w:rFonts w:ascii="Times New Roman" w:hAnsi="Times New Roman" w:cs="Times New Roman"/>
          <w:sz w:val="24"/>
          <w:szCs w:val="24"/>
        </w:rPr>
        <w:t>Juliana Castillo Araujo</w:t>
      </w:r>
    </w:p>
    <w:p w14:paraId="6140A14C" w14:textId="0778DCD8" w:rsidR="0000186D" w:rsidRPr="00B75A2C" w:rsidRDefault="00386073">
      <w:pPr>
        <w:pStyle w:val="Textoindependiente"/>
        <w:spacing w:line="708" w:lineRule="auto"/>
        <w:ind w:left="1041" w:right="1057" w:hanging="2"/>
        <w:jc w:val="center"/>
        <w:rPr>
          <w:rFonts w:ascii="Times New Roman" w:hAnsi="Times New Roman" w:cs="Times New Roman"/>
          <w:spacing w:val="-59"/>
          <w:sz w:val="24"/>
          <w:szCs w:val="24"/>
        </w:rPr>
      </w:pPr>
      <w:r w:rsidRPr="00B75A2C">
        <w:rPr>
          <w:rFonts w:ascii="Times New Roman" w:hAnsi="Times New Roman" w:cs="Times New Roman"/>
          <w:sz w:val="24"/>
          <w:szCs w:val="24"/>
        </w:rPr>
        <w:t>Programa de Ingeniería de Sistemas, Universidad de Cundinamarca</w:t>
      </w:r>
      <w:r w:rsidRPr="00B75A2C">
        <w:rPr>
          <w:rFonts w:ascii="Times New Roman" w:hAnsi="Times New Roman" w:cs="Times New Roman"/>
          <w:spacing w:val="-59"/>
          <w:sz w:val="24"/>
          <w:szCs w:val="24"/>
        </w:rPr>
        <w:t xml:space="preserve"> </w:t>
      </w:r>
    </w:p>
    <w:p w14:paraId="5AD975FD" w14:textId="24A17635" w:rsidR="003635CC" w:rsidRPr="00B75A2C" w:rsidRDefault="00386073">
      <w:pPr>
        <w:pStyle w:val="Textoindependiente"/>
        <w:spacing w:line="708" w:lineRule="auto"/>
        <w:ind w:left="1041" w:right="1057" w:hanging="2"/>
        <w:jc w:val="center"/>
        <w:rPr>
          <w:rFonts w:ascii="Times New Roman" w:hAnsi="Times New Roman" w:cs="Times New Roman"/>
          <w:sz w:val="24"/>
          <w:szCs w:val="24"/>
        </w:rPr>
      </w:pPr>
      <w:r w:rsidRPr="00B75A2C">
        <w:rPr>
          <w:rFonts w:ascii="Times New Roman" w:hAnsi="Times New Roman" w:cs="Times New Roman"/>
          <w:sz w:val="24"/>
          <w:szCs w:val="24"/>
        </w:rPr>
        <w:t>Trabajo</w:t>
      </w:r>
      <w:r w:rsidRPr="00B75A2C">
        <w:rPr>
          <w:rFonts w:ascii="Times New Roman" w:hAnsi="Times New Roman" w:cs="Times New Roman"/>
          <w:spacing w:val="-2"/>
          <w:sz w:val="24"/>
          <w:szCs w:val="24"/>
        </w:rPr>
        <w:t xml:space="preserve"> </w:t>
      </w:r>
      <w:r w:rsidRPr="00B75A2C">
        <w:rPr>
          <w:rFonts w:ascii="Times New Roman" w:hAnsi="Times New Roman" w:cs="Times New Roman"/>
          <w:sz w:val="24"/>
          <w:szCs w:val="24"/>
        </w:rPr>
        <w:t>de</w:t>
      </w:r>
      <w:r w:rsidRPr="00B75A2C">
        <w:rPr>
          <w:rFonts w:ascii="Times New Roman" w:hAnsi="Times New Roman" w:cs="Times New Roman"/>
          <w:spacing w:val="-2"/>
          <w:sz w:val="24"/>
          <w:szCs w:val="24"/>
        </w:rPr>
        <w:t xml:space="preserve"> </w:t>
      </w:r>
      <w:r w:rsidRPr="00B75A2C">
        <w:rPr>
          <w:rFonts w:ascii="Times New Roman" w:hAnsi="Times New Roman" w:cs="Times New Roman"/>
          <w:sz w:val="24"/>
          <w:szCs w:val="24"/>
        </w:rPr>
        <w:t>Grado</w:t>
      </w:r>
    </w:p>
    <w:p w14:paraId="54775798" w14:textId="77777777" w:rsidR="00940368" w:rsidRPr="00B75A2C" w:rsidRDefault="00386073" w:rsidP="00940368">
      <w:pPr>
        <w:pStyle w:val="Textoindependiente"/>
        <w:spacing w:before="1" w:line="708" w:lineRule="auto"/>
        <w:ind w:left="2717" w:right="2729"/>
        <w:jc w:val="center"/>
        <w:rPr>
          <w:rFonts w:ascii="Times New Roman" w:hAnsi="Times New Roman" w:cs="Times New Roman"/>
          <w:sz w:val="24"/>
          <w:szCs w:val="24"/>
        </w:rPr>
      </w:pPr>
      <w:r w:rsidRPr="2F7D57BD">
        <w:rPr>
          <w:rFonts w:ascii="Times New Roman" w:hAnsi="Times New Roman" w:cs="Times New Roman"/>
          <w:sz w:val="24"/>
          <w:szCs w:val="24"/>
        </w:rPr>
        <w:t xml:space="preserve">Director, </w:t>
      </w:r>
      <w:r w:rsidR="00940368" w:rsidRPr="2F7D57BD">
        <w:rPr>
          <w:rFonts w:ascii="Times New Roman" w:hAnsi="Times New Roman" w:cs="Times New Roman"/>
          <w:sz w:val="24"/>
          <w:szCs w:val="24"/>
        </w:rPr>
        <w:t xml:space="preserve">Rafael Ortega </w:t>
      </w:r>
      <w:proofErr w:type="spellStart"/>
      <w:r w:rsidR="00940368" w:rsidRPr="2F7D57BD">
        <w:rPr>
          <w:rFonts w:ascii="Times New Roman" w:hAnsi="Times New Roman" w:cs="Times New Roman"/>
          <w:sz w:val="24"/>
          <w:szCs w:val="24"/>
        </w:rPr>
        <w:t>Ortega</w:t>
      </w:r>
      <w:proofErr w:type="spellEnd"/>
    </w:p>
    <w:p w14:paraId="2B469D50" w14:textId="56807F71" w:rsidR="2DDC72DA" w:rsidRPr="00B75A2C" w:rsidRDefault="2DDC72DA" w:rsidP="311EC213">
      <w:pPr>
        <w:pStyle w:val="Textoindependiente"/>
        <w:spacing w:before="1" w:line="708" w:lineRule="auto"/>
        <w:ind w:left="2717" w:right="2729"/>
        <w:jc w:val="center"/>
        <w:rPr>
          <w:rFonts w:ascii="Times New Roman" w:hAnsi="Times New Roman" w:cs="Times New Roman"/>
          <w:sz w:val="24"/>
          <w:szCs w:val="24"/>
        </w:rPr>
      </w:pPr>
      <w:r w:rsidRPr="00B75A2C">
        <w:rPr>
          <w:rFonts w:ascii="Times New Roman" w:hAnsi="Times New Roman" w:cs="Times New Roman"/>
          <w:sz w:val="24"/>
          <w:szCs w:val="24"/>
        </w:rPr>
        <w:t>Codirectora, Ana Lucia Hurtado Mesa</w:t>
      </w:r>
    </w:p>
    <w:p w14:paraId="19E458DF" w14:textId="578F4162" w:rsidR="003635CC" w:rsidRDefault="00C72EAD" w:rsidP="00940368">
      <w:pPr>
        <w:pStyle w:val="Textoindependiente"/>
        <w:spacing w:before="1" w:line="708" w:lineRule="auto"/>
        <w:ind w:left="2717" w:right="2729"/>
        <w:jc w:val="center"/>
        <w:rPr>
          <w:rFonts w:ascii="Times New Roman" w:hAnsi="Times New Roman" w:cs="Times New Roman"/>
          <w:sz w:val="24"/>
          <w:szCs w:val="24"/>
        </w:rPr>
      </w:pPr>
      <w:r>
        <w:rPr>
          <w:rFonts w:ascii="Times New Roman" w:hAnsi="Times New Roman" w:cs="Times New Roman"/>
          <w:sz w:val="24"/>
          <w:szCs w:val="24"/>
        </w:rPr>
        <w:t>M</w:t>
      </w:r>
      <w:r w:rsidR="00412783" w:rsidRPr="00B75A2C">
        <w:rPr>
          <w:rFonts w:ascii="Times New Roman" w:hAnsi="Times New Roman" w:cs="Times New Roman"/>
          <w:sz w:val="24"/>
          <w:szCs w:val="24"/>
        </w:rPr>
        <w:t>a</w:t>
      </w:r>
      <w:r>
        <w:rPr>
          <w:rFonts w:ascii="Times New Roman" w:hAnsi="Times New Roman" w:cs="Times New Roman"/>
          <w:sz w:val="24"/>
          <w:szCs w:val="24"/>
        </w:rPr>
        <w:t>yo</w:t>
      </w:r>
      <w:r w:rsidR="00412783" w:rsidRPr="00B75A2C">
        <w:rPr>
          <w:rFonts w:ascii="Times New Roman" w:hAnsi="Times New Roman" w:cs="Times New Roman"/>
          <w:sz w:val="24"/>
          <w:szCs w:val="24"/>
        </w:rPr>
        <w:t xml:space="preserve"> </w:t>
      </w:r>
      <w:r w:rsidR="00486871" w:rsidRPr="00B75A2C">
        <w:rPr>
          <w:rFonts w:ascii="Times New Roman" w:hAnsi="Times New Roman" w:cs="Times New Roman"/>
          <w:sz w:val="24"/>
          <w:szCs w:val="24"/>
        </w:rPr>
        <w:t>1</w:t>
      </w:r>
      <w:r>
        <w:rPr>
          <w:rFonts w:ascii="Times New Roman" w:hAnsi="Times New Roman" w:cs="Times New Roman"/>
          <w:sz w:val="24"/>
          <w:szCs w:val="24"/>
        </w:rPr>
        <w:t>7</w:t>
      </w:r>
      <w:r w:rsidR="00412783" w:rsidRPr="00B75A2C">
        <w:rPr>
          <w:rFonts w:ascii="Times New Roman" w:hAnsi="Times New Roman" w:cs="Times New Roman"/>
          <w:spacing w:val="-1"/>
          <w:sz w:val="24"/>
          <w:szCs w:val="24"/>
        </w:rPr>
        <w:t>,</w:t>
      </w:r>
      <w:r w:rsidR="00386073" w:rsidRPr="00B75A2C">
        <w:rPr>
          <w:rFonts w:ascii="Times New Roman" w:hAnsi="Times New Roman" w:cs="Times New Roman"/>
          <w:spacing w:val="-2"/>
          <w:sz w:val="24"/>
          <w:szCs w:val="24"/>
        </w:rPr>
        <w:t xml:space="preserve"> </w:t>
      </w:r>
      <w:r w:rsidR="00386073" w:rsidRPr="00B75A2C">
        <w:rPr>
          <w:rFonts w:ascii="Times New Roman" w:hAnsi="Times New Roman" w:cs="Times New Roman"/>
          <w:sz w:val="24"/>
          <w:szCs w:val="24"/>
        </w:rPr>
        <w:t>202</w:t>
      </w:r>
      <w:r w:rsidR="00940368" w:rsidRPr="00B75A2C">
        <w:rPr>
          <w:rFonts w:ascii="Times New Roman" w:hAnsi="Times New Roman" w:cs="Times New Roman"/>
          <w:sz w:val="24"/>
          <w:szCs w:val="24"/>
        </w:rPr>
        <w:t>4</w:t>
      </w:r>
    </w:p>
    <w:p w14:paraId="22F7D8CD" w14:textId="77777777" w:rsidR="0087682A" w:rsidRDefault="0087682A" w:rsidP="00940368">
      <w:pPr>
        <w:pStyle w:val="Textoindependiente"/>
        <w:spacing w:before="1" w:line="708" w:lineRule="auto"/>
        <w:ind w:left="2717" w:right="2729"/>
        <w:jc w:val="center"/>
        <w:rPr>
          <w:rFonts w:ascii="Times New Roman" w:hAnsi="Times New Roman" w:cs="Times New Roman"/>
          <w:sz w:val="24"/>
          <w:szCs w:val="24"/>
        </w:rPr>
      </w:pPr>
    </w:p>
    <w:p w14:paraId="0370CCE0" w14:textId="77777777" w:rsidR="0087682A" w:rsidRDefault="0087682A" w:rsidP="00940368">
      <w:pPr>
        <w:pStyle w:val="Textoindependiente"/>
        <w:spacing w:before="1" w:line="708" w:lineRule="auto"/>
        <w:ind w:left="2717" w:right="2729"/>
        <w:jc w:val="center"/>
        <w:rPr>
          <w:rFonts w:ascii="Times New Roman" w:hAnsi="Times New Roman" w:cs="Times New Roman"/>
          <w:sz w:val="24"/>
          <w:szCs w:val="24"/>
        </w:rPr>
      </w:pPr>
    </w:p>
    <w:p w14:paraId="06E740E1" w14:textId="77777777" w:rsidR="0087682A" w:rsidRDefault="0087682A" w:rsidP="00940368">
      <w:pPr>
        <w:pStyle w:val="Textoindependiente"/>
        <w:spacing w:before="1" w:line="708" w:lineRule="auto"/>
        <w:ind w:left="2717" w:right="2729"/>
        <w:jc w:val="center"/>
        <w:rPr>
          <w:rFonts w:ascii="Times New Roman" w:hAnsi="Times New Roman" w:cs="Times New Roman"/>
          <w:sz w:val="24"/>
          <w:szCs w:val="24"/>
        </w:rPr>
      </w:pPr>
    </w:p>
    <w:p w14:paraId="31D25E1A" w14:textId="6E31C8FB" w:rsidR="0087682A" w:rsidRPr="00B75A2C" w:rsidRDefault="0087682A" w:rsidP="00940368">
      <w:pPr>
        <w:pStyle w:val="Textoindependiente"/>
        <w:spacing w:before="1" w:line="708" w:lineRule="auto"/>
        <w:ind w:left="2717" w:right="2729"/>
        <w:jc w:val="center"/>
        <w:rPr>
          <w:rFonts w:ascii="Times New Roman" w:hAnsi="Times New Roman" w:cs="Times New Roman"/>
          <w:sz w:val="24"/>
          <w:szCs w:val="24"/>
        </w:rPr>
        <w:sectPr w:rsidR="0087682A" w:rsidRPr="00B75A2C" w:rsidSect="0000186D">
          <w:headerReference w:type="default" r:id="rId11"/>
          <w:footerReference w:type="default" r:id="rId12"/>
          <w:type w:val="nextColumn"/>
          <w:pgSz w:w="12240" w:h="15840"/>
          <w:pgMar w:top="1440" w:right="1440" w:bottom="1797" w:left="1440" w:header="751" w:footer="720" w:gutter="0"/>
          <w:pgNumType w:start="1"/>
          <w:cols w:space="720"/>
          <w:docGrid w:linePitch="299"/>
        </w:sectPr>
      </w:pPr>
    </w:p>
    <w:sdt>
      <w:sdtPr>
        <w:rPr>
          <w:rFonts w:ascii="Times New Roman" w:eastAsia="Arial MT" w:hAnsi="Times New Roman" w:cs="Times New Roman"/>
          <w:color w:val="auto"/>
          <w:sz w:val="24"/>
          <w:szCs w:val="24"/>
          <w:lang w:val="es-ES" w:eastAsia="en-US"/>
        </w:rPr>
        <w:id w:val="535548175"/>
        <w:docPartObj>
          <w:docPartGallery w:val="Table of Contents"/>
          <w:docPartUnique/>
        </w:docPartObj>
      </w:sdtPr>
      <w:sdtEndPr>
        <w:rPr>
          <w:noProof/>
        </w:rPr>
      </w:sdtEndPr>
      <w:sdtContent>
        <w:p w14:paraId="6AC14DCA" w14:textId="77777777" w:rsidR="0005300C" w:rsidRPr="0005300C" w:rsidRDefault="00F67843" w:rsidP="0005300C">
          <w:pPr>
            <w:pStyle w:val="TtuloTDC"/>
            <w:spacing w:line="480" w:lineRule="auto"/>
            <w:jc w:val="center"/>
            <w:rPr>
              <w:rFonts w:ascii="Times New Roman" w:hAnsi="Times New Roman" w:cs="Times New Roman"/>
              <w:noProof/>
              <w:sz w:val="24"/>
              <w:szCs w:val="24"/>
            </w:rPr>
          </w:pPr>
          <w:r w:rsidRPr="009C66D6">
            <w:rPr>
              <w:rFonts w:ascii="Times New Roman" w:hAnsi="Times New Roman" w:cs="Times New Roman"/>
              <w:b/>
              <w:bCs/>
              <w:color w:val="000000" w:themeColor="text1"/>
              <w:sz w:val="24"/>
              <w:szCs w:val="24"/>
              <w:lang w:val="es-ES"/>
            </w:rPr>
            <w:t>Índice de Contenidos</w:t>
          </w:r>
          <w:r w:rsidRPr="0005300C">
            <w:rPr>
              <w:rFonts w:ascii="Times New Roman" w:hAnsi="Times New Roman" w:cs="Times New Roman"/>
              <w:sz w:val="24"/>
              <w:szCs w:val="24"/>
            </w:rPr>
            <w:fldChar w:fldCharType="begin"/>
          </w:r>
          <w:r w:rsidRPr="0005300C">
            <w:rPr>
              <w:rFonts w:ascii="Times New Roman" w:hAnsi="Times New Roman" w:cs="Times New Roman"/>
              <w:sz w:val="24"/>
              <w:szCs w:val="24"/>
            </w:rPr>
            <w:instrText>TOC \o "1-3" \h \z \u</w:instrText>
          </w:r>
          <w:r w:rsidRPr="0005300C">
            <w:rPr>
              <w:rFonts w:ascii="Times New Roman" w:hAnsi="Times New Roman" w:cs="Times New Roman"/>
              <w:sz w:val="24"/>
              <w:szCs w:val="24"/>
            </w:rPr>
            <w:fldChar w:fldCharType="separate"/>
          </w:r>
        </w:p>
        <w:p w14:paraId="14D22B08" w14:textId="57D5ECCF"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32" w:history="1">
            <w:r w:rsidRPr="0005300C">
              <w:rPr>
                <w:rStyle w:val="Hipervnculo"/>
                <w:rFonts w:ascii="Times New Roman" w:hAnsi="Times New Roman" w:cs="Times New Roman"/>
                <w:b w:val="0"/>
                <w:bCs w:val="0"/>
                <w:noProof/>
                <w:sz w:val="24"/>
                <w:szCs w:val="24"/>
              </w:rPr>
              <w:t>Introducción</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_Toc166840032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5</w:t>
            </w:r>
            <w:r w:rsidRPr="0005300C">
              <w:rPr>
                <w:rFonts w:ascii="Times New Roman" w:hAnsi="Times New Roman" w:cs="Times New Roman"/>
                <w:b w:val="0"/>
                <w:bCs w:val="0"/>
                <w:noProof/>
                <w:webHidden/>
                <w:sz w:val="24"/>
                <w:szCs w:val="24"/>
              </w:rPr>
              <w:fldChar w:fldCharType="end"/>
            </w:r>
          </w:hyperlink>
        </w:p>
        <w:p w14:paraId="5DC993EB" w14:textId="2680F1E2"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33" w:history="1">
            <w:r w:rsidRPr="0005300C">
              <w:rPr>
                <w:rStyle w:val="Hipervnculo"/>
                <w:rFonts w:ascii="Times New Roman" w:hAnsi="Times New Roman" w:cs="Times New Roman"/>
                <w:b w:val="0"/>
                <w:bCs w:val="0"/>
                <w:noProof/>
                <w:sz w:val="24"/>
                <w:szCs w:val="24"/>
              </w:rPr>
              <w:t>Resumen</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_Toc166840033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6</w:t>
            </w:r>
            <w:r w:rsidRPr="0005300C">
              <w:rPr>
                <w:rFonts w:ascii="Times New Roman" w:hAnsi="Times New Roman" w:cs="Times New Roman"/>
                <w:b w:val="0"/>
                <w:bCs w:val="0"/>
                <w:noProof/>
                <w:webHidden/>
                <w:sz w:val="24"/>
                <w:szCs w:val="24"/>
              </w:rPr>
              <w:fldChar w:fldCharType="end"/>
            </w:r>
          </w:hyperlink>
        </w:p>
        <w:p w14:paraId="193C7930" w14:textId="0E4D50B6" w:rsidR="0005300C" w:rsidRPr="0005300C" w:rsidRDefault="0005300C"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34" w:history="1">
            <w:r w:rsidRPr="0005300C">
              <w:rPr>
                <w:rStyle w:val="Hipervnculo"/>
                <w:rFonts w:ascii="Times New Roman" w:hAnsi="Times New Roman" w:cs="Times New Roman"/>
                <w:b w:val="0"/>
                <w:bCs w:val="0"/>
                <w:i w:val="0"/>
                <w:iCs w:val="0"/>
                <w:noProof/>
                <w:lang w:val="en-US"/>
              </w:rPr>
              <w:t>Abstract</w:t>
            </w:r>
            <w:r w:rsidRPr="0005300C">
              <w:rPr>
                <w:rFonts w:ascii="Times New Roman" w:hAnsi="Times New Roman" w:cs="Times New Roman"/>
                <w:b w:val="0"/>
                <w:bCs w:val="0"/>
                <w:i w:val="0"/>
                <w:iCs w:val="0"/>
                <w:noProof/>
                <w:webHidden/>
              </w:rPr>
              <w:tab/>
            </w:r>
            <w:r w:rsidRPr="0005300C">
              <w:rPr>
                <w:rFonts w:ascii="Times New Roman" w:hAnsi="Times New Roman" w:cs="Times New Roman"/>
                <w:b w:val="0"/>
                <w:bCs w:val="0"/>
                <w:i w:val="0"/>
                <w:iCs w:val="0"/>
                <w:noProof/>
                <w:webHidden/>
              </w:rPr>
              <w:fldChar w:fldCharType="begin"/>
            </w:r>
            <w:r w:rsidRPr="0005300C">
              <w:rPr>
                <w:rFonts w:ascii="Times New Roman" w:hAnsi="Times New Roman" w:cs="Times New Roman"/>
                <w:b w:val="0"/>
                <w:bCs w:val="0"/>
                <w:i w:val="0"/>
                <w:iCs w:val="0"/>
                <w:noProof/>
                <w:webHidden/>
              </w:rPr>
              <w:instrText xml:space="preserve"> PAGEREF _Toc166840034 \h </w:instrText>
            </w:r>
            <w:r w:rsidRPr="0005300C">
              <w:rPr>
                <w:rFonts w:ascii="Times New Roman" w:hAnsi="Times New Roman" w:cs="Times New Roman"/>
                <w:b w:val="0"/>
                <w:bCs w:val="0"/>
                <w:i w:val="0"/>
                <w:iCs w:val="0"/>
                <w:noProof/>
                <w:webHidden/>
              </w:rPr>
            </w:r>
            <w:r w:rsidRPr="0005300C">
              <w:rPr>
                <w:rFonts w:ascii="Times New Roman" w:hAnsi="Times New Roman" w:cs="Times New Roman"/>
                <w:b w:val="0"/>
                <w:bCs w:val="0"/>
                <w:i w:val="0"/>
                <w:iCs w:val="0"/>
                <w:noProof/>
                <w:webHidden/>
              </w:rPr>
              <w:fldChar w:fldCharType="separate"/>
            </w:r>
            <w:r w:rsidRPr="0005300C">
              <w:rPr>
                <w:rFonts w:ascii="Times New Roman" w:hAnsi="Times New Roman" w:cs="Times New Roman"/>
                <w:b w:val="0"/>
                <w:bCs w:val="0"/>
                <w:i w:val="0"/>
                <w:iCs w:val="0"/>
                <w:noProof/>
                <w:webHidden/>
              </w:rPr>
              <w:t>7</w:t>
            </w:r>
            <w:r w:rsidRPr="0005300C">
              <w:rPr>
                <w:rFonts w:ascii="Times New Roman" w:hAnsi="Times New Roman" w:cs="Times New Roman"/>
                <w:b w:val="0"/>
                <w:bCs w:val="0"/>
                <w:i w:val="0"/>
                <w:iCs w:val="0"/>
                <w:noProof/>
                <w:webHidden/>
              </w:rPr>
              <w:fldChar w:fldCharType="end"/>
            </w:r>
          </w:hyperlink>
        </w:p>
        <w:p w14:paraId="4001DF9C" w14:textId="7F7CDC4C"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35" w:history="1">
            <w:r w:rsidRPr="0005300C">
              <w:rPr>
                <w:rStyle w:val="Hipervnculo"/>
                <w:rFonts w:ascii="Times New Roman" w:hAnsi="Times New Roman" w:cs="Times New Roman"/>
                <w:b w:val="0"/>
                <w:bCs w:val="0"/>
                <w:noProof/>
                <w:sz w:val="24"/>
                <w:szCs w:val="24"/>
                <w:lang w:val="en-US"/>
              </w:rPr>
              <w:t>Key</w:t>
            </w:r>
            <w:r w:rsidRPr="0005300C">
              <w:rPr>
                <w:rStyle w:val="Hipervnculo"/>
                <w:rFonts w:ascii="Times New Roman" w:hAnsi="Times New Roman" w:cs="Times New Roman"/>
                <w:b w:val="0"/>
                <w:bCs w:val="0"/>
                <w:noProof/>
                <w:spacing w:val="-2"/>
                <w:sz w:val="24"/>
                <w:szCs w:val="24"/>
                <w:lang w:val="en-US"/>
              </w:rPr>
              <w:t xml:space="preserve"> </w:t>
            </w:r>
            <w:r w:rsidRPr="0005300C">
              <w:rPr>
                <w:rStyle w:val="Hipervnculo"/>
                <w:rFonts w:ascii="Times New Roman" w:hAnsi="Times New Roman" w:cs="Times New Roman"/>
                <w:b w:val="0"/>
                <w:bCs w:val="0"/>
                <w:noProof/>
                <w:sz w:val="24"/>
                <w:szCs w:val="24"/>
                <w:lang w:val="en-US"/>
              </w:rPr>
              <w:t>words.</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_Toc166840035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7</w:t>
            </w:r>
            <w:r w:rsidRPr="0005300C">
              <w:rPr>
                <w:rFonts w:ascii="Times New Roman" w:hAnsi="Times New Roman" w:cs="Times New Roman"/>
                <w:b w:val="0"/>
                <w:bCs w:val="0"/>
                <w:noProof/>
                <w:webHidden/>
                <w:sz w:val="24"/>
                <w:szCs w:val="24"/>
              </w:rPr>
              <w:fldChar w:fldCharType="end"/>
            </w:r>
          </w:hyperlink>
        </w:p>
        <w:p w14:paraId="22EC2DDA" w14:textId="4DA48D7C" w:rsidR="0005300C" w:rsidRPr="0005300C" w:rsidRDefault="0005300C"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36" w:history="1">
            <w:r w:rsidRPr="0005300C">
              <w:rPr>
                <w:rStyle w:val="Hipervnculo"/>
                <w:rFonts w:ascii="Times New Roman" w:hAnsi="Times New Roman" w:cs="Times New Roman"/>
                <w:b w:val="0"/>
                <w:bCs w:val="0"/>
                <w:i w:val="0"/>
                <w:iCs w:val="0"/>
                <w:noProof/>
              </w:rPr>
              <w:t>Definición</w:t>
            </w:r>
            <w:r w:rsidRPr="0005300C">
              <w:rPr>
                <w:rStyle w:val="Hipervnculo"/>
                <w:rFonts w:ascii="Times New Roman" w:hAnsi="Times New Roman" w:cs="Times New Roman"/>
                <w:b w:val="0"/>
                <w:bCs w:val="0"/>
                <w:i w:val="0"/>
                <w:iCs w:val="0"/>
                <w:noProof/>
                <w:spacing w:val="-4"/>
              </w:rPr>
              <w:t xml:space="preserve"> </w:t>
            </w:r>
            <w:r w:rsidRPr="0005300C">
              <w:rPr>
                <w:rStyle w:val="Hipervnculo"/>
                <w:rFonts w:ascii="Times New Roman" w:hAnsi="Times New Roman" w:cs="Times New Roman"/>
                <w:b w:val="0"/>
                <w:bCs w:val="0"/>
                <w:i w:val="0"/>
                <w:iCs w:val="0"/>
                <w:noProof/>
              </w:rPr>
              <w:t>del</w:t>
            </w:r>
            <w:r w:rsidRPr="0005300C">
              <w:rPr>
                <w:rStyle w:val="Hipervnculo"/>
                <w:rFonts w:ascii="Times New Roman" w:hAnsi="Times New Roman" w:cs="Times New Roman"/>
                <w:b w:val="0"/>
                <w:bCs w:val="0"/>
                <w:i w:val="0"/>
                <w:iCs w:val="0"/>
                <w:noProof/>
                <w:spacing w:val="-4"/>
              </w:rPr>
              <w:t xml:space="preserve"> </w:t>
            </w:r>
            <w:r w:rsidRPr="0005300C">
              <w:rPr>
                <w:rStyle w:val="Hipervnculo"/>
                <w:rFonts w:ascii="Times New Roman" w:hAnsi="Times New Roman" w:cs="Times New Roman"/>
                <w:b w:val="0"/>
                <w:bCs w:val="0"/>
                <w:i w:val="0"/>
                <w:iCs w:val="0"/>
                <w:noProof/>
              </w:rPr>
              <w:t>Problema</w:t>
            </w:r>
            <w:r w:rsidRPr="0005300C">
              <w:rPr>
                <w:rFonts w:ascii="Times New Roman" w:hAnsi="Times New Roman" w:cs="Times New Roman"/>
                <w:b w:val="0"/>
                <w:bCs w:val="0"/>
                <w:i w:val="0"/>
                <w:iCs w:val="0"/>
                <w:noProof/>
                <w:webHidden/>
              </w:rPr>
              <w:tab/>
            </w:r>
            <w:r w:rsidRPr="0005300C">
              <w:rPr>
                <w:rFonts w:ascii="Times New Roman" w:hAnsi="Times New Roman" w:cs="Times New Roman"/>
                <w:b w:val="0"/>
                <w:bCs w:val="0"/>
                <w:i w:val="0"/>
                <w:iCs w:val="0"/>
                <w:noProof/>
                <w:webHidden/>
              </w:rPr>
              <w:fldChar w:fldCharType="begin"/>
            </w:r>
            <w:r w:rsidRPr="0005300C">
              <w:rPr>
                <w:rFonts w:ascii="Times New Roman" w:hAnsi="Times New Roman" w:cs="Times New Roman"/>
                <w:b w:val="0"/>
                <w:bCs w:val="0"/>
                <w:i w:val="0"/>
                <w:iCs w:val="0"/>
                <w:noProof/>
                <w:webHidden/>
              </w:rPr>
              <w:instrText xml:space="preserve"> PAGEREF _Toc166840036 \h </w:instrText>
            </w:r>
            <w:r w:rsidRPr="0005300C">
              <w:rPr>
                <w:rFonts w:ascii="Times New Roman" w:hAnsi="Times New Roman" w:cs="Times New Roman"/>
                <w:b w:val="0"/>
                <w:bCs w:val="0"/>
                <w:i w:val="0"/>
                <w:iCs w:val="0"/>
                <w:noProof/>
                <w:webHidden/>
              </w:rPr>
            </w:r>
            <w:r w:rsidRPr="0005300C">
              <w:rPr>
                <w:rFonts w:ascii="Times New Roman" w:hAnsi="Times New Roman" w:cs="Times New Roman"/>
                <w:b w:val="0"/>
                <w:bCs w:val="0"/>
                <w:i w:val="0"/>
                <w:iCs w:val="0"/>
                <w:noProof/>
                <w:webHidden/>
              </w:rPr>
              <w:fldChar w:fldCharType="separate"/>
            </w:r>
            <w:r w:rsidRPr="0005300C">
              <w:rPr>
                <w:rFonts w:ascii="Times New Roman" w:hAnsi="Times New Roman" w:cs="Times New Roman"/>
                <w:b w:val="0"/>
                <w:bCs w:val="0"/>
                <w:i w:val="0"/>
                <w:iCs w:val="0"/>
                <w:noProof/>
                <w:webHidden/>
              </w:rPr>
              <w:t>8</w:t>
            </w:r>
            <w:r w:rsidRPr="0005300C">
              <w:rPr>
                <w:rFonts w:ascii="Times New Roman" w:hAnsi="Times New Roman" w:cs="Times New Roman"/>
                <w:b w:val="0"/>
                <w:bCs w:val="0"/>
                <w:i w:val="0"/>
                <w:iCs w:val="0"/>
                <w:noProof/>
                <w:webHidden/>
              </w:rPr>
              <w:fldChar w:fldCharType="end"/>
            </w:r>
          </w:hyperlink>
        </w:p>
        <w:p w14:paraId="59A7D74A" w14:textId="2CD9E982"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37" w:history="1">
            <w:r w:rsidRPr="0005300C">
              <w:rPr>
                <w:rStyle w:val="Hipervnculo"/>
                <w:rFonts w:ascii="Times New Roman" w:hAnsi="Times New Roman" w:cs="Times New Roman"/>
                <w:b w:val="0"/>
                <w:bCs w:val="0"/>
                <w:noProof/>
                <w:sz w:val="24"/>
                <w:szCs w:val="24"/>
              </w:rPr>
              <w:t>Descripción</w:t>
            </w:r>
            <w:r w:rsidRPr="0005300C">
              <w:rPr>
                <w:rStyle w:val="Hipervnculo"/>
                <w:rFonts w:ascii="Times New Roman" w:hAnsi="Times New Roman" w:cs="Times New Roman"/>
                <w:b w:val="0"/>
                <w:bCs w:val="0"/>
                <w:noProof/>
                <w:spacing w:val="-3"/>
                <w:sz w:val="24"/>
                <w:szCs w:val="24"/>
              </w:rPr>
              <w:t xml:space="preserve"> </w:t>
            </w:r>
            <w:r w:rsidRPr="0005300C">
              <w:rPr>
                <w:rStyle w:val="Hipervnculo"/>
                <w:rFonts w:ascii="Times New Roman" w:hAnsi="Times New Roman" w:cs="Times New Roman"/>
                <w:b w:val="0"/>
                <w:bCs w:val="0"/>
                <w:noProof/>
                <w:sz w:val="24"/>
                <w:szCs w:val="24"/>
              </w:rPr>
              <w:t>de</w:t>
            </w:r>
            <w:r w:rsidRPr="0005300C">
              <w:rPr>
                <w:rStyle w:val="Hipervnculo"/>
                <w:rFonts w:ascii="Times New Roman" w:hAnsi="Times New Roman" w:cs="Times New Roman"/>
                <w:b w:val="0"/>
                <w:bCs w:val="0"/>
                <w:noProof/>
                <w:spacing w:val="-2"/>
                <w:sz w:val="24"/>
                <w:szCs w:val="24"/>
              </w:rPr>
              <w:t xml:space="preserve"> </w:t>
            </w:r>
            <w:r w:rsidRPr="0005300C">
              <w:rPr>
                <w:rStyle w:val="Hipervnculo"/>
                <w:rFonts w:ascii="Times New Roman" w:hAnsi="Times New Roman" w:cs="Times New Roman"/>
                <w:b w:val="0"/>
                <w:bCs w:val="0"/>
                <w:noProof/>
                <w:sz w:val="24"/>
                <w:szCs w:val="24"/>
              </w:rPr>
              <w:t>la</w:t>
            </w:r>
            <w:r w:rsidRPr="0005300C">
              <w:rPr>
                <w:rStyle w:val="Hipervnculo"/>
                <w:rFonts w:ascii="Times New Roman" w:hAnsi="Times New Roman" w:cs="Times New Roman"/>
                <w:b w:val="0"/>
                <w:bCs w:val="0"/>
                <w:noProof/>
                <w:spacing w:val="-2"/>
                <w:sz w:val="24"/>
                <w:szCs w:val="24"/>
              </w:rPr>
              <w:t xml:space="preserve"> </w:t>
            </w:r>
            <w:r w:rsidRPr="0005300C">
              <w:rPr>
                <w:rStyle w:val="Hipervnculo"/>
                <w:rFonts w:ascii="Times New Roman" w:hAnsi="Times New Roman" w:cs="Times New Roman"/>
                <w:b w:val="0"/>
                <w:bCs w:val="0"/>
                <w:noProof/>
                <w:sz w:val="24"/>
                <w:szCs w:val="24"/>
              </w:rPr>
              <w:t>Situación</w:t>
            </w:r>
            <w:r w:rsidRPr="0005300C">
              <w:rPr>
                <w:rStyle w:val="Hipervnculo"/>
                <w:rFonts w:ascii="Times New Roman" w:hAnsi="Times New Roman" w:cs="Times New Roman"/>
                <w:b w:val="0"/>
                <w:bCs w:val="0"/>
                <w:noProof/>
                <w:spacing w:val="-2"/>
                <w:sz w:val="24"/>
                <w:szCs w:val="24"/>
              </w:rPr>
              <w:t xml:space="preserve"> </w:t>
            </w:r>
            <w:r w:rsidRPr="0005300C">
              <w:rPr>
                <w:rStyle w:val="Hipervnculo"/>
                <w:rFonts w:ascii="Times New Roman" w:hAnsi="Times New Roman" w:cs="Times New Roman"/>
                <w:b w:val="0"/>
                <w:bCs w:val="0"/>
                <w:noProof/>
                <w:sz w:val="24"/>
                <w:szCs w:val="24"/>
              </w:rPr>
              <w:t>Problemática</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_Toc166840037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8</w:t>
            </w:r>
            <w:r w:rsidRPr="0005300C">
              <w:rPr>
                <w:rFonts w:ascii="Times New Roman" w:hAnsi="Times New Roman" w:cs="Times New Roman"/>
                <w:b w:val="0"/>
                <w:bCs w:val="0"/>
                <w:noProof/>
                <w:webHidden/>
                <w:sz w:val="24"/>
                <w:szCs w:val="24"/>
              </w:rPr>
              <w:fldChar w:fldCharType="end"/>
            </w:r>
          </w:hyperlink>
        </w:p>
        <w:p w14:paraId="16FB1C95" w14:textId="2CE4E231"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38" w:history="1">
            <w:r w:rsidRPr="0005300C">
              <w:rPr>
                <w:rStyle w:val="Hipervnculo"/>
                <w:rFonts w:ascii="Times New Roman" w:hAnsi="Times New Roman" w:cs="Times New Roman"/>
                <w:noProof/>
                <w:sz w:val="24"/>
                <w:szCs w:val="24"/>
              </w:rPr>
              <w:t>Formulación</w:t>
            </w:r>
            <w:r w:rsidRPr="0005300C">
              <w:rPr>
                <w:rStyle w:val="Hipervnculo"/>
                <w:rFonts w:ascii="Times New Roman" w:hAnsi="Times New Roman" w:cs="Times New Roman"/>
                <w:noProof/>
                <w:spacing w:val="-4"/>
                <w:sz w:val="24"/>
                <w:szCs w:val="24"/>
              </w:rPr>
              <w:t xml:space="preserve"> </w:t>
            </w:r>
            <w:r w:rsidRPr="0005300C">
              <w:rPr>
                <w:rStyle w:val="Hipervnculo"/>
                <w:rFonts w:ascii="Times New Roman" w:hAnsi="Times New Roman" w:cs="Times New Roman"/>
                <w:noProof/>
                <w:sz w:val="24"/>
                <w:szCs w:val="24"/>
              </w:rPr>
              <w:t>del</w:t>
            </w:r>
            <w:r w:rsidRPr="0005300C">
              <w:rPr>
                <w:rStyle w:val="Hipervnculo"/>
                <w:rFonts w:ascii="Times New Roman" w:hAnsi="Times New Roman" w:cs="Times New Roman"/>
                <w:noProof/>
                <w:spacing w:val="-3"/>
                <w:sz w:val="24"/>
                <w:szCs w:val="24"/>
              </w:rPr>
              <w:t xml:space="preserve"> </w:t>
            </w:r>
            <w:r w:rsidRPr="0005300C">
              <w:rPr>
                <w:rStyle w:val="Hipervnculo"/>
                <w:rFonts w:ascii="Times New Roman" w:hAnsi="Times New Roman" w:cs="Times New Roman"/>
                <w:noProof/>
                <w:sz w:val="24"/>
                <w:szCs w:val="24"/>
              </w:rPr>
              <w:t>Problema</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_Toc166840038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8</w:t>
            </w:r>
            <w:r w:rsidRPr="0005300C">
              <w:rPr>
                <w:rFonts w:ascii="Times New Roman" w:hAnsi="Times New Roman" w:cs="Times New Roman"/>
                <w:noProof/>
                <w:webHidden/>
                <w:sz w:val="24"/>
                <w:szCs w:val="24"/>
              </w:rPr>
              <w:fldChar w:fldCharType="end"/>
            </w:r>
          </w:hyperlink>
        </w:p>
        <w:p w14:paraId="3A844CC8" w14:textId="31EC3C83" w:rsidR="0005300C" w:rsidRPr="0005300C" w:rsidRDefault="0005300C"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39" w:history="1">
            <w:r w:rsidRPr="0005300C">
              <w:rPr>
                <w:rStyle w:val="Hipervnculo"/>
                <w:rFonts w:ascii="Times New Roman" w:hAnsi="Times New Roman" w:cs="Times New Roman"/>
                <w:b w:val="0"/>
                <w:bCs w:val="0"/>
                <w:i w:val="0"/>
                <w:iCs w:val="0"/>
                <w:noProof/>
              </w:rPr>
              <w:t>Justificación</w:t>
            </w:r>
            <w:r w:rsidRPr="0005300C">
              <w:rPr>
                <w:rFonts w:ascii="Times New Roman" w:hAnsi="Times New Roman" w:cs="Times New Roman"/>
                <w:b w:val="0"/>
                <w:bCs w:val="0"/>
                <w:i w:val="0"/>
                <w:iCs w:val="0"/>
                <w:noProof/>
                <w:webHidden/>
              </w:rPr>
              <w:tab/>
            </w:r>
            <w:r w:rsidRPr="0005300C">
              <w:rPr>
                <w:rFonts w:ascii="Times New Roman" w:hAnsi="Times New Roman" w:cs="Times New Roman"/>
                <w:b w:val="0"/>
                <w:bCs w:val="0"/>
                <w:i w:val="0"/>
                <w:iCs w:val="0"/>
                <w:noProof/>
                <w:webHidden/>
              </w:rPr>
              <w:fldChar w:fldCharType="begin"/>
            </w:r>
            <w:r w:rsidRPr="0005300C">
              <w:rPr>
                <w:rFonts w:ascii="Times New Roman" w:hAnsi="Times New Roman" w:cs="Times New Roman"/>
                <w:b w:val="0"/>
                <w:bCs w:val="0"/>
                <w:i w:val="0"/>
                <w:iCs w:val="0"/>
                <w:noProof/>
                <w:webHidden/>
              </w:rPr>
              <w:instrText xml:space="preserve"> PAGEREF _Toc166840039 \h </w:instrText>
            </w:r>
            <w:r w:rsidRPr="0005300C">
              <w:rPr>
                <w:rFonts w:ascii="Times New Roman" w:hAnsi="Times New Roman" w:cs="Times New Roman"/>
                <w:b w:val="0"/>
                <w:bCs w:val="0"/>
                <w:i w:val="0"/>
                <w:iCs w:val="0"/>
                <w:noProof/>
                <w:webHidden/>
              </w:rPr>
            </w:r>
            <w:r w:rsidRPr="0005300C">
              <w:rPr>
                <w:rFonts w:ascii="Times New Roman" w:hAnsi="Times New Roman" w:cs="Times New Roman"/>
                <w:b w:val="0"/>
                <w:bCs w:val="0"/>
                <w:i w:val="0"/>
                <w:iCs w:val="0"/>
                <w:noProof/>
                <w:webHidden/>
              </w:rPr>
              <w:fldChar w:fldCharType="separate"/>
            </w:r>
            <w:r w:rsidRPr="0005300C">
              <w:rPr>
                <w:rFonts w:ascii="Times New Roman" w:hAnsi="Times New Roman" w:cs="Times New Roman"/>
                <w:b w:val="0"/>
                <w:bCs w:val="0"/>
                <w:i w:val="0"/>
                <w:iCs w:val="0"/>
                <w:noProof/>
                <w:webHidden/>
              </w:rPr>
              <w:t>9</w:t>
            </w:r>
            <w:r w:rsidRPr="0005300C">
              <w:rPr>
                <w:rFonts w:ascii="Times New Roman" w:hAnsi="Times New Roman" w:cs="Times New Roman"/>
                <w:b w:val="0"/>
                <w:bCs w:val="0"/>
                <w:i w:val="0"/>
                <w:iCs w:val="0"/>
                <w:noProof/>
                <w:webHidden/>
              </w:rPr>
              <w:fldChar w:fldCharType="end"/>
            </w:r>
          </w:hyperlink>
        </w:p>
        <w:p w14:paraId="00826788" w14:textId="0C319A93" w:rsidR="0005300C" w:rsidRPr="0005300C" w:rsidRDefault="0005300C"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40" w:history="1">
            <w:r w:rsidRPr="0005300C">
              <w:rPr>
                <w:rStyle w:val="Hipervnculo"/>
                <w:rFonts w:ascii="Times New Roman" w:hAnsi="Times New Roman" w:cs="Times New Roman"/>
                <w:b w:val="0"/>
                <w:bCs w:val="0"/>
                <w:i w:val="0"/>
                <w:iCs w:val="0"/>
                <w:noProof/>
              </w:rPr>
              <w:t>Objetivos</w:t>
            </w:r>
            <w:r w:rsidRPr="0005300C">
              <w:rPr>
                <w:rFonts w:ascii="Times New Roman" w:hAnsi="Times New Roman" w:cs="Times New Roman"/>
                <w:b w:val="0"/>
                <w:bCs w:val="0"/>
                <w:i w:val="0"/>
                <w:iCs w:val="0"/>
                <w:noProof/>
                <w:webHidden/>
              </w:rPr>
              <w:tab/>
            </w:r>
            <w:r w:rsidRPr="0005300C">
              <w:rPr>
                <w:rFonts w:ascii="Times New Roman" w:hAnsi="Times New Roman" w:cs="Times New Roman"/>
                <w:b w:val="0"/>
                <w:bCs w:val="0"/>
                <w:i w:val="0"/>
                <w:iCs w:val="0"/>
                <w:noProof/>
                <w:webHidden/>
              </w:rPr>
              <w:fldChar w:fldCharType="begin"/>
            </w:r>
            <w:r w:rsidRPr="0005300C">
              <w:rPr>
                <w:rFonts w:ascii="Times New Roman" w:hAnsi="Times New Roman" w:cs="Times New Roman"/>
                <w:b w:val="0"/>
                <w:bCs w:val="0"/>
                <w:i w:val="0"/>
                <w:iCs w:val="0"/>
                <w:noProof/>
                <w:webHidden/>
              </w:rPr>
              <w:instrText xml:space="preserve"> PAGEREF _Toc166840040 \h </w:instrText>
            </w:r>
            <w:r w:rsidRPr="0005300C">
              <w:rPr>
                <w:rFonts w:ascii="Times New Roman" w:hAnsi="Times New Roman" w:cs="Times New Roman"/>
                <w:b w:val="0"/>
                <w:bCs w:val="0"/>
                <w:i w:val="0"/>
                <w:iCs w:val="0"/>
                <w:noProof/>
                <w:webHidden/>
              </w:rPr>
            </w:r>
            <w:r w:rsidRPr="0005300C">
              <w:rPr>
                <w:rFonts w:ascii="Times New Roman" w:hAnsi="Times New Roman" w:cs="Times New Roman"/>
                <w:b w:val="0"/>
                <w:bCs w:val="0"/>
                <w:i w:val="0"/>
                <w:iCs w:val="0"/>
                <w:noProof/>
                <w:webHidden/>
              </w:rPr>
              <w:fldChar w:fldCharType="separate"/>
            </w:r>
            <w:r w:rsidRPr="0005300C">
              <w:rPr>
                <w:rFonts w:ascii="Times New Roman" w:hAnsi="Times New Roman" w:cs="Times New Roman"/>
                <w:b w:val="0"/>
                <w:bCs w:val="0"/>
                <w:i w:val="0"/>
                <w:iCs w:val="0"/>
                <w:noProof/>
                <w:webHidden/>
              </w:rPr>
              <w:t>10</w:t>
            </w:r>
            <w:r w:rsidRPr="0005300C">
              <w:rPr>
                <w:rFonts w:ascii="Times New Roman" w:hAnsi="Times New Roman" w:cs="Times New Roman"/>
                <w:b w:val="0"/>
                <w:bCs w:val="0"/>
                <w:i w:val="0"/>
                <w:iCs w:val="0"/>
                <w:noProof/>
                <w:webHidden/>
              </w:rPr>
              <w:fldChar w:fldCharType="end"/>
            </w:r>
          </w:hyperlink>
        </w:p>
        <w:p w14:paraId="25CA7BD6" w14:textId="4B76151F"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1" w:history="1">
            <w:r w:rsidRPr="0005300C">
              <w:rPr>
                <w:rStyle w:val="Hipervnculo"/>
                <w:rFonts w:ascii="Times New Roman" w:hAnsi="Times New Roman" w:cs="Times New Roman"/>
                <w:b w:val="0"/>
                <w:bCs w:val="0"/>
                <w:noProof/>
                <w:sz w:val="24"/>
                <w:szCs w:val="24"/>
              </w:rPr>
              <w:t>Objetivo</w:t>
            </w:r>
            <w:r w:rsidRPr="0005300C">
              <w:rPr>
                <w:rStyle w:val="Hipervnculo"/>
                <w:rFonts w:ascii="Times New Roman" w:hAnsi="Times New Roman" w:cs="Times New Roman"/>
                <w:b w:val="0"/>
                <w:bCs w:val="0"/>
                <w:noProof/>
                <w:spacing w:val="-3"/>
                <w:sz w:val="24"/>
                <w:szCs w:val="24"/>
              </w:rPr>
              <w:t xml:space="preserve"> </w:t>
            </w:r>
            <w:r w:rsidRPr="0005300C">
              <w:rPr>
                <w:rStyle w:val="Hipervnculo"/>
                <w:rFonts w:ascii="Times New Roman" w:hAnsi="Times New Roman" w:cs="Times New Roman"/>
                <w:b w:val="0"/>
                <w:bCs w:val="0"/>
                <w:noProof/>
                <w:sz w:val="24"/>
                <w:szCs w:val="24"/>
              </w:rPr>
              <w:t>General</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_Toc166840041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10</w:t>
            </w:r>
            <w:r w:rsidRPr="0005300C">
              <w:rPr>
                <w:rFonts w:ascii="Times New Roman" w:hAnsi="Times New Roman" w:cs="Times New Roman"/>
                <w:b w:val="0"/>
                <w:bCs w:val="0"/>
                <w:noProof/>
                <w:webHidden/>
                <w:sz w:val="24"/>
                <w:szCs w:val="24"/>
              </w:rPr>
              <w:fldChar w:fldCharType="end"/>
            </w:r>
          </w:hyperlink>
        </w:p>
        <w:p w14:paraId="63FD99C2" w14:textId="0FBDCF37"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2" w:history="1">
            <w:r w:rsidRPr="0005300C">
              <w:rPr>
                <w:rStyle w:val="Hipervnculo"/>
                <w:rFonts w:ascii="Times New Roman" w:hAnsi="Times New Roman" w:cs="Times New Roman"/>
                <w:b w:val="0"/>
                <w:bCs w:val="0"/>
                <w:noProof/>
                <w:sz w:val="24"/>
                <w:szCs w:val="24"/>
              </w:rPr>
              <w:t>Objetivos</w:t>
            </w:r>
            <w:r w:rsidRPr="0005300C">
              <w:rPr>
                <w:rStyle w:val="Hipervnculo"/>
                <w:rFonts w:ascii="Times New Roman" w:hAnsi="Times New Roman" w:cs="Times New Roman"/>
                <w:b w:val="0"/>
                <w:bCs w:val="0"/>
                <w:noProof/>
                <w:spacing w:val="-7"/>
                <w:sz w:val="24"/>
                <w:szCs w:val="24"/>
              </w:rPr>
              <w:t xml:space="preserve"> </w:t>
            </w:r>
            <w:r w:rsidRPr="0005300C">
              <w:rPr>
                <w:rStyle w:val="Hipervnculo"/>
                <w:rFonts w:ascii="Times New Roman" w:hAnsi="Times New Roman" w:cs="Times New Roman"/>
                <w:b w:val="0"/>
                <w:bCs w:val="0"/>
                <w:noProof/>
                <w:sz w:val="24"/>
                <w:szCs w:val="24"/>
              </w:rPr>
              <w:t>Específicos</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_Toc166840042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10</w:t>
            </w:r>
            <w:r w:rsidRPr="0005300C">
              <w:rPr>
                <w:rFonts w:ascii="Times New Roman" w:hAnsi="Times New Roman" w:cs="Times New Roman"/>
                <w:b w:val="0"/>
                <w:bCs w:val="0"/>
                <w:noProof/>
                <w:webHidden/>
                <w:sz w:val="24"/>
                <w:szCs w:val="24"/>
              </w:rPr>
              <w:fldChar w:fldCharType="end"/>
            </w:r>
          </w:hyperlink>
        </w:p>
        <w:p w14:paraId="130084BA" w14:textId="5BC0BC72" w:rsidR="0005300C" w:rsidRPr="0005300C" w:rsidRDefault="0005300C"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43" w:history="1">
            <w:r w:rsidRPr="0005300C">
              <w:rPr>
                <w:rStyle w:val="Hipervnculo"/>
                <w:rFonts w:ascii="Times New Roman" w:hAnsi="Times New Roman" w:cs="Times New Roman"/>
                <w:b w:val="0"/>
                <w:bCs w:val="0"/>
                <w:i w:val="0"/>
                <w:iCs w:val="0"/>
                <w:noProof/>
              </w:rPr>
              <w:t>Alcances</w:t>
            </w:r>
            <w:r w:rsidRPr="0005300C">
              <w:rPr>
                <w:rStyle w:val="Hipervnculo"/>
                <w:rFonts w:ascii="Times New Roman" w:hAnsi="Times New Roman" w:cs="Times New Roman"/>
                <w:b w:val="0"/>
                <w:bCs w:val="0"/>
                <w:i w:val="0"/>
                <w:iCs w:val="0"/>
                <w:noProof/>
                <w:spacing w:val="-5"/>
              </w:rPr>
              <w:t xml:space="preserve"> </w:t>
            </w:r>
            <w:r w:rsidRPr="0005300C">
              <w:rPr>
                <w:rStyle w:val="Hipervnculo"/>
                <w:rFonts w:ascii="Times New Roman" w:hAnsi="Times New Roman" w:cs="Times New Roman"/>
                <w:b w:val="0"/>
                <w:bCs w:val="0"/>
                <w:i w:val="0"/>
                <w:iCs w:val="0"/>
                <w:noProof/>
              </w:rPr>
              <w:t>y</w:t>
            </w:r>
            <w:r w:rsidRPr="0005300C">
              <w:rPr>
                <w:rStyle w:val="Hipervnculo"/>
                <w:rFonts w:ascii="Times New Roman" w:hAnsi="Times New Roman" w:cs="Times New Roman"/>
                <w:b w:val="0"/>
                <w:bCs w:val="0"/>
                <w:i w:val="0"/>
                <w:iCs w:val="0"/>
                <w:noProof/>
                <w:spacing w:val="-3"/>
              </w:rPr>
              <w:t xml:space="preserve"> </w:t>
            </w:r>
            <w:r w:rsidRPr="0005300C">
              <w:rPr>
                <w:rStyle w:val="Hipervnculo"/>
                <w:rFonts w:ascii="Times New Roman" w:hAnsi="Times New Roman" w:cs="Times New Roman"/>
                <w:b w:val="0"/>
                <w:bCs w:val="0"/>
                <w:i w:val="0"/>
                <w:iCs w:val="0"/>
                <w:noProof/>
              </w:rPr>
              <w:t>Limitaciones</w:t>
            </w:r>
            <w:r w:rsidRPr="0005300C">
              <w:rPr>
                <w:rFonts w:ascii="Times New Roman" w:hAnsi="Times New Roman" w:cs="Times New Roman"/>
                <w:b w:val="0"/>
                <w:bCs w:val="0"/>
                <w:i w:val="0"/>
                <w:iCs w:val="0"/>
                <w:noProof/>
                <w:webHidden/>
              </w:rPr>
              <w:tab/>
            </w:r>
            <w:r w:rsidRPr="0005300C">
              <w:rPr>
                <w:rFonts w:ascii="Times New Roman" w:hAnsi="Times New Roman" w:cs="Times New Roman"/>
                <w:b w:val="0"/>
                <w:bCs w:val="0"/>
                <w:i w:val="0"/>
                <w:iCs w:val="0"/>
                <w:noProof/>
                <w:webHidden/>
              </w:rPr>
              <w:fldChar w:fldCharType="begin"/>
            </w:r>
            <w:r w:rsidRPr="0005300C">
              <w:rPr>
                <w:rFonts w:ascii="Times New Roman" w:hAnsi="Times New Roman" w:cs="Times New Roman"/>
                <w:b w:val="0"/>
                <w:bCs w:val="0"/>
                <w:i w:val="0"/>
                <w:iCs w:val="0"/>
                <w:noProof/>
                <w:webHidden/>
              </w:rPr>
              <w:instrText xml:space="preserve"> PAGEREF _Toc166840043 \h </w:instrText>
            </w:r>
            <w:r w:rsidRPr="0005300C">
              <w:rPr>
                <w:rFonts w:ascii="Times New Roman" w:hAnsi="Times New Roman" w:cs="Times New Roman"/>
                <w:b w:val="0"/>
                <w:bCs w:val="0"/>
                <w:i w:val="0"/>
                <w:iCs w:val="0"/>
                <w:noProof/>
                <w:webHidden/>
              </w:rPr>
            </w:r>
            <w:r w:rsidRPr="0005300C">
              <w:rPr>
                <w:rFonts w:ascii="Times New Roman" w:hAnsi="Times New Roman" w:cs="Times New Roman"/>
                <w:b w:val="0"/>
                <w:bCs w:val="0"/>
                <w:i w:val="0"/>
                <w:iCs w:val="0"/>
                <w:noProof/>
                <w:webHidden/>
              </w:rPr>
              <w:fldChar w:fldCharType="separate"/>
            </w:r>
            <w:r w:rsidRPr="0005300C">
              <w:rPr>
                <w:rFonts w:ascii="Times New Roman" w:hAnsi="Times New Roman" w:cs="Times New Roman"/>
                <w:b w:val="0"/>
                <w:bCs w:val="0"/>
                <w:i w:val="0"/>
                <w:iCs w:val="0"/>
                <w:noProof/>
                <w:webHidden/>
              </w:rPr>
              <w:t>11</w:t>
            </w:r>
            <w:r w:rsidRPr="0005300C">
              <w:rPr>
                <w:rFonts w:ascii="Times New Roman" w:hAnsi="Times New Roman" w:cs="Times New Roman"/>
                <w:b w:val="0"/>
                <w:bCs w:val="0"/>
                <w:i w:val="0"/>
                <w:iCs w:val="0"/>
                <w:noProof/>
                <w:webHidden/>
              </w:rPr>
              <w:fldChar w:fldCharType="end"/>
            </w:r>
          </w:hyperlink>
        </w:p>
        <w:p w14:paraId="15F09C41" w14:textId="6D37FD3A"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4" w:history="1">
            <w:r w:rsidRPr="0005300C">
              <w:rPr>
                <w:rStyle w:val="Hipervnculo"/>
                <w:rFonts w:ascii="Times New Roman" w:hAnsi="Times New Roman" w:cs="Times New Roman"/>
                <w:b w:val="0"/>
                <w:bCs w:val="0"/>
                <w:noProof/>
                <w:sz w:val="24"/>
                <w:szCs w:val="24"/>
              </w:rPr>
              <w:t>Alcances</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_Toc166840044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11</w:t>
            </w:r>
            <w:r w:rsidRPr="0005300C">
              <w:rPr>
                <w:rFonts w:ascii="Times New Roman" w:hAnsi="Times New Roman" w:cs="Times New Roman"/>
                <w:b w:val="0"/>
                <w:bCs w:val="0"/>
                <w:noProof/>
                <w:webHidden/>
                <w:sz w:val="24"/>
                <w:szCs w:val="24"/>
              </w:rPr>
              <w:fldChar w:fldCharType="end"/>
            </w:r>
          </w:hyperlink>
        </w:p>
        <w:p w14:paraId="4AA7246F" w14:textId="5273A985"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5" w:history="1">
            <w:r w:rsidRPr="0005300C">
              <w:rPr>
                <w:rStyle w:val="Hipervnculo"/>
                <w:rFonts w:ascii="Times New Roman" w:hAnsi="Times New Roman" w:cs="Times New Roman"/>
                <w:b w:val="0"/>
                <w:bCs w:val="0"/>
                <w:noProof/>
                <w:sz w:val="24"/>
                <w:szCs w:val="24"/>
              </w:rPr>
              <w:t>Limitaciones</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_Toc166840045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11</w:t>
            </w:r>
            <w:r w:rsidRPr="0005300C">
              <w:rPr>
                <w:rFonts w:ascii="Times New Roman" w:hAnsi="Times New Roman" w:cs="Times New Roman"/>
                <w:b w:val="0"/>
                <w:bCs w:val="0"/>
                <w:noProof/>
                <w:webHidden/>
                <w:sz w:val="24"/>
                <w:szCs w:val="24"/>
              </w:rPr>
              <w:fldChar w:fldCharType="end"/>
            </w:r>
          </w:hyperlink>
        </w:p>
        <w:p w14:paraId="092D805B" w14:textId="4D2004A0" w:rsidR="0005300C" w:rsidRPr="0005300C" w:rsidRDefault="0005300C"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46" w:history="1">
            <w:r w:rsidRPr="0005300C">
              <w:rPr>
                <w:rStyle w:val="Hipervnculo"/>
                <w:rFonts w:ascii="Times New Roman" w:hAnsi="Times New Roman" w:cs="Times New Roman"/>
                <w:b w:val="0"/>
                <w:bCs w:val="0"/>
                <w:i w:val="0"/>
                <w:iCs w:val="0"/>
                <w:noProof/>
              </w:rPr>
              <w:t>Marco de Referencia</w:t>
            </w:r>
            <w:r w:rsidRPr="0005300C">
              <w:rPr>
                <w:rFonts w:ascii="Times New Roman" w:hAnsi="Times New Roman" w:cs="Times New Roman"/>
                <w:b w:val="0"/>
                <w:bCs w:val="0"/>
                <w:i w:val="0"/>
                <w:iCs w:val="0"/>
                <w:noProof/>
                <w:webHidden/>
              </w:rPr>
              <w:tab/>
            </w:r>
            <w:r w:rsidRPr="0005300C">
              <w:rPr>
                <w:rFonts w:ascii="Times New Roman" w:hAnsi="Times New Roman" w:cs="Times New Roman"/>
                <w:b w:val="0"/>
                <w:bCs w:val="0"/>
                <w:i w:val="0"/>
                <w:iCs w:val="0"/>
                <w:noProof/>
                <w:webHidden/>
              </w:rPr>
              <w:fldChar w:fldCharType="begin"/>
            </w:r>
            <w:r w:rsidRPr="0005300C">
              <w:rPr>
                <w:rFonts w:ascii="Times New Roman" w:hAnsi="Times New Roman" w:cs="Times New Roman"/>
                <w:b w:val="0"/>
                <w:bCs w:val="0"/>
                <w:i w:val="0"/>
                <w:iCs w:val="0"/>
                <w:noProof/>
                <w:webHidden/>
              </w:rPr>
              <w:instrText xml:space="preserve"> PAGEREF _Toc166840046 \h </w:instrText>
            </w:r>
            <w:r w:rsidRPr="0005300C">
              <w:rPr>
                <w:rFonts w:ascii="Times New Roman" w:hAnsi="Times New Roman" w:cs="Times New Roman"/>
                <w:b w:val="0"/>
                <w:bCs w:val="0"/>
                <w:i w:val="0"/>
                <w:iCs w:val="0"/>
                <w:noProof/>
                <w:webHidden/>
              </w:rPr>
            </w:r>
            <w:r w:rsidRPr="0005300C">
              <w:rPr>
                <w:rFonts w:ascii="Times New Roman" w:hAnsi="Times New Roman" w:cs="Times New Roman"/>
                <w:b w:val="0"/>
                <w:bCs w:val="0"/>
                <w:i w:val="0"/>
                <w:iCs w:val="0"/>
                <w:noProof/>
                <w:webHidden/>
              </w:rPr>
              <w:fldChar w:fldCharType="separate"/>
            </w:r>
            <w:r w:rsidRPr="0005300C">
              <w:rPr>
                <w:rFonts w:ascii="Times New Roman" w:hAnsi="Times New Roman" w:cs="Times New Roman"/>
                <w:b w:val="0"/>
                <w:bCs w:val="0"/>
                <w:i w:val="0"/>
                <w:iCs w:val="0"/>
                <w:noProof/>
                <w:webHidden/>
              </w:rPr>
              <w:t>12</w:t>
            </w:r>
            <w:r w:rsidRPr="0005300C">
              <w:rPr>
                <w:rFonts w:ascii="Times New Roman" w:hAnsi="Times New Roman" w:cs="Times New Roman"/>
                <w:b w:val="0"/>
                <w:bCs w:val="0"/>
                <w:i w:val="0"/>
                <w:iCs w:val="0"/>
                <w:noProof/>
                <w:webHidden/>
              </w:rPr>
              <w:fldChar w:fldCharType="end"/>
            </w:r>
          </w:hyperlink>
        </w:p>
        <w:p w14:paraId="31A1E838" w14:textId="46E3B479"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7" w:history="1">
            <w:r w:rsidRPr="0005300C">
              <w:rPr>
                <w:rStyle w:val="Hipervnculo"/>
                <w:rFonts w:ascii="Times New Roman" w:hAnsi="Times New Roman" w:cs="Times New Roman"/>
                <w:b w:val="0"/>
                <w:bCs w:val="0"/>
                <w:noProof/>
                <w:sz w:val="24"/>
                <w:szCs w:val="24"/>
              </w:rPr>
              <w:t>Estado</w:t>
            </w:r>
            <w:r w:rsidRPr="0005300C">
              <w:rPr>
                <w:rStyle w:val="Hipervnculo"/>
                <w:rFonts w:ascii="Times New Roman" w:hAnsi="Times New Roman" w:cs="Times New Roman"/>
                <w:b w:val="0"/>
                <w:bCs w:val="0"/>
                <w:noProof/>
                <w:spacing w:val="-5"/>
                <w:sz w:val="24"/>
                <w:szCs w:val="24"/>
              </w:rPr>
              <w:t xml:space="preserve"> </w:t>
            </w:r>
            <w:r w:rsidRPr="0005300C">
              <w:rPr>
                <w:rStyle w:val="Hipervnculo"/>
                <w:rFonts w:ascii="Times New Roman" w:hAnsi="Times New Roman" w:cs="Times New Roman"/>
                <w:b w:val="0"/>
                <w:bCs w:val="0"/>
                <w:noProof/>
                <w:sz w:val="24"/>
                <w:szCs w:val="24"/>
              </w:rPr>
              <w:t>del</w:t>
            </w:r>
            <w:r w:rsidRPr="0005300C">
              <w:rPr>
                <w:rStyle w:val="Hipervnculo"/>
                <w:rFonts w:ascii="Times New Roman" w:hAnsi="Times New Roman" w:cs="Times New Roman"/>
                <w:b w:val="0"/>
                <w:bCs w:val="0"/>
                <w:noProof/>
                <w:spacing w:val="1"/>
                <w:sz w:val="24"/>
                <w:szCs w:val="24"/>
              </w:rPr>
              <w:t xml:space="preserve"> </w:t>
            </w:r>
            <w:r w:rsidRPr="0005300C">
              <w:rPr>
                <w:rStyle w:val="Hipervnculo"/>
                <w:rFonts w:ascii="Times New Roman" w:hAnsi="Times New Roman" w:cs="Times New Roman"/>
                <w:b w:val="0"/>
                <w:bCs w:val="0"/>
                <w:noProof/>
                <w:sz w:val="24"/>
                <w:szCs w:val="24"/>
              </w:rPr>
              <w:t>Arte</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_Toc166840047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12</w:t>
            </w:r>
            <w:r w:rsidRPr="0005300C">
              <w:rPr>
                <w:rFonts w:ascii="Times New Roman" w:hAnsi="Times New Roman" w:cs="Times New Roman"/>
                <w:b w:val="0"/>
                <w:bCs w:val="0"/>
                <w:noProof/>
                <w:webHidden/>
                <w:sz w:val="24"/>
                <w:szCs w:val="24"/>
              </w:rPr>
              <w:fldChar w:fldCharType="end"/>
            </w:r>
          </w:hyperlink>
        </w:p>
        <w:p w14:paraId="2B5678EC" w14:textId="18714D5F"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8" w:history="1">
            <w:r w:rsidRPr="0005300C">
              <w:rPr>
                <w:rStyle w:val="Hipervnculo"/>
                <w:rFonts w:ascii="Times New Roman" w:hAnsi="Times New Roman" w:cs="Times New Roman"/>
                <w:b w:val="0"/>
                <w:bCs w:val="0"/>
                <w:noProof/>
                <w:sz w:val="24"/>
                <w:szCs w:val="24"/>
              </w:rPr>
              <w:t>Marco</w:t>
            </w:r>
            <w:r w:rsidRPr="0005300C">
              <w:rPr>
                <w:rStyle w:val="Hipervnculo"/>
                <w:rFonts w:ascii="Times New Roman" w:hAnsi="Times New Roman" w:cs="Times New Roman"/>
                <w:b w:val="0"/>
                <w:bCs w:val="0"/>
                <w:noProof/>
                <w:spacing w:val="-1"/>
                <w:sz w:val="24"/>
                <w:szCs w:val="24"/>
              </w:rPr>
              <w:t xml:space="preserve"> </w:t>
            </w:r>
            <w:r w:rsidRPr="0005300C">
              <w:rPr>
                <w:rStyle w:val="Hipervnculo"/>
                <w:rFonts w:ascii="Times New Roman" w:hAnsi="Times New Roman" w:cs="Times New Roman"/>
                <w:b w:val="0"/>
                <w:bCs w:val="0"/>
                <w:noProof/>
                <w:sz w:val="24"/>
                <w:szCs w:val="24"/>
              </w:rPr>
              <w:t>teórico</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_Toc166840048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13</w:t>
            </w:r>
            <w:r w:rsidRPr="0005300C">
              <w:rPr>
                <w:rFonts w:ascii="Times New Roman" w:hAnsi="Times New Roman" w:cs="Times New Roman"/>
                <w:b w:val="0"/>
                <w:bCs w:val="0"/>
                <w:noProof/>
                <w:webHidden/>
                <w:sz w:val="24"/>
                <w:szCs w:val="24"/>
              </w:rPr>
              <w:fldChar w:fldCharType="end"/>
            </w:r>
          </w:hyperlink>
        </w:p>
        <w:p w14:paraId="2F69C1A3" w14:textId="1E913A0A"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9" w:history="1">
            <w:r w:rsidRPr="0005300C">
              <w:rPr>
                <w:rStyle w:val="Hipervnculo"/>
                <w:rFonts w:ascii="Times New Roman" w:hAnsi="Times New Roman" w:cs="Times New Roman"/>
                <w:b w:val="0"/>
                <w:bCs w:val="0"/>
                <w:noProof/>
                <w:sz w:val="24"/>
                <w:szCs w:val="24"/>
              </w:rPr>
              <w:t>Marco conceptual</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_Toc166840049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14</w:t>
            </w:r>
            <w:r w:rsidRPr="0005300C">
              <w:rPr>
                <w:rFonts w:ascii="Times New Roman" w:hAnsi="Times New Roman" w:cs="Times New Roman"/>
                <w:b w:val="0"/>
                <w:bCs w:val="0"/>
                <w:noProof/>
                <w:webHidden/>
                <w:sz w:val="24"/>
                <w:szCs w:val="24"/>
              </w:rPr>
              <w:fldChar w:fldCharType="end"/>
            </w:r>
          </w:hyperlink>
        </w:p>
        <w:p w14:paraId="07366422" w14:textId="23812A65"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50" w:history="1">
            <w:r w:rsidRPr="0005300C">
              <w:rPr>
                <w:rStyle w:val="Hipervnculo"/>
                <w:rFonts w:ascii="Times New Roman" w:hAnsi="Times New Roman" w:cs="Times New Roman"/>
                <w:b w:val="0"/>
                <w:bCs w:val="0"/>
                <w:noProof/>
                <w:sz w:val="24"/>
                <w:szCs w:val="24"/>
              </w:rPr>
              <w:t>Marco Legal</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_Toc166840050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17</w:t>
            </w:r>
            <w:r w:rsidRPr="0005300C">
              <w:rPr>
                <w:rFonts w:ascii="Times New Roman" w:hAnsi="Times New Roman" w:cs="Times New Roman"/>
                <w:b w:val="0"/>
                <w:bCs w:val="0"/>
                <w:noProof/>
                <w:webHidden/>
                <w:sz w:val="24"/>
                <w:szCs w:val="24"/>
              </w:rPr>
              <w:fldChar w:fldCharType="end"/>
            </w:r>
          </w:hyperlink>
        </w:p>
        <w:p w14:paraId="4CAC1EA1" w14:textId="7159913F"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51" w:history="1">
            <w:r w:rsidRPr="0005300C">
              <w:rPr>
                <w:rStyle w:val="Hipervnculo"/>
                <w:rFonts w:ascii="Times New Roman" w:hAnsi="Times New Roman" w:cs="Times New Roman"/>
                <w:b w:val="0"/>
                <w:bCs w:val="0"/>
                <w:noProof/>
                <w:sz w:val="24"/>
                <w:szCs w:val="24"/>
              </w:rPr>
              <w:t>Términos</w:t>
            </w:r>
            <w:r w:rsidRPr="0005300C">
              <w:rPr>
                <w:rStyle w:val="Hipervnculo"/>
                <w:rFonts w:ascii="Times New Roman" w:hAnsi="Times New Roman" w:cs="Times New Roman"/>
                <w:b w:val="0"/>
                <w:bCs w:val="0"/>
                <w:noProof/>
                <w:spacing w:val="-3"/>
                <w:sz w:val="24"/>
                <w:szCs w:val="24"/>
              </w:rPr>
              <w:t xml:space="preserve"> </w:t>
            </w:r>
            <w:r w:rsidRPr="0005300C">
              <w:rPr>
                <w:rStyle w:val="Hipervnculo"/>
                <w:rFonts w:ascii="Times New Roman" w:hAnsi="Times New Roman" w:cs="Times New Roman"/>
                <w:b w:val="0"/>
                <w:bCs w:val="0"/>
                <w:noProof/>
                <w:sz w:val="24"/>
                <w:szCs w:val="24"/>
              </w:rPr>
              <w:t>y</w:t>
            </w:r>
            <w:r w:rsidRPr="0005300C">
              <w:rPr>
                <w:rStyle w:val="Hipervnculo"/>
                <w:rFonts w:ascii="Times New Roman" w:hAnsi="Times New Roman" w:cs="Times New Roman"/>
                <w:b w:val="0"/>
                <w:bCs w:val="0"/>
                <w:noProof/>
                <w:spacing w:val="-1"/>
                <w:sz w:val="24"/>
                <w:szCs w:val="24"/>
              </w:rPr>
              <w:t xml:space="preserve"> </w:t>
            </w:r>
            <w:r w:rsidRPr="0005300C">
              <w:rPr>
                <w:rStyle w:val="Hipervnculo"/>
                <w:rFonts w:ascii="Times New Roman" w:hAnsi="Times New Roman" w:cs="Times New Roman"/>
                <w:b w:val="0"/>
                <w:bCs w:val="0"/>
                <w:noProof/>
                <w:sz w:val="24"/>
                <w:szCs w:val="24"/>
              </w:rPr>
              <w:t>Condiciones</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_Toc166840051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17</w:t>
            </w:r>
            <w:r w:rsidRPr="0005300C">
              <w:rPr>
                <w:rFonts w:ascii="Times New Roman" w:hAnsi="Times New Roman" w:cs="Times New Roman"/>
                <w:b w:val="0"/>
                <w:bCs w:val="0"/>
                <w:noProof/>
                <w:webHidden/>
                <w:sz w:val="24"/>
                <w:szCs w:val="24"/>
              </w:rPr>
              <w:fldChar w:fldCharType="end"/>
            </w:r>
          </w:hyperlink>
        </w:p>
        <w:p w14:paraId="021FDBC3" w14:textId="7D559CCB" w:rsidR="0005300C" w:rsidRPr="0005300C" w:rsidRDefault="0005300C"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52" w:history="1">
            <w:r w:rsidRPr="0005300C">
              <w:rPr>
                <w:rStyle w:val="Hipervnculo"/>
                <w:rFonts w:ascii="Times New Roman" w:hAnsi="Times New Roman" w:cs="Times New Roman"/>
                <w:b w:val="0"/>
                <w:bCs w:val="0"/>
                <w:i w:val="0"/>
                <w:iCs w:val="0"/>
                <w:noProof/>
              </w:rPr>
              <w:t>Marco</w:t>
            </w:r>
            <w:r w:rsidRPr="0005300C">
              <w:rPr>
                <w:rStyle w:val="Hipervnculo"/>
                <w:rFonts w:ascii="Times New Roman" w:hAnsi="Times New Roman" w:cs="Times New Roman"/>
                <w:b w:val="0"/>
                <w:bCs w:val="0"/>
                <w:i w:val="0"/>
                <w:iCs w:val="0"/>
                <w:noProof/>
                <w:spacing w:val="-3"/>
              </w:rPr>
              <w:t xml:space="preserve"> </w:t>
            </w:r>
            <w:r w:rsidRPr="0005300C">
              <w:rPr>
                <w:rStyle w:val="Hipervnculo"/>
                <w:rFonts w:ascii="Times New Roman" w:hAnsi="Times New Roman" w:cs="Times New Roman"/>
                <w:b w:val="0"/>
                <w:bCs w:val="0"/>
                <w:i w:val="0"/>
                <w:iCs w:val="0"/>
                <w:noProof/>
              </w:rPr>
              <w:t>Metodológico</w:t>
            </w:r>
            <w:r w:rsidRPr="0005300C">
              <w:rPr>
                <w:rFonts w:ascii="Times New Roman" w:hAnsi="Times New Roman" w:cs="Times New Roman"/>
                <w:b w:val="0"/>
                <w:bCs w:val="0"/>
                <w:i w:val="0"/>
                <w:iCs w:val="0"/>
                <w:noProof/>
                <w:webHidden/>
              </w:rPr>
              <w:tab/>
            </w:r>
            <w:r w:rsidRPr="0005300C">
              <w:rPr>
                <w:rFonts w:ascii="Times New Roman" w:hAnsi="Times New Roman" w:cs="Times New Roman"/>
                <w:b w:val="0"/>
                <w:bCs w:val="0"/>
                <w:i w:val="0"/>
                <w:iCs w:val="0"/>
                <w:noProof/>
                <w:webHidden/>
              </w:rPr>
              <w:fldChar w:fldCharType="begin"/>
            </w:r>
            <w:r w:rsidRPr="0005300C">
              <w:rPr>
                <w:rFonts w:ascii="Times New Roman" w:hAnsi="Times New Roman" w:cs="Times New Roman"/>
                <w:b w:val="0"/>
                <w:bCs w:val="0"/>
                <w:i w:val="0"/>
                <w:iCs w:val="0"/>
                <w:noProof/>
                <w:webHidden/>
              </w:rPr>
              <w:instrText xml:space="preserve"> PAGEREF _Toc166840052 \h </w:instrText>
            </w:r>
            <w:r w:rsidRPr="0005300C">
              <w:rPr>
                <w:rFonts w:ascii="Times New Roman" w:hAnsi="Times New Roman" w:cs="Times New Roman"/>
                <w:b w:val="0"/>
                <w:bCs w:val="0"/>
                <w:i w:val="0"/>
                <w:iCs w:val="0"/>
                <w:noProof/>
                <w:webHidden/>
              </w:rPr>
            </w:r>
            <w:r w:rsidRPr="0005300C">
              <w:rPr>
                <w:rFonts w:ascii="Times New Roman" w:hAnsi="Times New Roman" w:cs="Times New Roman"/>
                <w:b w:val="0"/>
                <w:bCs w:val="0"/>
                <w:i w:val="0"/>
                <w:iCs w:val="0"/>
                <w:noProof/>
                <w:webHidden/>
              </w:rPr>
              <w:fldChar w:fldCharType="separate"/>
            </w:r>
            <w:r w:rsidRPr="0005300C">
              <w:rPr>
                <w:rFonts w:ascii="Times New Roman" w:hAnsi="Times New Roman" w:cs="Times New Roman"/>
                <w:b w:val="0"/>
                <w:bCs w:val="0"/>
                <w:i w:val="0"/>
                <w:iCs w:val="0"/>
                <w:noProof/>
                <w:webHidden/>
              </w:rPr>
              <w:t>18</w:t>
            </w:r>
            <w:r w:rsidRPr="0005300C">
              <w:rPr>
                <w:rFonts w:ascii="Times New Roman" w:hAnsi="Times New Roman" w:cs="Times New Roman"/>
                <w:b w:val="0"/>
                <w:bCs w:val="0"/>
                <w:i w:val="0"/>
                <w:iCs w:val="0"/>
                <w:noProof/>
                <w:webHidden/>
              </w:rPr>
              <w:fldChar w:fldCharType="end"/>
            </w:r>
          </w:hyperlink>
        </w:p>
        <w:p w14:paraId="1B3E7014" w14:textId="07523D81"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53" w:history="1">
            <w:r w:rsidRPr="0005300C">
              <w:rPr>
                <w:rStyle w:val="Hipervnculo"/>
                <w:rFonts w:ascii="Times New Roman" w:hAnsi="Times New Roman" w:cs="Times New Roman"/>
                <w:b w:val="0"/>
                <w:bCs w:val="0"/>
                <w:noProof/>
                <w:sz w:val="24"/>
                <w:szCs w:val="24"/>
              </w:rPr>
              <w:t>Metodología de Investigación</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_Toc166840053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18</w:t>
            </w:r>
            <w:r w:rsidRPr="0005300C">
              <w:rPr>
                <w:rFonts w:ascii="Times New Roman" w:hAnsi="Times New Roman" w:cs="Times New Roman"/>
                <w:b w:val="0"/>
                <w:bCs w:val="0"/>
                <w:noProof/>
                <w:webHidden/>
                <w:sz w:val="24"/>
                <w:szCs w:val="24"/>
              </w:rPr>
              <w:fldChar w:fldCharType="end"/>
            </w:r>
          </w:hyperlink>
        </w:p>
        <w:p w14:paraId="455E7780" w14:textId="0E6A4427"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54" w:history="1">
            <w:r w:rsidRPr="0005300C">
              <w:rPr>
                <w:rStyle w:val="Hipervnculo"/>
                <w:rFonts w:ascii="Times New Roman" w:hAnsi="Times New Roman" w:cs="Times New Roman"/>
                <w:b w:val="0"/>
                <w:bCs w:val="0"/>
                <w:noProof/>
                <w:sz w:val="24"/>
                <w:szCs w:val="24"/>
              </w:rPr>
              <w:t>Metodología de Trabajo en Equipo</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_Toc166840054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18</w:t>
            </w:r>
            <w:r w:rsidRPr="0005300C">
              <w:rPr>
                <w:rFonts w:ascii="Times New Roman" w:hAnsi="Times New Roman" w:cs="Times New Roman"/>
                <w:b w:val="0"/>
                <w:bCs w:val="0"/>
                <w:noProof/>
                <w:webHidden/>
                <w:sz w:val="24"/>
                <w:szCs w:val="24"/>
              </w:rPr>
              <w:fldChar w:fldCharType="end"/>
            </w:r>
          </w:hyperlink>
        </w:p>
        <w:p w14:paraId="541B37E0" w14:textId="44041B18"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55" w:history="1">
            <w:r w:rsidRPr="0005300C">
              <w:rPr>
                <w:rStyle w:val="Hipervnculo"/>
                <w:rFonts w:ascii="Times New Roman" w:eastAsia="Times New Roman" w:hAnsi="Times New Roman" w:cs="Times New Roman"/>
                <w:noProof/>
                <w:sz w:val="24"/>
                <w:szCs w:val="24"/>
                <w:lang w:eastAsia="en"/>
              </w:rPr>
              <w:t>Identificación de Roles</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_Toc166840055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19</w:t>
            </w:r>
            <w:r w:rsidRPr="0005300C">
              <w:rPr>
                <w:rFonts w:ascii="Times New Roman" w:hAnsi="Times New Roman" w:cs="Times New Roman"/>
                <w:noProof/>
                <w:webHidden/>
                <w:sz w:val="24"/>
                <w:szCs w:val="24"/>
              </w:rPr>
              <w:fldChar w:fldCharType="end"/>
            </w:r>
          </w:hyperlink>
        </w:p>
        <w:p w14:paraId="333B6611" w14:textId="2E7D1B9E"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56" w:history="1">
            <w:r w:rsidRPr="0005300C">
              <w:rPr>
                <w:rStyle w:val="Hipervnculo"/>
                <w:rFonts w:ascii="Times New Roman" w:eastAsia="Times New Roman" w:hAnsi="Times New Roman" w:cs="Times New Roman"/>
                <w:noProof/>
                <w:sz w:val="24"/>
                <w:szCs w:val="24"/>
                <w:lang w:eastAsia="en"/>
              </w:rPr>
              <w:t>Backlog del Producto</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_Toc166840056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19</w:t>
            </w:r>
            <w:r w:rsidRPr="0005300C">
              <w:rPr>
                <w:rFonts w:ascii="Times New Roman" w:hAnsi="Times New Roman" w:cs="Times New Roman"/>
                <w:noProof/>
                <w:webHidden/>
                <w:sz w:val="24"/>
                <w:szCs w:val="24"/>
              </w:rPr>
              <w:fldChar w:fldCharType="end"/>
            </w:r>
          </w:hyperlink>
        </w:p>
        <w:p w14:paraId="08C75DEA" w14:textId="56E44BD2"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57" w:history="1">
            <w:r w:rsidRPr="0005300C">
              <w:rPr>
                <w:rStyle w:val="Hipervnculo"/>
                <w:rFonts w:ascii="Times New Roman" w:eastAsia="Times New Roman" w:hAnsi="Times New Roman" w:cs="Times New Roman"/>
                <w:noProof/>
                <w:sz w:val="24"/>
                <w:szCs w:val="24"/>
                <w:lang w:eastAsia="en"/>
              </w:rPr>
              <w:t>Sprint Planning</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_Toc166840057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19</w:t>
            </w:r>
            <w:r w:rsidRPr="0005300C">
              <w:rPr>
                <w:rFonts w:ascii="Times New Roman" w:hAnsi="Times New Roman" w:cs="Times New Roman"/>
                <w:noProof/>
                <w:webHidden/>
                <w:sz w:val="24"/>
                <w:szCs w:val="24"/>
              </w:rPr>
              <w:fldChar w:fldCharType="end"/>
            </w:r>
          </w:hyperlink>
        </w:p>
        <w:p w14:paraId="636A9546" w14:textId="393A1810"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58" w:history="1">
            <w:r w:rsidRPr="0005300C">
              <w:rPr>
                <w:rStyle w:val="Hipervnculo"/>
                <w:rFonts w:ascii="Times New Roman" w:eastAsia="Times New Roman" w:hAnsi="Times New Roman" w:cs="Times New Roman"/>
                <w:noProof/>
                <w:sz w:val="24"/>
                <w:szCs w:val="24"/>
                <w:lang w:eastAsia="en"/>
              </w:rPr>
              <w:t>Desarrollo del Sprint</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_Toc166840058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19</w:t>
            </w:r>
            <w:r w:rsidRPr="0005300C">
              <w:rPr>
                <w:rFonts w:ascii="Times New Roman" w:hAnsi="Times New Roman" w:cs="Times New Roman"/>
                <w:noProof/>
                <w:webHidden/>
                <w:sz w:val="24"/>
                <w:szCs w:val="24"/>
              </w:rPr>
              <w:fldChar w:fldCharType="end"/>
            </w:r>
          </w:hyperlink>
        </w:p>
        <w:p w14:paraId="0AED9246" w14:textId="2D9CFD44"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59" w:history="1">
            <w:r w:rsidRPr="0005300C">
              <w:rPr>
                <w:rStyle w:val="Hipervnculo"/>
                <w:rFonts w:ascii="Times New Roman" w:eastAsia="Times New Roman" w:hAnsi="Times New Roman" w:cs="Times New Roman"/>
                <w:noProof/>
                <w:sz w:val="24"/>
                <w:szCs w:val="24"/>
                <w:lang w:eastAsia="en"/>
              </w:rPr>
              <w:t>Revisión del Sprint</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_Toc166840059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19</w:t>
            </w:r>
            <w:r w:rsidRPr="0005300C">
              <w:rPr>
                <w:rFonts w:ascii="Times New Roman" w:hAnsi="Times New Roman" w:cs="Times New Roman"/>
                <w:noProof/>
                <w:webHidden/>
                <w:sz w:val="24"/>
                <w:szCs w:val="24"/>
              </w:rPr>
              <w:fldChar w:fldCharType="end"/>
            </w:r>
          </w:hyperlink>
        </w:p>
        <w:p w14:paraId="571133DC" w14:textId="27A81F72"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60" w:history="1">
            <w:r w:rsidRPr="0005300C">
              <w:rPr>
                <w:rStyle w:val="Hipervnculo"/>
                <w:rFonts w:ascii="Times New Roman" w:eastAsia="Times New Roman" w:hAnsi="Times New Roman" w:cs="Times New Roman"/>
                <w:noProof/>
                <w:sz w:val="24"/>
                <w:szCs w:val="24"/>
                <w:lang w:eastAsia="en"/>
              </w:rPr>
              <w:t>Retrospectiva del Sprint</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_Toc166840060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20</w:t>
            </w:r>
            <w:r w:rsidRPr="0005300C">
              <w:rPr>
                <w:rFonts w:ascii="Times New Roman" w:hAnsi="Times New Roman" w:cs="Times New Roman"/>
                <w:noProof/>
                <w:webHidden/>
                <w:sz w:val="24"/>
                <w:szCs w:val="24"/>
              </w:rPr>
              <w:fldChar w:fldCharType="end"/>
            </w:r>
          </w:hyperlink>
        </w:p>
        <w:p w14:paraId="49FF741C" w14:textId="6D87028C"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61" w:history="1">
            <w:r w:rsidRPr="0005300C">
              <w:rPr>
                <w:rStyle w:val="Hipervnculo"/>
                <w:rFonts w:ascii="Times New Roman" w:hAnsi="Times New Roman" w:cs="Times New Roman"/>
                <w:b w:val="0"/>
                <w:bCs w:val="0"/>
                <w:noProof/>
                <w:sz w:val="24"/>
                <w:szCs w:val="24"/>
              </w:rPr>
              <w:t>Metodología de Desarrollo</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_Toc166840061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20</w:t>
            </w:r>
            <w:r w:rsidRPr="0005300C">
              <w:rPr>
                <w:rFonts w:ascii="Times New Roman" w:hAnsi="Times New Roman" w:cs="Times New Roman"/>
                <w:b w:val="0"/>
                <w:bCs w:val="0"/>
                <w:noProof/>
                <w:webHidden/>
                <w:sz w:val="24"/>
                <w:szCs w:val="24"/>
              </w:rPr>
              <w:fldChar w:fldCharType="end"/>
            </w:r>
          </w:hyperlink>
        </w:p>
        <w:p w14:paraId="6816334E" w14:textId="573F0AEC"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62" w:history="1">
            <w:r w:rsidRPr="0005300C">
              <w:rPr>
                <w:rStyle w:val="Hipervnculo"/>
                <w:rFonts w:ascii="Times New Roman" w:eastAsia="Times New Roman" w:hAnsi="Times New Roman" w:cs="Times New Roman"/>
                <w:noProof/>
                <w:sz w:val="24"/>
                <w:szCs w:val="24"/>
                <w:lang w:eastAsia="en"/>
              </w:rPr>
              <w:t>Fase 1: Inicio</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_Toc166840062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21</w:t>
            </w:r>
            <w:r w:rsidRPr="0005300C">
              <w:rPr>
                <w:rFonts w:ascii="Times New Roman" w:hAnsi="Times New Roman" w:cs="Times New Roman"/>
                <w:noProof/>
                <w:webHidden/>
                <w:sz w:val="24"/>
                <w:szCs w:val="24"/>
              </w:rPr>
              <w:fldChar w:fldCharType="end"/>
            </w:r>
          </w:hyperlink>
        </w:p>
        <w:p w14:paraId="36BB2F12" w14:textId="63106277"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63" w:history="1">
            <w:r w:rsidRPr="0005300C">
              <w:rPr>
                <w:rStyle w:val="Hipervnculo"/>
                <w:rFonts w:ascii="Times New Roman" w:eastAsia="Times New Roman" w:hAnsi="Times New Roman" w:cs="Times New Roman"/>
                <w:noProof/>
                <w:sz w:val="24"/>
                <w:szCs w:val="24"/>
                <w:lang w:eastAsia="en"/>
              </w:rPr>
              <w:t>Fase 2: Elaboración</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_Toc166840063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21</w:t>
            </w:r>
            <w:r w:rsidRPr="0005300C">
              <w:rPr>
                <w:rFonts w:ascii="Times New Roman" w:hAnsi="Times New Roman" w:cs="Times New Roman"/>
                <w:noProof/>
                <w:webHidden/>
                <w:sz w:val="24"/>
                <w:szCs w:val="24"/>
              </w:rPr>
              <w:fldChar w:fldCharType="end"/>
            </w:r>
          </w:hyperlink>
        </w:p>
        <w:p w14:paraId="4609A96B" w14:textId="5FFC7BD1"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64" w:history="1">
            <w:r w:rsidRPr="0005300C">
              <w:rPr>
                <w:rStyle w:val="Hipervnculo"/>
                <w:rFonts w:ascii="Times New Roman" w:eastAsia="Times New Roman" w:hAnsi="Times New Roman" w:cs="Times New Roman"/>
                <w:noProof/>
                <w:sz w:val="24"/>
                <w:szCs w:val="24"/>
                <w:lang w:eastAsia="en"/>
              </w:rPr>
              <w:t>Fase 3: Construcción</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_Toc166840064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21</w:t>
            </w:r>
            <w:r w:rsidRPr="0005300C">
              <w:rPr>
                <w:rFonts w:ascii="Times New Roman" w:hAnsi="Times New Roman" w:cs="Times New Roman"/>
                <w:noProof/>
                <w:webHidden/>
                <w:sz w:val="24"/>
                <w:szCs w:val="24"/>
              </w:rPr>
              <w:fldChar w:fldCharType="end"/>
            </w:r>
          </w:hyperlink>
        </w:p>
        <w:p w14:paraId="7BB54C94" w14:textId="217FD903" w:rsidR="0005300C" w:rsidRPr="0005300C" w:rsidRDefault="0005300C"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65" w:history="1">
            <w:r w:rsidRPr="0005300C">
              <w:rPr>
                <w:rStyle w:val="Hipervnculo"/>
                <w:rFonts w:ascii="Times New Roman" w:eastAsia="Times New Roman" w:hAnsi="Times New Roman" w:cs="Times New Roman"/>
                <w:noProof/>
                <w:sz w:val="24"/>
                <w:szCs w:val="24"/>
                <w:lang w:eastAsia="en"/>
              </w:rPr>
              <w:t>Fase 4: Transición</w:t>
            </w:r>
            <w:r w:rsidRPr="0005300C">
              <w:rPr>
                <w:rFonts w:ascii="Times New Roman" w:hAnsi="Times New Roman" w:cs="Times New Roman"/>
                <w:noProof/>
                <w:webHidden/>
                <w:sz w:val="24"/>
                <w:szCs w:val="24"/>
              </w:rPr>
              <w:tab/>
            </w:r>
            <w:r w:rsidRPr="0005300C">
              <w:rPr>
                <w:rFonts w:ascii="Times New Roman" w:hAnsi="Times New Roman" w:cs="Times New Roman"/>
                <w:noProof/>
                <w:webHidden/>
                <w:sz w:val="24"/>
                <w:szCs w:val="24"/>
              </w:rPr>
              <w:fldChar w:fldCharType="begin"/>
            </w:r>
            <w:r w:rsidRPr="0005300C">
              <w:rPr>
                <w:rFonts w:ascii="Times New Roman" w:hAnsi="Times New Roman" w:cs="Times New Roman"/>
                <w:noProof/>
                <w:webHidden/>
                <w:sz w:val="24"/>
                <w:szCs w:val="24"/>
              </w:rPr>
              <w:instrText xml:space="preserve"> PAGEREF _Toc166840065 \h </w:instrText>
            </w:r>
            <w:r w:rsidRPr="0005300C">
              <w:rPr>
                <w:rFonts w:ascii="Times New Roman" w:hAnsi="Times New Roman" w:cs="Times New Roman"/>
                <w:noProof/>
                <w:webHidden/>
                <w:sz w:val="24"/>
                <w:szCs w:val="24"/>
              </w:rPr>
            </w:r>
            <w:r w:rsidRPr="0005300C">
              <w:rPr>
                <w:rFonts w:ascii="Times New Roman" w:hAnsi="Times New Roman" w:cs="Times New Roman"/>
                <w:noProof/>
                <w:webHidden/>
                <w:sz w:val="24"/>
                <w:szCs w:val="24"/>
              </w:rPr>
              <w:fldChar w:fldCharType="separate"/>
            </w:r>
            <w:r w:rsidRPr="0005300C">
              <w:rPr>
                <w:rFonts w:ascii="Times New Roman" w:hAnsi="Times New Roman" w:cs="Times New Roman"/>
                <w:noProof/>
                <w:webHidden/>
                <w:sz w:val="24"/>
                <w:szCs w:val="24"/>
              </w:rPr>
              <w:t>22</w:t>
            </w:r>
            <w:r w:rsidRPr="0005300C">
              <w:rPr>
                <w:rFonts w:ascii="Times New Roman" w:hAnsi="Times New Roman" w:cs="Times New Roman"/>
                <w:noProof/>
                <w:webHidden/>
                <w:sz w:val="24"/>
                <w:szCs w:val="24"/>
              </w:rPr>
              <w:fldChar w:fldCharType="end"/>
            </w:r>
          </w:hyperlink>
        </w:p>
        <w:p w14:paraId="7547BA61" w14:textId="17E29429"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66" w:history="1">
            <w:r w:rsidRPr="0005300C">
              <w:rPr>
                <w:rStyle w:val="Hipervnculo"/>
                <w:rFonts w:ascii="Times New Roman" w:hAnsi="Times New Roman" w:cs="Times New Roman"/>
                <w:b w:val="0"/>
                <w:bCs w:val="0"/>
                <w:noProof/>
                <w:sz w:val="24"/>
                <w:szCs w:val="24"/>
              </w:rPr>
              <w:t>Cronograma</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_Toc166840066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23</w:t>
            </w:r>
            <w:r w:rsidRPr="0005300C">
              <w:rPr>
                <w:rFonts w:ascii="Times New Roman" w:hAnsi="Times New Roman" w:cs="Times New Roman"/>
                <w:b w:val="0"/>
                <w:bCs w:val="0"/>
                <w:noProof/>
                <w:webHidden/>
                <w:sz w:val="24"/>
                <w:szCs w:val="24"/>
              </w:rPr>
              <w:fldChar w:fldCharType="end"/>
            </w:r>
          </w:hyperlink>
        </w:p>
        <w:p w14:paraId="5BC61BBD" w14:textId="67684C88"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67" w:history="1">
            <w:r w:rsidRPr="0005300C">
              <w:rPr>
                <w:rStyle w:val="Hipervnculo"/>
                <w:rFonts w:ascii="Times New Roman" w:hAnsi="Times New Roman" w:cs="Times New Roman"/>
                <w:b w:val="0"/>
                <w:bCs w:val="0"/>
                <w:noProof/>
                <w:sz w:val="24"/>
                <w:szCs w:val="24"/>
              </w:rPr>
              <w:t>Conclusiones (Parciales)</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_Toc166840067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24</w:t>
            </w:r>
            <w:r w:rsidRPr="0005300C">
              <w:rPr>
                <w:rFonts w:ascii="Times New Roman" w:hAnsi="Times New Roman" w:cs="Times New Roman"/>
                <w:b w:val="0"/>
                <w:bCs w:val="0"/>
                <w:noProof/>
                <w:webHidden/>
                <w:sz w:val="24"/>
                <w:szCs w:val="24"/>
              </w:rPr>
              <w:fldChar w:fldCharType="end"/>
            </w:r>
          </w:hyperlink>
        </w:p>
        <w:p w14:paraId="5A230F47" w14:textId="2729599D"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68" w:history="1">
            <w:r w:rsidRPr="0005300C">
              <w:rPr>
                <w:rStyle w:val="Hipervnculo"/>
                <w:rFonts w:ascii="Times New Roman" w:hAnsi="Times New Roman" w:cs="Times New Roman"/>
                <w:b w:val="0"/>
                <w:bCs w:val="0"/>
                <w:noProof/>
                <w:sz w:val="24"/>
                <w:szCs w:val="24"/>
              </w:rPr>
              <w:t>Referencias</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_Toc166840068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25</w:t>
            </w:r>
            <w:r w:rsidRPr="0005300C">
              <w:rPr>
                <w:rFonts w:ascii="Times New Roman" w:hAnsi="Times New Roman" w:cs="Times New Roman"/>
                <w:b w:val="0"/>
                <w:bCs w:val="0"/>
                <w:noProof/>
                <w:webHidden/>
                <w:sz w:val="24"/>
                <w:szCs w:val="24"/>
              </w:rPr>
              <w:fldChar w:fldCharType="end"/>
            </w:r>
          </w:hyperlink>
        </w:p>
        <w:p w14:paraId="0E0E0D08" w14:textId="3E817B04" w:rsidR="0005300C" w:rsidRPr="0005300C" w:rsidRDefault="0005300C"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69" w:history="1">
            <w:r w:rsidRPr="0005300C">
              <w:rPr>
                <w:rStyle w:val="Hipervnculo"/>
                <w:rFonts w:ascii="Times New Roman" w:hAnsi="Times New Roman" w:cs="Times New Roman"/>
                <w:b w:val="0"/>
                <w:bCs w:val="0"/>
                <w:noProof/>
                <w:sz w:val="24"/>
                <w:szCs w:val="24"/>
              </w:rPr>
              <w:t>Anexos</w:t>
            </w:r>
            <w:r w:rsidRPr="0005300C">
              <w:rPr>
                <w:rFonts w:ascii="Times New Roman" w:hAnsi="Times New Roman" w:cs="Times New Roman"/>
                <w:b w:val="0"/>
                <w:bCs w:val="0"/>
                <w:noProof/>
                <w:webHidden/>
                <w:sz w:val="24"/>
                <w:szCs w:val="24"/>
              </w:rPr>
              <w:tab/>
            </w:r>
            <w:r w:rsidRPr="0005300C">
              <w:rPr>
                <w:rFonts w:ascii="Times New Roman" w:hAnsi="Times New Roman" w:cs="Times New Roman"/>
                <w:b w:val="0"/>
                <w:bCs w:val="0"/>
                <w:noProof/>
                <w:webHidden/>
                <w:sz w:val="24"/>
                <w:szCs w:val="24"/>
              </w:rPr>
              <w:fldChar w:fldCharType="begin"/>
            </w:r>
            <w:r w:rsidRPr="0005300C">
              <w:rPr>
                <w:rFonts w:ascii="Times New Roman" w:hAnsi="Times New Roman" w:cs="Times New Roman"/>
                <w:b w:val="0"/>
                <w:bCs w:val="0"/>
                <w:noProof/>
                <w:webHidden/>
                <w:sz w:val="24"/>
                <w:szCs w:val="24"/>
              </w:rPr>
              <w:instrText xml:space="preserve"> PAGEREF _Toc166840069 \h </w:instrText>
            </w:r>
            <w:r w:rsidRPr="0005300C">
              <w:rPr>
                <w:rFonts w:ascii="Times New Roman" w:hAnsi="Times New Roman" w:cs="Times New Roman"/>
                <w:b w:val="0"/>
                <w:bCs w:val="0"/>
                <w:noProof/>
                <w:webHidden/>
                <w:sz w:val="24"/>
                <w:szCs w:val="24"/>
              </w:rPr>
            </w:r>
            <w:r w:rsidRPr="0005300C">
              <w:rPr>
                <w:rFonts w:ascii="Times New Roman" w:hAnsi="Times New Roman" w:cs="Times New Roman"/>
                <w:b w:val="0"/>
                <w:bCs w:val="0"/>
                <w:noProof/>
                <w:webHidden/>
                <w:sz w:val="24"/>
                <w:szCs w:val="24"/>
              </w:rPr>
              <w:fldChar w:fldCharType="separate"/>
            </w:r>
            <w:r w:rsidRPr="0005300C">
              <w:rPr>
                <w:rFonts w:ascii="Times New Roman" w:hAnsi="Times New Roman" w:cs="Times New Roman"/>
                <w:b w:val="0"/>
                <w:bCs w:val="0"/>
                <w:noProof/>
                <w:webHidden/>
                <w:sz w:val="24"/>
                <w:szCs w:val="24"/>
              </w:rPr>
              <w:t>29</w:t>
            </w:r>
            <w:r w:rsidRPr="0005300C">
              <w:rPr>
                <w:rFonts w:ascii="Times New Roman" w:hAnsi="Times New Roman" w:cs="Times New Roman"/>
                <w:b w:val="0"/>
                <w:bCs w:val="0"/>
                <w:noProof/>
                <w:webHidden/>
                <w:sz w:val="24"/>
                <w:szCs w:val="24"/>
              </w:rPr>
              <w:fldChar w:fldCharType="end"/>
            </w:r>
          </w:hyperlink>
        </w:p>
        <w:p w14:paraId="7C6EBAF6" w14:textId="46CBEA00" w:rsidR="00F67843" w:rsidRPr="0005300C" w:rsidRDefault="00F67843" w:rsidP="0005300C">
          <w:pPr>
            <w:spacing w:line="480" w:lineRule="auto"/>
            <w:rPr>
              <w:rFonts w:ascii="Times New Roman" w:hAnsi="Times New Roman" w:cs="Times New Roman"/>
              <w:sz w:val="24"/>
              <w:szCs w:val="24"/>
            </w:rPr>
          </w:pPr>
          <w:r w:rsidRPr="0005300C">
            <w:rPr>
              <w:rFonts w:ascii="Times New Roman" w:hAnsi="Times New Roman" w:cs="Times New Roman"/>
              <w:noProof/>
              <w:sz w:val="24"/>
              <w:szCs w:val="24"/>
            </w:rPr>
            <w:fldChar w:fldCharType="end"/>
          </w:r>
        </w:p>
      </w:sdtContent>
    </w:sdt>
    <w:p w14:paraId="595186A2" w14:textId="77777777" w:rsidR="003635CC" w:rsidRPr="00B75A2C" w:rsidRDefault="003635CC">
      <w:pPr>
        <w:rPr>
          <w:rFonts w:ascii="Times New Roman" w:hAnsi="Times New Roman" w:cs="Times New Roman"/>
          <w:sz w:val="24"/>
          <w:szCs w:val="24"/>
        </w:rPr>
        <w:sectPr w:rsidR="003635CC" w:rsidRPr="00B75A2C" w:rsidSect="0000186D">
          <w:footerReference w:type="default" r:id="rId13"/>
          <w:type w:val="nextColumn"/>
          <w:pgSz w:w="11910" w:h="16840"/>
          <w:pgMar w:top="1440" w:right="1440" w:bottom="1797" w:left="1440" w:header="720" w:footer="720" w:gutter="0"/>
          <w:cols w:space="720"/>
        </w:sectPr>
      </w:pPr>
    </w:p>
    <w:p w14:paraId="0D0E1D10" w14:textId="77777777" w:rsidR="009F24AE" w:rsidRPr="00255C1A" w:rsidRDefault="00386073" w:rsidP="00255C1A">
      <w:pPr>
        <w:spacing w:before="83" w:line="480" w:lineRule="auto"/>
        <w:ind w:left="2716" w:right="2729"/>
        <w:jc w:val="center"/>
        <w:rPr>
          <w:rFonts w:ascii="Times New Roman" w:hAnsi="Times New Roman" w:cs="Times New Roman"/>
          <w:b/>
          <w:noProof/>
          <w:sz w:val="24"/>
          <w:szCs w:val="24"/>
        </w:rPr>
      </w:pPr>
      <w:r w:rsidRPr="00B75A2C">
        <w:rPr>
          <w:rFonts w:ascii="Times New Roman" w:hAnsi="Times New Roman" w:cs="Times New Roman"/>
          <w:b/>
          <w:sz w:val="24"/>
          <w:szCs w:val="24"/>
        </w:rPr>
        <w:lastRenderedPageBreak/>
        <w:t>Índice</w:t>
      </w:r>
      <w:r w:rsidRPr="00B75A2C">
        <w:rPr>
          <w:rFonts w:ascii="Times New Roman" w:hAnsi="Times New Roman" w:cs="Times New Roman"/>
          <w:b/>
          <w:spacing w:val="-2"/>
          <w:sz w:val="24"/>
          <w:szCs w:val="24"/>
        </w:rPr>
        <w:t xml:space="preserve"> </w:t>
      </w:r>
      <w:r w:rsidRPr="00B75A2C">
        <w:rPr>
          <w:rFonts w:ascii="Times New Roman" w:hAnsi="Times New Roman" w:cs="Times New Roman"/>
          <w:b/>
          <w:sz w:val="24"/>
          <w:szCs w:val="24"/>
        </w:rPr>
        <w:t>de</w:t>
      </w:r>
      <w:r w:rsidRPr="00B75A2C">
        <w:rPr>
          <w:rFonts w:ascii="Times New Roman" w:hAnsi="Times New Roman" w:cs="Times New Roman"/>
          <w:b/>
          <w:spacing w:val="-2"/>
          <w:sz w:val="24"/>
          <w:szCs w:val="24"/>
        </w:rPr>
        <w:t xml:space="preserve"> </w:t>
      </w:r>
      <w:r w:rsidRPr="00B75A2C">
        <w:rPr>
          <w:rFonts w:ascii="Times New Roman" w:hAnsi="Times New Roman" w:cs="Times New Roman"/>
          <w:b/>
          <w:sz w:val="24"/>
          <w:szCs w:val="24"/>
        </w:rPr>
        <w:t>Tablas</w:t>
      </w:r>
      <w:r w:rsidR="009F24AE">
        <w:rPr>
          <w:rFonts w:cs="Times New Roman"/>
          <w:szCs w:val="24"/>
        </w:rPr>
        <w:fldChar w:fldCharType="begin"/>
      </w:r>
      <w:r w:rsidR="009F24AE">
        <w:rPr>
          <w:rFonts w:cs="Times New Roman"/>
          <w:szCs w:val="24"/>
        </w:rPr>
        <w:instrText xml:space="preserve"> TOC \h \z \c "Tabla" </w:instrText>
      </w:r>
      <w:r w:rsidR="009F24AE">
        <w:rPr>
          <w:rFonts w:cs="Times New Roman"/>
          <w:szCs w:val="24"/>
        </w:rPr>
        <w:fldChar w:fldCharType="separate"/>
      </w:r>
    </w:p>
    <w:p w14:paraId="717D9998" w14:textId="677EC12D" w:rsidR="009F24AE" w:rsidRDefault="00CC266B" w:rsidP="00822EC8">
      <w:pPr>
        <w:pStyle w:val="Tabladeilustraciones"/>
        <w:tabs>
          <w:tab w:val="right" w:leader="dot" w:pos="9020"/>
        </w:tabs>
        <w:spacing w:line="480" w:lineRule="auto"/>
        <w:rPr>
          <w:rFonts w:asciiTheme="minorHAnsi" w:eastAsiaTheme="minorEastAsia" w:hAnsiTheme="minorHAnsi" w:cstheme="minorBidi"/>
          <w:noProof/>
          <w:kern w:val="2"/>
          <w:szCs w:val="24"/>
          <w:lang w:val="es-CO" w:eastAsia="es-ES_tradnl"/>
          <w14:ligatures w14:val="standardContextual"/>
        </w:rPr>
      </w:pPr>
      <w:hyperlink w:anchor="_Toc161743314" w:history="1">
        <w:r w:rsidR="009F24AE" w:rsidRPr="0027485F">
          <w:rPr>
            <w:rStyle w:val="Hipervnculo"/>
            <w:rFonts w:cs="Times New Roman"/>
            <w:noProof/>
          </w:rPr>
          <w:t xml:space="preserve">Tabla </w:t>
        </w:r>
        <w:r w:rsidR="00CA2E4D">
          <w:rPr>
            <w:rStyle w:val="Hipervnculo"/>
            <w:rFonts w:cs="Times New Roman"/>
            <w:noProof/>
          </w:rPr>
          <w:t>1</w:t>
        </w:r>
        <w:r w:rsidR="009F24AE" w:rsidRPr="0027485F">
          <w:rPr>
            <w:rStyle w:val="Hipervnculo"/>
            <w:rFonts w:cs="Times New Roman"/>
            <w:noProof/>
          </w:rPr>
          <w:t xml:space="preserve"> Roles y Responsabilidades en SCRUM</w:t>
        </w:r>
        <w:r w:rsidR="009F24AE">
          <w:rPr>
            <w:noProof/>
            <w:webHidden/>
          </w:rPr>
          <w:tab/>
        </w:r>
        <w:r w:rsidR="009F24AE">
          <w:rPr>
            <w:noProof/>
            <w:webHidden/>
          </w:rPr>
          <w:fldChar w:fldCharType="begin"/>
        </w:r>
        <w:r w:rsidR="009F24AE">
          <w:rPr>
            <w:noProof/>
            <w:webHidden/>
          </w:rPr>
          <w:instrText xml:space="preserve"> PAGEREF _Toc161743314 \h </w:instrText>
        </w:r>
        <w:r w:rsidR="009F24AE">
          <w:rPr>
            <w:noProof/>
            <w:webHidden/>
          </w:rPr>
        </w:r>
        <w:r w:rsidR="009F24AE">
          <w:rPr>
            <w:noProof/>
            <w:webHidden/>
          </w:rPr>
          <w:fldChar w:fldCharType="separate"/>
        </w:r>
        <w:r w:rsidR="001A7EC2">
          <w:rPr>
            <w:noProof/>
            <w:webHidden/>
          </w:rPr>
          <w:t>20</w:t>
        </w:r>
        <w:r w:rsidR="009F24AE">
          <w:rPr>
            <w:noProof/>
            <w:webHidden/>
          </w:rPr>
          <w:fldChar w:fldCharType="end"/>
        </w:r>
      </w:hyperlink>
    </w:p>
    <w:p w14:paraId="7FB180F1" w14:textId="31C3FF9E" w:rsidR="001C1E61" w:rsidRPr="00B75A2C" w:rsidRDefault="009F24AE" w:rsidP="00822EC8">
      <w:pPr>
        <w:pStyle w:val="Tabladeilustraciones"/>
        <w:tabs>
          <w:tab w:val="right" w:leader="dot" w:pos="9020"/>
        </w:tabs>
        <w:spacing w:line="480" w:lineRule="auto"/>
        <w:ind w:left="9020" w:hanging="9020"/>
        <w:rPr>
          <w:rFonts w:cs="Times New Roman"/>
          <w:szCs w:val="24"/>
          <w:lang w:val="es-CO"/>
        </w:rPr>
        <w:sectPr w:rsidR="001C1E61" w:rsidRPr="00B75A2C" w:rsidSect="0000186D">
          <w:footerReference w:type="default" r:id="rId14"/>
          <w:type w:val="nextColumn"/>
          <w:pgSz w:w="11910" w:h="16840"/>
          <w:pgMar w:top="1440" w:right="1440" w:bottom="1797" w:left="1440" w:header="751" w:footer="0" w:gutter="0"/>
          <w:cols w:space="720"/>
        </w:sectPr>
      </w:pPr>
      <w:r>
        <w:rPr>
          <w:rFonts w:cs="Times New Roman"/>
          <w:szCs w:val="24"/>
        </w:rPr>
        <w:fldChar w:fldCharType="end"/>
      </w:r>
    </w:p>
    <w:p w14:paraId="6622639B" w14:textId="77777777" w:rsidR="00773A1C" w:rsidRPr="00B75A2C" w:rsidRDefault="00773A1C">
      <w:pPr>
        <w:rPr>
          <w:rFonts w:ascii="Times New Roman" w:hAnsi="Times New Roman" w:cs="Times New Roman"/>
          <w:sz w:val="24"/>
          <w:szCs w:val="24"/>
        </w:rPr>
      </w:pPr>
    </w:p>
    <w:p w14:paraId="75A4DC03" w14:textId="77777777" w:rsidR="003635CC" w:rsidRPr="00B75A2C" w:rsidRDefault="00386073">
      <w:pPr>
        <w:pStyle w:val="Ttulo2"/>
        <w:spacing w:before="86"/>
        <w:ind w:left="2716" w:right="2729"/>
        <w:jc w:val="center"/>
        <w:rPr>
          <w:rFonts w:ascii="Times New Roman" w:hAnsi="Times New Roman" w:cs="Times New Roman"/>
          <w:sz w:val="24"/>
          <w:szCs w:val="24"/>
        </w:rPr>
      </w:pPr>
      <w:bookmarkStart w:id="6" w:name="_Toc161745084"/>
      <w:bookmarkStart w:id="7" w:name="_Toc161745321"/>
      <w:bookmarkStart w:id="8" w:name="_Toc161746161"/>
      <w:bookmarkStart w:id="9" w:name="_Toc166840032"/>
      <w:r w:rsidRPr="00B75A2C">
        <w:rPr>
          <w:rFonts w:ascii="Times New Roman" w:hAnsi="Times New Roman" w:cs="Times New Roman"/>
          <w:sz w:val="24"/>
          <w:szCs w:val="24"/>
        </w:rPr>
        <w:t>Introducción</w:t>
      </w:r>
      <w:bookmarkEnd w:id="6"/>
      <w:bookmarkEnd w:id="7"/>
      <w:bookmarkEnd w:id="8"/>
      <w:bookmarkEnd w:id="9"/>
    </w:p>
    <w:p w14:paraId="509942BE" w14:textId="77777777" w:rsidR="003635CC" w:rsidRPr="00B75A2C" w:rsidRDefault="003635CC">
      <w:pPr>
        <w:pStyle w:val="Textoindependiente"/>
        <w:rPr>
          <w:rFonts w:ascii="Times New Roman" w:hAnsi="Times New Roman" w:cs="Times New Roman"/>
          <w:b/>
          <w:sz w:val="24"/>
          <w:szCs w:val="24"/>
        </w:rPr>
      </w:pPr>
    </w:p>
    <w:p w14:paraId="5C426D16" w14:textId="13FC2F43" w:rsidR="004C2C1E" w:rsidRPr="00B75A2C" w:rsidRDefault="004C2C1E" w:rsidP="004C2C1E">
      <w:pPr>
        <w:pStyle w:val="Textoindependiente"/>
        <w:spacing w:line="480" w:lineRule="auto"/>
        <w:ind w:left="122" w:right="228" w:firstLine="707"/>
        <w:rPr>
          <w:rFonts w:ascii="Times New Roman" w:hAnsi="Times New Roman" w:cs="Times New Roman"/>
          <w:sz w:val="24"/>
          <w:szCs w:val="24"/>
        </w:rPr>
      </w:pPr>
      <w:r w:rsidRPr="68B8E014">
        <w:rPr>
          <w:rFonts w:ascii="Times New Roman" w:hAnsi="Times New Roman" w:cs="Times New Roman"/>
          <w:sz w:val="24"/>
          <w:szCs w:val="24"/>
        </w:rPr>
        <w:t xml:space="preserve">El presente proyecto se basa en </w:t>
      </w:r>
      <w:r w:rsidR="00EE0BAD" w:rsidRPr="68B8E014">
        <w:rPr>
          <w:rFonts w:ascii="Times New Roman" w:hAnsi="Times New Roman" w:cs="Times New Roman"/>
          <w:sz w:val="24"/>
          <w:szCs w:val="24"/>
        </w:rPr>
        <w:t xml:space="preserve">el </w:t>
      </w:r>
      <w:r w:rsidR="00DF77DA">
        <w:rPr>
          <w:rFonts w:ascii="Times New Roman" w:hAnsi="Times New Roman" w:cs="Times New Roman"/>
          <w:sz w:val="24"/>
          <w:szCs w:val="24"/>
        </w:rPr>
        <w:t xml:space="preserve">desarrollo </w:t>
      </w:r>
      <w:r w:rsidR="00FE48D9" w:rsidRPr="00B75A2C">
        <w:rPr>
          <w:rFonts w:ascii="Times New Roman" w:hAnsi="Times New Roman" w:cs="Times New Roman"/>
          <w:sz w:val="24"/>
          <w:szCs w:val="24"/>
        </w:rPr>
        <w:t xml:space="preserve">de una plataforma web que permita la </w:t>
      </w:r>
      <w:del w:id="10" w:author="Microsoft Word" w:date="2024-05-17T10:40:00Z">
        <w:r w:rsidR="00FE48D9">
          <w:rPr>
            <w:rFonts w:ascii="Times New Roman" w:hAnsi="Times New Roman" w:cs="Times New Roman"/>
            <w:sz w:val="24"/>
            <w:szCs w:val="24"/>
          </w:rPr>
          <w:delText xml:space="preserve">genberacion </w:delText>
        </w:r>
        <w:r w:rsidR="00FE48D9" w:rsidRPr="00B75A2C">
          <w:rPr>
            <w:rFonts w:ascii="Times New Roman" w:hAnsi="Times New Roman" w:cs="Times New Roman"/>
            <w:sz w:val="24"/>
            <w:szCs w:val="24"/>
          </w:rPr>
          <w:delText xml:space="preserve"> de eventos</w:delText>
        </w:r>
      </w:del>
      <w:ins w:id="11" w:author="Microsoft Word" w:date="2024-05-17T10:40:00Z">
        <w:r w:rsidR="00FE48D9">
          <w:rPr>
            <w:rFonts w:ascii="Times New Roman" w:hAnsi="Times New Roman" w:cs="Times New Roman"/>
            <w:sz w:val="24"/>
            <w:szCs w:val="24"/>
          </w:rPr>
          <w:t>generación</w:t>
        </w:r>
      </w:ins>
      <w:r w:rsidR="00FE48D9" w:rsidRPr="00B75A2C">
        <w:rPr>
          <w:rFonts w:ascii="Times New Roman" w:hAnsi="Times New Roman" w:cs="Times New Roman"/>
          <w:sz w:val="24"/>
          <w:szCs w:val="24"/>
        </w:rPr>
        <w:t xml:space="preserve"> </w:t>
      </w:r>
      <w:r w:rsidR="00FE48D9">
        <w:rPr>
          <w:rFonts w:ascii="Times New Roman" w:hAnsi="Times New Roman" w:cs="Times New Roman"/>
          <w:sz w:val="24"/>
          <w:szCs w:val="24"/>
        </w:rPr>
        <w:t xml:space="preserve">y almacenamiento </w:t>
      </w:r>
      <w:ins w:id="12" w:author="Microsoft Word" w:date="2024-05-17T10:40:00Z">
        <w:r w:rsidR="00FE48D9">
          <w:rPr>
            <w:rFonts w:ascii="Times New Roman" w:hAnsi="Times New Roman" w:cs="Times New Roman"/>
            <w:sz w:val="24"/>
            <w:szCs w:val="24"/>
          </w:rPr>
          <w:t xml:space="preserve">de </w:t>
        </w:r>
      </w:ins>
      <w:r w:rsidR="00FE48D9" w:rsidRPr="00B75A2C">
        <w:rPr>
          <w:rFonts w:ascii="Times New Roman" w:hAnsi="Times New Roman" w:cs="Times New Roman"/>
          <w:sz w:val="24"/>
          <w:szCs w:val="24"/>
        </w:rPr>
        <w:t xml:space="preserve">certificados emitidos por </w:t>
      </w:r>
      <w:r w:rsidRPr="68B8E014">
        <w:rPr>
          <w:rFonts w:ascii="Times New Roman" w:hAnsi="Times New Roman" w:cs="Times New Roman"/>
          <w:sz w:val="24"/>
          <w:szCs w:val="24"/>
        </w:rPr>
        <w:t xml:space="preserve">la Universidad de Cundinamarca dado que la certificación del conocimiento es una de las necesidades más influyentes de la ciencia actual (Cognitiva, 2013). Es por ello </w:t>
      </w:r>
      <w:proofErr w:type="gramStart"/>
      <w:r w:rsidRPr="68B8E014">
        <w:rPr>
          <w:rFonts w:ascii="Times New Roman" w:hAnsi="Times New Roman" w:cs="Times New Roman"/>
          <w:sz w:val="24"/>
          <w:szCs w:val="24"/>
        </w:rPr>
        <w:t>que</w:t>
      </w:r>
      <w:proofErr w:type="gramEnd"/>
      <w:r w:rsidRPr="68B8E014">
        <w:rPr>
          <w:rFonts w:ascii="Times New Roman" w:hAnsi="Times New Roman" w:cs="Times New Roman"/>
          <w:sz w:val="24"/>
          <w:szCs w:val="24"/>
        </w:rPr>
        <w:t xml:space="preserve"> la búsqueda constante de la verdad y la expansión de nuestro entendimiento como seres humanos han generado una creciente necesidad de contar con mecanismos confiables que certifiquen y autentiquen el conocimiento (Certificado, 2012). En la actualidad, la sociedad experimenta una dinámica transformación en el ámbito del aprendizaje (Montoro Cabrera, 2009). Se permite ver la transición de los métodos tradicionales de educación nuevas perspectivas y desafíos en la certificación del conocimiento (Javier Navarro Berrocal, 2016). Esta evolución redefine la forma en que se adquiere y se valida el entendimiento (Molina, 2015) en estudiantes y profesionales. </w:t>
      </w:r>
    </w:p>
    <w:p w14:paraId="1E263467" w14:textId="245C3D3B" w:rsidR="00E629B1" w:rsidRPr="00B75A2C" w:rsidRDefault="00E629B1">
      <w:pPr>
        <w:pStyle w:val="Textoindependiente"/>
        <w:spacing w:before="10"/>
        <w:rPr>
          <w:rFonts w:ascii="Times New Roman" w:hAnsi="Times New Roman" w:cs="Times New Roman"/>
          <w:sz w:val="24"/>
          <w:szCs w:val="24"/>
        </w:rPr>
      </w:pPr>
    </w:p>
    <w:p w14:paraId="4D749543" w14:textId="77777777" w:rsidR="00E629B1" w:rsidRPr="00B75A2C" w:rsidRDefault="00E629B1">
      <w:pPr>
        <w:pStyle w:val="Textoindependiente"/>
        <w:spacing w:before="10"/>
        <w:rPr>
          <w:rFonts w:ascii="Times New Roman" w:hAnsi="Times New Roman" w:cs="Times New Roman"/>
          <w:sz w:val="24"/>
          <w:szCs w:val="24"/>
        </w:rPr>
      </w:pPr>
    </w:p>
    <w:p w14:paraId="35523F5C" w14:textId="77777777" w:rsidR="00E629B1" w:rsidRPr="00B75A2C" w:rsidRDefault="00E629B1">
      <w:pPr>
        <w:pStyle w:val="Textoindependiente"/>
        <w:spacing w:before="10"/>
        <w:rPr>
          <w:rFonts w:ascii="Times New Roman" w:hAnsi="Times New Roman" w:cs="Times New Roman"/>
          <w:sz w:val="24"/>
          <w:szCs w:val="24"/>
        </w:rPr>
      </w:pPr>
    </w:p>
    <w:p w14:paraId="4E8634A9" w14:textId="77777777" w:rsidR="00E629B1" w:rsidRPr="00B75A2C" w:rsidRDefault="00E629B1">
      <w:pPr>
        <w:pStyle w:val="Textoindependiente"/>
        <w:spacing w:before="10"/>
        <w:rPr>
          <w:rFonts w:ascii="Times New Roman" w:hAnsi="Times New Roman" w:cs="Times New Roman"/>
          <w:sz w:val="24"/>
          <w:szCs w:val="24"/>
        </w:rPr>
      </w:pPr>
    </w:p>
    <w:p w14:paraId="37549DC1" w14:textId="77777777" w:rsidR="00E629B1" w:rsidRPr="00B75A2C" w:rsidRDefault="00E629B1">
      <w:pPr>
        <w:pStyle w:val="Textoindependiente"/>
        <w:spacing w:before="10"/>
        <w:rPr>
          <w:rFonts w:ascii="Times New Roman" w:hAnsi="Times New Roman" w:cs="Times New Roman"/>
          <w:sz w:val="24"/>
          <w:szCs w:val="24"/>
        </w:rPr>
      </w:pPr>
    </w:p>
    <w:p w14:paraId="32E21E65" w14:textId="77777777" w:rsidR="00E629B1" w:rsidRPr="00B75A2C" w:rsidRDefault="00E629B1">
      <w:pPr>
        <w:pStyle w:val="Textoindependiente"/>
        <w:spacing w:before="10"/>
        <w:rPr>
          <w:rFonts w:ascii="Times New Roman" w:hAnsi="Times New Roman" w:cs="Times New Roman"/>
          <w:sz w:val="24"/>
          <w:szCs w:val="24"/>
        </w:rPr>
      </w:pPr>
    </w:p>
    <w:p w14:paraId="3AE488D1" w14:textId="77777777" w:rsidR="00E629B1" w:rsidRPr="00B75A2C" w:rsidRDefault="00E629B1">
      <w:pPr>
        <w:pStyle w:val="Textoindependiente"/>
        <w:spacing w:before="10"/>
        <w:rPr>
          <w:rFonts w:ascii="Times New Roman" w:hAnsi="Times New Roman" w:cs="Times New Roman"/>
          <w:sz w:val="24"/>
          <w:szCs w:val="24"/>
        </w:rPr>
      </w:pPr>
    </w:p>
    <w:p w14:paraId="56E51204" w14:textId="77777777" w:rsidR="00E629B1" w:rsidRDefault="00E629B1">
      <w:pPr>
        <w:pStyle w:val="Textoindependiente"/>
        <w:spacing w:before="10"/>
        <w:rPr>
          <w:rFonts w:ascii="Times New Roman" w:hAnsi="Times New Roman" w:cs="Times New Roman"/>
          <w:sz w:val="24"/>
          <w:szCs w:val="24"/>
        </w:rPr>
      </w:pPr>
    </w:p>
    <w:p w14:paraId="4E9ECFF0" w14:textId="77777777" w:rsidR="00E13CB5" w:rsidRDefault="00E13CB5">
      <w:pPr>
        <w:pStyle w:val="Textoindependiente"/>
        <w:spacing w:before="10"/>
        <w:rPr>
          <w:rFonts w:ascii="Times New Roman" w:hAnsi="Times New Roman" w:cs="Times New Roman"/>
          <w:sz w:val="24"/>
          <w:szCs w:val="24"/>
        </w:rPr>
      </w:pPr>
    </w:p>
    <w:p w14:paraId="2658E673" w14:textId="77777777" w:rsidR="00E13CB5" w:rsidRDefault="00E13CB5">
      <w:pPr>
        <w:pStyle w:val="Textoindependiente"/>
        <w:spacing w:before="10"/>
        <w:rPr>
          <w:rFonts w:ascii="Times New Roman" w:hAnsi="Times New Roman" w:cs="Times New Roman"/>
          <w:sz w:val="24"/>
          <w:szCs w:val="24"/>
        </w:rPr>
      </w:pPr>
    </w:p>
    <w:p w14:paraId="3F444A30" w14:textId="77777777" w:rsidR="00E13CB5" w:rsidRDefault="00E13CB5">
      <w:pPr>
        <w:pStyle w:val="Textoindependiente"/>
        <w:spacing w:before="10"/>
        <w:rPr>
          <w:rFonts w:ascii="Times New Roman" w:hAnsi="Times New Roman" w:cs="Times New Roman"/>
          <w:sz w:val="24"/>
          <w:szCs w:val="24"/>
        </w:rPr>
      </w:pPr>
    </w:p>
    <w:p w14:paraId="39DC9BF9" w14:textId="77777777" w:rsidR="00E13CB5" w:rsidRDefault="00E13CB5">
      <w:pPr>
        <w:pStyle w:val="Textoindependiente"/>
        <w:spacing w:before="10"/>
        <w:rPr>
          <w:rFonts w:ascii="Times New Roman" w:hAnsi="Times New Roman" w:cs="Times New Roman"/>
          <w:sz w:val="24"/>
          <w:szCs w:val="24"/>
        </w:rPr>
      </w:pPr>
    </w:p>
    <w:p w14:paraId="5E0D22FB" w14:textId="77777777" w:rsidR="00E13CB5" w:rsidRDefault="00E13CB5">
      <w:pPr>
        <w:pStyle w:val="Textoindependiente"/>
        <w:spacing w:before="10"/>
        <w:rPr>
          <w:rFonts w:ascii="Times New Roman" w:hAnsi="Times New Roman" w:cs="Times New Roman"/>
          <w:sz w:val="24"/>
          <w:szCs w:val="24"/>
        </w:rPr>
      </w:pPr>
    </w:p>
    <w:p w14:paraId="655F235B" w14:textId="77777777" w:rsidR="00E13CB5" w:rsidRDefault="00E13CB5">
      <w:pPr>
        <w:pStyle w:val="Textoindependiente"/>
        <w:spacing w:before="10"/>
        <w:rPr>
          <w:rFonts w:ascii="Times New Roman" w:hAnsi="Times New Roman" w:cs="Times New Roman"/>
          <w:sz w:val="24"/>
          <w:szCs w:val="24"/>
        </w:rPr>
      </w:pPr>
    </w:p>
    <w:p w14:paraId="54B4253C" w14:textId="77777777" w:rsidR="00E13CB5" w:rsidRDefault="00E13CB5">
      <w:pPr>
        <w:pStyle w:val="Textoindependiente"/>
        <w:spacing w:before="10"/>
        <w:rPr>
          <w:rFonts w:ascii="Times New Roman" w:hAnsi="Times New Roman" w:cs="Times New Roman"/>
          <w:sz w:val="24"/>
          <w:szCs w:val="24"/>
        </w:rPr>
      </w:pPr>
    </w:p>
    <w:p w14:paraId="4AEE9054" w14:textId="77777777" w:rsidR="00E13CB5" w:rsidRDefault="00E13CB5">
      <w:pPr>
        <w:pStyle w:val="Textoindependiente"/>
        <w:spacing w:before="10"/>
        <w:rPr>
          <w:rFonts w:ascii="Times New Roman" w:hAnsi="Times New Roman" w:cs="Times New Roman"/>
          <w:sz w:val="24"/>
          <w:szCs w:val="24"/>
        </w:rPr>
      </w:pPr>
    </w:p>
    <w:p w14:paraId="1E9D1FFC" w14:textId="77777777" w:rsidR="00E13CB5" w:rsidRDefault="00E13CB5">
      <w:pPr>
        <w:pStyle w:val="Textoindependiente"/>
        <w:spacing w:before="10"/>
        <w:rPr>
          <w:rFonts w:ascii="Times New Roman" w:hAnsi="Times New Roman" w:cs="Times New Roman"/>
          <w:sz w:val="24"/>
          <w:szCs w:val="24"/>
        </w:rPr>
      </w:pPr>
    </w:p>
    <w:p w14:paraId="2638D3BD" w14:textId="77777777" w:rsidR="00E13CB5" w:rsidRPr="00B75A2C" w:rsidRDefault="00E13CB5">
      <w:pPr>
        <w:pStyle w:val="Textoindependiente"/>
        <w:spacing w:before="10"/>
        <w:rPr>
          <w:rFonts w:ascii="Times New Roman" w:hAnsi="Times New Roman" w:cs="Times New Roman"/>
          <w:sz w:val="24"/>
          <w:szCs w:val="24"/>
        </w:rPr>
      </w:pPr>
    </w:p>
    <w:p w14:paraId="1C1FE13D" w14:textId="77777777" w:rsidR="0074469A" w:rsidRPr="00B75A2C" w:rsidRDefault="0074469A">
      <w:pPr>
        <w:pStyle w:val="Textoindependiente"/>
        <w:spacing w:before="10"/>
        <w:rPr>
          <w:rFonts w:ascii="Times New Roman" w:hAnsi="Times New Roman" w:cs="Times New Roman"/>
          <w:sz w:val="24"/>
          <w:szCs w:val="24"/>
        </w:rPr>
      </w:pPr>
    </w:p>
    <w:p w14:paraId="022A7B45" w14:textId="77777777" w:rsidR="00E629B1" w:rsidRPr="00B75A2C" w:rsidRDefault="00E629B1">
      <w:pPr>
        <w:pStyle w:val="Textoindependiente"/>
        <w:spacing w:before="10"/>
        <w:rPr>
          <w:rFonts w:ascii="Times New Roman" w:hAnsi="Times New Roman" w:cs="Times New Roman"/>
          <w:sz w:val="24"/>
          <w:szCs w:val="24"/>
        </w:rPr>
      </w:pPr>
    </w:p>
    <w:p w14:paraId="791C2DAE" w14:textId="77777777" w:rsidR="003A2E2B" w:rsidRPr="00B75A2C" w:rsidRDefault="003A2E2B">
      <w:pPr>
        <w:pStyle w:val="Textoindependiente"/>
        <w:spacing w:before="10"/>
        <w:rPr>
          <w:rFonts w:ascii="Times New Roman" w:hAnsi="Times New Roman" w:cs="Times New Roman"/>
          <w:sz w:val="24"/>
          <w:szCs w:val="24"/>
        </w:rPr>
      </w:pPr>
    </w:p>
    <w:p w14:paraId="3A5E5CD3" w14:textId="77777777" w:rsidR="003635CC" w:rsidRPr="00B75A2C" w:rsidRDefault="00386073">
      <w:pPr>
        <w:pStyle w:val="Ttulo2"/>
        <w:ind w:left="2714" w:right="2729"/>
        <w:jc w:val="center"/>
        <w:rPr>
          <w:rFonts w:ascii="Times New Roman" w:hAnsi="Times New Roman" w:cs="Times New Roman"/>
          <w:sz w:val="24"/>
          <w:szCs w:val="24"/>
        </w:rPr>
      </w:pPr>
      <w:bookmarkStart w:id="13" w:name="_Toc161745085"/>
      <w:bookmarkStart w:id="14" w:name="_Toc161745322"/>
      <w:bookmarkStart w:id="15" w:name="_Toc161746162"/>
      <w:bookmarkStart w:id="16" w:name="_Toc166840033"/>
      <w:r w:rsidRPr="00B75A2C">
        <w:rPr>
          <w:rFonts w:ascii="Times New Roman" w:hAnsi="Times New Roman" w:cs="Times New Roman"/>
          <w:sz w:val="24"/>
          <w:szCs w:val="24"/>
        </w:rPr>
        <w:lastRenderedPageBreak/>
        <w:t>Resumen</w:t>
      </w:r>
      <w:bookmarkEnd w:id="13"/>
      <w:bookmarkEnd w:id="14"/>
      <w:bookmarkEnd w:id="15"/>
      <w:bookmarkEnd w:id="16"/>
    </w:p>
    <w:p w14:paraId="511BD189" w14:textId="77777777" w:rsidR="003635CC" w:rsidRPr="00B75A2C" w:rsidRDefault="003635CC">
      <w:pPr>
        <w:pStyle w:val="Textoindependiente"/>
        <w:rPr>
          <w:rFonts w:ascii="Times New Roman" w:hAnsi="Times New Roman" w:cs="Times New Roman"/>
          <w:b/>
          <w:sz w:val="24"/>
          <w:szCs w:val="24"/>
        </w:rPr>
      </w:pPr>
    </w:p>
    <w:p w14:paraId="2B165135" w14:textId="0E21105E" w:rsidR="004C2C1E" w:rsidRPr="00B75A2C" w:rsidRDefault="004C2C1E" w:rsidP="004C2C1E">
      <w:pPr>
        <w:pStyle w:val="Textoindependiente"/>
        <w:spacing w:line="480" w:lineRule="auto"/>
        <w:ind w:left="122" w:right="141" w:firstLine="707"/>
        <w:rPr>
          <w:rFonts w:ascii="Times New Roman" w:hAnsi="Times New Roman" w:cs="Times New Roman"/>
          <w:sz w:val="24"/>
          <w:szCs w:val="24"/>
        </w:rPr>
      </w:pPr>
      <w:r w:rsidRPr="2F7D57BD">
        <w:rPr>
          <w:rFonts w:ascii="Times New Roman" w:hAnsi="Times New Roman" w:cs="Times New Roman"/>
          <w:sz w:val="24"/>
          <w:szCs w:val="24"/>
        </w:rPr>
        <w:t xml:space="preserve">Este documento demuestra el desarrollo y cumplimiento de los objetivos específicos al realizar el proceso de investigación, diseño, estructura y desarrollo funcional de una plataforma que permita la gestión de eventos y certificados en la institución educativa Universidad de Cundinamarca. Esta plataforma de certificaciones tiene como propósito mejorar la eficiencia de los procesos relacionados con la organización de eventos académicos y la emisión de certificados, proporcionando a los usuarios una experiencia más conveniente y eficaz. El proceso de desarrollo se llevó a cabo en varias etapas cumpliendo con la metodología de desarrollo </w:t>
      </w:r>
      <w:proofErr w:type="spellStart"/>
      <w:r w:rsidRPr="2F7D57BD">
        <w:rPr>
          <w:rFonts w:ascii="Times New Roman" w:hAnsi="Times New Roman" w:cs="Times New Roman"/>
          <w:sz w:val="24"/>
          <w:szCs w:val="24"/>
        </w:rPr>
        <w:t>OpenUp</w:t>
      </w:r>
      <w:proofErr w:type="spellEnd"/>
      <w:r w:rsidRPr="2F7D57BD">
        <w:rPr>
          <w:rFonts w:ascii="Times New Roman" w:hAnsi="Times New Roman" w:cs="Times New Roman"/>
          <w:sz w:val="24"/>
          <w:szCs w:val="24"/>
        </w:rPr>
        <w:t xml:space="preserve">, que incluyen la creación de la plantilla de certificación en </w:t>
      </w:r>
      <w:proofErr w:type="spellStart"/>
      <w:r w:rsidRPr="2F7D57BD">
        <w:rPr>
          <w:rFonts w:ascii="Times New Roman" w:hAnsi="Times New Roman" w:cs="Times New Roman"/>
          <w:sz w:val="24"/>
          <w:szCs w:val="24"/>
        </w:rPr>
        <w:t>Canva</w:t>
      </w:r>
      <w:proofErr w:type="spellEnd"/>
      <w:r w:rsidRPr="2F7D57BD">
        <w:rPr>
          <w:rFonts w:ascii="Times New Roman" w:hAnsi="Times New Roman" w:cs="Times New Roman"/>
          <w:sz w:val="24"/>
          <w:szCs w:val="24"/>
        </w:rPr>
        <w:t>, la instalación del framework PDF-LIB, la creación de archivos HTML, CSS y JavaScript, la personalización de la plantilla de certificación, la incorporación de una fuente personalizada, la adición de estilos y elementos visuales, y la implementación de la funcionalidad de generación de certificados. </w:t>
      </w:r>
    </w:p>
    <w:p w14:paraId="16537C57" w14:textId="16FB8F81" w:rsidR="004C2C1E" w:rsidRPr="00B75A2C" w:rsidRDefault="004C2C1E" w:rsidP="004C2C1E">
      <w:pPr>
        <w:pStyle w:val="Textoindependiente"/>
        <w:spacing w:line="480" w:lineRule="auto"/>
        <w:ind w:left="122" w:right="141" w:firstLine="707"/>
        <w:rPr>
          <w:rFonts w:ascii="Times New Roman" w:hAnsi="Times New Roman" w:cs="Times New Roman"/>
          <w:sz w:val="24"/>
          <w:szCs w:val="24"/>
        </w:rPr>
      </w:pPr>
      <w:r w:rsidRPr="00B75A2C">
        <w:rPr>
          <w:rFonts w:ascii="Times New Roman" w:hAnsi="Times New Roman" w:cs="Times New Roman"/>
          <w:sz w:val="24"/>
          <w:szCs w:val="24"/>
        </w:rPr>
        <w:t xml:space="preserve">Una vez </w:t>
      </w:r>
      <w:r w:rsidR="00DF5633">
        <w:rPr>
          <w:rFonts w:ascii="Times New Roman" w:hAnsi="Times New Roman" w:cs="Times New Roman"/>
          <w:sz w:val="24"/>
          <w:szCs w:val="24"/>
        </w:rPr>
        <w:t>finalizado</w:t>
      </w:r>
      <w:r w:rsidRPr="00B75A2C">
        <w:rPr>
          <w:rFonts w:ascii="Times New Roman" w:hAnsi="Times New Roman" w:cs="Times New Roman"/>
          <w:sz w:val="24"/>
          <w:szCs w:val="24"/>
        </w:rPr>
        <w:t xml:space="preserve"> el desarrollo, la plataforma se ha alojado en GitHub Pages, lo que permite a los usuarios acceder a ella desde cualquier lugar. Los usuarios pueden ingresar su nombre completo, generar un certificado personalizado y descargarlo en formato PDF. La plataforma ofrece una solución eficiente y efectiva para la gestión de eventos y certificados en la Universidad de Cundinamarca, reduciendo la carga administrativa y mejorando la experiencia la experiencia tanto de asistentes, docentes como de ponentes.</w:t>
      </w:r>
    </w:p>
    <w:p w14:paraId="738FFC4C" w14:textId="151B46AB" w:rsidR="004C2C1E" w:rsidRPr="00B75A2C" w:rsidRDefault="004C2C1E" w:rsidP="00496B94">
      <w:pPr>
        <w:pStyle w:val="Textoindependiente"/>
        <w:spacing w:line="480" w:lineRule="auto"/>
        <w:ind w:right="228"/>
        <w:rPr>
          <w:rFonts w:ascii="Times New Roman" w:hAnsi="Times New Roman" w:cs="Times New Roman"/>
          <w:b/>
          <w:sz w:val="24"/>
          <w:szCs w:val="24"/>
        </w:rPr>
      </w:pPr>
      <w:r w:rsidRPr="00B75A2C">
        <w:rPr>
          <w:rFonts w:ascii="Times New Roman" w:hAnsi="Times New Roman" w:cs="Times New Roman"/>
          <w:b/>
          <w:sz w:val="24"/>
          <w:szCs w:val="24"/>
        </w:rPr>
        <w:t>Palabras clave</w:t>
      </w:r>
    </w:p>
    <w:p w14:paraId="1EC19116" w14:textId="25073756" w:rsidR="004C2C1E" w:rsidRPr="00B75A2C" w:rsidRDefault="004C2C1E" w:rsidP="004C2C1E">
      <w:pPr>
        <w:pStyle w:val="Textoindependiente"/>
        <w:spacing w:before="10"/>
        <w:ind w:firstLine="720"/>
        <w:rPr>
          <w:rFonts w:ascii="Times New Roman" w:hAnsi="Times New Roman" w:cs="Times New Roman"/>
          <w:sz w:val="24"/>
          <w:szCs w:val="24"/>
        </w:rPr>
      </w:pPr>
      <w:r w:rsidRPr="00B75A2C">
        <w:rPr>
          <w:rFonts w:ascii="Times New Roman" w:hAnsi="Times New Roman" w:cs="Times New Roman"/>
          <w:sz w:val="24"/>
          <w:szCs w:val="24"/>
        </w:rPr>
        <w:t>Certificados</w:t>
      </w:r>
      <w:r w:rsidR="00560FEF" w:rsidRPr="00B75A2C">
        <w:rPr>
          <w:rFonts w:ascii="Times New Roman" w:hAnsi="Times New Roman" w:cs="Times New Roman"/>
          <w:sz w:val="24"/>
          <w:szCs w:val="24"/>
        </w:rPr>
        <w:t xml:space="preserve"> institucionales</w:t>
      </w:r>
      <w:r w:rsidRPr="00B75A2C">
        <w:rPr>
          <w:rFonts w:ascii="Times New Roman" w:hAnsi="Times New Roman" w:cs="Times New Roman"/>
          <w:sz w:val="24"/>
          <w:szCs w:val="24"/>
        </w:rPr>
        <w:t xml:space="preserve">, </w:t>
      </w:r>
      <w:r w:rsidR="00600E62">
        <w:rPr>
          <w:rFonts w:ascii="Times New Roman" w:hAnsi="Times New Roman" w:cs="Times New Roman"/>
          <w:sz w:val="24"/>
          <w:szCs w:val="24"/>
        </w:rPr>
        <w:t>d</w:t>
      </w:r>
      <w:r w:rsidRPr="00B75A2C">
        <w:rPr>
          <w:rFonts w:ascii="Times New Roman" w:hAnsi="Times New Roman" w:cs="Times New Roman"/>
          <w:sz w:val="24"/>
          <w:szCs w:val="24"/>
        </w:rPr>
        <w:t>esarrollo</w:t>
      </w:r>
      <w:r w:rsidR="00560FEF" w:rsidRPr="00B75A2C">
        <w:rPr>
          <w:rFonts w:ascii="Times New Roman" w:hAnsi="Times New Roman" w:cs="Times New Roman"/>
          <w:sz w:val="24"/>
          <w:szCs w:val="24"/>
        </w:rPr>
        <w:t xml:space="preserve"> a la medida</w:t>
      </w:r>
      <w:r w:rsidRPr="00B75A2C">
        <w:rPr>
          <w:rFonts w:ascii="Times New Roman" w:hAnsi="Times New Roman" w:cs="Times New Roman"/>
          <w:sz w:val="24"/>
          <w:szCs w:val="24"/>
        </w:rPr>
        <w:t xml:space="preserve">, </w:t>
      </w:r>
      <w:r w:rsidR="00600E62">
        <w:rPr>
          <w:rFonts w:ascii="Times New Roman" w:hAnsi="Times New Roman" w:cs="Times New Roman"/>
          <w:sz w:val="24"/>
          <w:szCs w:val="24"/>
        </w:rPr>
        <w:t>e</w:t>
      </w:r>
      <w:r w:rsidRPr="00B75A2C">
        <w:rPr>
          <w:rFonts w:ascii="Times New Roman" w:hAnsi="Times New Roman" w:cs="Times New Roman"/>
          <w:sz w:val="24"/>
          <w:szCs w:val="24"/>
        </w:rPr>
        <w:t>ficiencia en procesos</w:t>
      </w:r>
      <w:r w:rsidR="00560FEF" w:rsidRPr="00B75A2C">
        <w:rPr>
          <w:rFonts w:ascii="Times New Roman" w:hAnsi="Times New Roman" w:cs="Times New Roman"/>
          <w:sz w:val="24"/>
          <w:szCs w:val="24"/>
        </w:rPr>
        <w:t xml:space="preserve">. </w:t>
      </w:r>
    </w:p>
    <w:p w14:paraId="0C2913BA" w14:textId="77777777" w:rsidR="004C2C1E" w:rsidRPr="00B75A2C" w:rsidRDefault="004C2C1E" w:rsidP="004C2C1E">
      <w:pPr>
        <w:pStyle w:val="Textoindependiente"/>
        <w:spacing w:before="10"/>
        <w:ind w:firstLine="720"/>
        <w:rPr>
          <w:rFonts w:ascii="Times New Roman" w:hAnsi="Times New Roman" w:cs="Times New Roman"/>
          <w:sz w:val="24"/>
          <w:szCs w:val="24"/>
        </w:rPr>
      </w:pPr>
    </w:p>
    <w:p w14:paraId="7315AC54" w14:textId="77777777" w:rsidR="00E629B1" w:rsidRPr="00B75A2C" w:rsidRDefault="00E629B1" w:rsidP="00560FEF">
      <w:pPr>
        <w:pStyle w:val="Textoindependiente"/>
        <w:spacing w:before="10"/>
        <w:rPr>
          <w:rFonts w:ascii="Times New Roman" w:hAnsi="Times New Roman" w:cs="Times New Roman"/>
          <w:sz w:val="24"/>
          <w:szCs w:val="24"/>
        </w:rPr>
      </w:pPr>
    </w:p>
    <w:p w14:paraId="25B44BC9" w14:textId="77777777" w:rsidR="00560FEF" w:rsidRPr="00B75A2C" w:rsidRDefault="00560FEF" w:rsidP="00560FEF">
      <w:pPr>
        <w:pStyle w:val="Textoindependiente"/>
        <w:spacing w:before="10"/>
        <w:rPr>
          <w:rFonts w:ascii="Times New Roman" w:hAnsi="Times New Roman" w:cs="Times New Roman"/>
          <w:sz w:val="24"/>
          <w:szCs w:val="24"/>
        </w:rPr>
      </w:pPr>
    </w:p>
    <w:p w14:paraId="18A4CECF" w14:textId="77777777" w:rsidR="00496B94" w:rsidRPr="00B75A2C" w:rsidRDefault="00496B94" w:rsidP="00560FEF">
      <w:pPr>
        <w:pStyle w:val="Textoindependiente"/>
        <w:spacing w:before="10"/>
        <w:rPr>
          <w:rFonts w:ascii="Times New Roman" w:hAnsi="Times New Roman" w:cs="Times New Roman"/>
          <w:sz w:val="24"/>
          <w:szCs w:val="24"/>
        </w:rPr>
      </w:pPr>
    </w:p>
    <w:p w14:paraId="7B4CD189" w14:textId="77777777" w:rsidR="00B902F7" w:rsidRPr="00B75A2C" w:rsidRDefault="00B902F7" w:rsidP="00560FEF">
      <w:pPr>
        <w:pStyle w:val="Textoindependiente"/>
        <w:spacing w:before="10"/>
        <w:rPr>
          <w:rFonts w:ascii="Times New Roman" w:hAnsi="Times New Roman" w:cs="Times New Roman"/>
          <w:sz w:val="24"/>
          <w:szCs w:val="24"/>
        </w:rPr>
      </w:pPr>
    </w:p>
    <w:p w14:paraId="2BC44020" w14:textId="77777777" w:rsidR="00E629B1" w:rsidRPr="00B75A2C" w:rsidRDefault="00E629B1" w:rsidP="004C2C1E">
      <w:pPr>
        <w:pStyle w:val="Textoindependiente"/>
        <w:spacing w:before="10"/>
        <w:ind w:firstLine="720"/>
        <w:rPr>
          <w:rFonts w:ascii="Times New Roman" w:hAnsi="Times New Roman" w:cs="Times New Roman"/>
          <w:sz w:val="24"/>
          <w:szCs w:val="24"/>
        </w:rPr>
      </w:pPr>
    </w:p>
    <w:p w14:paraId="02E7CBCB" w14:textId="77777777" w:rsidR="004C2C1E" w:rsidRPr="00B451E2" w:rsidRDefault="004C2C1E" w:rsidP="00B451E2">
      <w:pPr>
        <w:pStyle w:val="Ttulo1"/>
        <w:jc w:val="center"/>
        <w:rPr>
          <w:rFonts w:ascii="Times New Roman" w:hAnsi="Times New Roman" w:cs="Times New Roman"/>
          <w:b/>
          <w:bCs/>
          <w:lang w:val="en-US"/>
        </w:rPr>
      </w:pPr>
      <w:bookmarkStart w:id="17" w:name="_Toc161745086"/>
      <w:bookmarkStart w:id="18" w:name="_Toc161745323"/>
      <w:bookmarkStart w:id="19" w:name="_Toc161746163"/>
      <w:bookmarkStart w:id="20" w:name="_Toc166840034"/>
      <w:r w:rsidRPr="00B451E2">
        <w:rPr>
          <w:rFonts w:ascii="Times New Roman" w:hAnsi="Times New Roman" w:cs="Times New Roman"/>
          <w:b/>
          <w:bCs/>
          <w:lang w:val="en-US"/>
        </w:rPr>
        <w:lastRenderedPageBreak/>
        <w:t>Abstract</w:t>
      </w:r>
      <w:bookmarkEnd w:id="17"/>
      <w:bookmarkEnd w:id="18"/>
      <w:bookmarkEnd w:id="19"/>
      <w:bookmarkEnd w:id="20"/>
    </w:p>
    <w:p w14:paraId="1181D336" w14:textId="77777777" w:rsidR="004C2C1E" w:rsidRPr="00EC5741" w:rsidRDefault="004C2C1E" w:rsidP="004C2C1E">
      <w:pPr>
        <w:pStyle w:val="Textoindependiente"/>
        <w:rPr>
          <w:rFonts w:ascii="Times New Roman" w:hAnsi="Times New Roman" w:cs="Times New Roman"/>
          <w:b/>
          <w:sz w:val="24"/>
          <w:szCs w:val="24"/>
          <w:lang w:val="en-US"/>
        </w:rPr>
      </w:pPr>
    </w:p>
    <w:p w14:paraId="330BCFE7" w14:textId="75CD4E9E" w:rsidR="004C2C1E" w:rsidRPr="00B75A2C" w:rsidRDefault="004C2C1E" w:rsidP="004C2C1E">
      <w:pPr>
        <w:pStyle w:val="Textoindependiente"/>
        <w:spacing w:line="480" w:lineRule="auto"/>
        <w:ind w:left="122" w:right="228" w:firstLine="707"/>
        <w:rPr>
          <w:rFonts w:ascii="Times New Roman" w:hAnsi="Times New Roman" w:cs="Times New Roman"/>
          <w:sz w:val="24"/>
          <w:szCs w:val="24"/>
          <w:lang w:val="en-US"/>
        </w:rPr>
      </w:pPr>
      <w:r w:rsidRPr="00EC5741">
        <w:rPr>
          <w:rFonts w:ascii="Times New Roman" w:hAnsi="Times New Roman" w:cs="Times New Roman"/>
          <w:sz w:val="24"/>
          <w:szCs w:val="24"/>
          <w:lang w:val="en-US"/>
        </w:rPr>
        <w:t xml:space="preserve">This document demonstrates the development and achievement of specific objectives through the research, design, structure, and functional development process of a platform enabling the management of events and certificates at the educational institution, Universidad de Cundinamarca. The purpose of this certification platform is to enhance the efficiency of processes related to the organization of academic events and the issuance of certificates, providing users with a more convenient and effective experience. The development process occurred in several stages, following the </w:t>
      </w:r>
      <w:proofErr w:type="spellStart"/>
      <w:r w:rsidRPr="00EC5741">
        <w:rPr>
          <w:rFonts w:ascii="Times New Roman" w:hAnsi="Times New Roman" w:cs="Times New Roman"/>
          <w:sz w:val="24"/>
          <w:szCs w:val="24"/>
          <w:lang w:val="en-US"/>
        </w:rPr>
        <w:t>OpenUp</w:t>
      </w:r>
      <w:proofErr w:type="spellEnd"/>
      <w:r w:rsidRPr="00EC5741">
        <w:rPr>
          <w:rFonts w:ascii="Times New Roman" w:hAnsi="Times New Roman" w:cs="Times New Roman"/>
          <w:sz w:val="24"/>
          <w:szCs w:val="24"/>
          <w:lang w:val="en-US"/>
        </w:rPr>
        <w:t xml:space="preserve"> development methodology, which included creating the certificate template in Canva, installing the PDF-LIB framework, generating HTML, CSS, and JavaScript files, customizing the certificate template, incorporating a custom font, adding styles and visual elements, and implementing certificate generation functionality. </w:t>
      </w:r>
    </w:p>
    <w:p w14:paraId="6005ED74" w14:textId="355A11E8" w:rsidR="004C2C1E" w:rsidRPr="00EC5741" w:rsidRDefault="004C2C1E" w:rsidP="004C2C1E">
      <w:pPr>
        <w:pStyle w:val="Textoindependiente"/>
        <w:spacing w:line="480" w:lineRule="auto"/>
        <w:ind w:left="122" w:right="228" w:firstLine="707"/>
        <w:rPr>
          <w:rFonts w:ascii="Times New Roman" w:hAnsi="Times New Roman" w:cs="Times New Roman"/>
          <w:sz w:val="24"/>
          <w:szCs w:val="24"/>
          <w:lang w:val="en-US"/>
        </w:rPr>
      </w:pPr>
      <w:r w:rsidRPr="00EC5741">
        <w:rPr>
          <w:rFonts w:ascii="Times New Roman" w:hAnsi="Times New Roman" w:cs="Times New Roman"/>
          <w:sz w:val="24"/>
          <w:szCs w:val="24"/>
          <w:lang w:val="en-US"/>
        </w:rPr>
        <w:t>Upon completion of the development, the platform was hosted on GitHub Pages, allowing users to access it from anywhere. Users can enter their full name, generate a personalized certificate, and download it in PDF format. The platform offers an efficient and effective solution for managing events and certificates at Universidad de Cundinamarca, reducing administrative burdens, and enhancing the experience for attendees, educators, and speakers alike. </w:t>
      </w:r>
    </w:p>
    <w:p w14:paraId="608E5437" w14:textId="1B2D54DC" w:rsidR="004C2C1E" w:rsidRPr="00EC5741" w:rsidRDefault="004C2C1E" w:rsidP="00B451E2">
      <w:pPr>
        <w:pStyle w:val="Textoindependiente"/>
        <w:spacing w:line="480" w:lineRule="auto"/>
        <w:ind w:right="228"/>
        <w:outlineLvl w:val="1"/>
        <w:rPr>
          <w:rFonts w:ascii="Times New Roman" w:hAnsi="Times New Roman" w:cs="Times New Roman"/>
          <w:b/>
          <w:sz w:val="24"/>
          <w:szCs w:val="24"/>
          <w:lang w:val="en-US"/>
        </w:rPr>
      </w:pPr>
      <w:bookmarkStart w:id="21" w:name="_Toc160613121"/>
      <w:bookmarkStart w:id="22" w:name="_Toc161745087"/>
      <w:bookmarkStart w:id="23" w:name="_Toc161745324"/>
      <w:bookmarkStart w:id="24" w:name="_Toc161746164"/>
      <w:bookmarkStart w:id="25" w:name="_Toc166840035"/>
      <w:r w:rsidRPr="00EC5741">
        <w:rPr>
          <w:rFonts w:ascii="Times New Roman" w:hAnsi="Times New Roman" w:cs="Times New Roman"/>
          <w:b/>
          <w:sz w:val="24"/>
          <w:szCs w:val="24"/>
          <w:lang w:val="en-US"/>
        </w:rPr>
        <w:t>Key</w:t>
      </w:r>
      <w:r w:rsidRPr="00EC5741">
        <w:rPr>
          <w:rFonts w:ascii="Times New Roman" w:hAnsi="Times New Roman" w:cs="Times New Roman"/>
          <w:b/>
          <w:spacing w:val="-2"/>
          <w:sz w:val="24"/>
          <w:szCs w:val="24"/>
          <w:lang w:val="en-US"/>
        </w:rPr>
        <w:t xml:space="preserve"> </w:t>
      </w:r>
      <w:r w:rsidRPr="00EC5741">
        <w:rPr>
          <w:rFonts w:ascii="Times New Roman" w:hAnsi="Times New Roman" w:cs="Times New Roman"/>
          <w:b/>
          <w:sz w:val="24"/>
          <w:szCs w:val="24"/>
          <w:lang w:val="en-US"/>
        </w:rPr>
        <w:t>words.</w:t>
      </w:r>
      <w:bookmarkEnd w:id="21"/>
      <w:bookmarkEnd w:id="22"/>
      <w:bookmarkEnd w:id="23"/>
      <w:bookmarkEnd w:id="24"/>
      <w:bookmarkEnd w:id="25"/>
    </w:p>
    <w:p w14:paraId="168F52C4" w14:textId="23EFD1DC" w:rsidR="0001629F" w:rsidRPr="00EC5741" w:rsidRDefault="000E23CD" w:rsidP="00B75A2C">
      <w:pPr>
        <w:pStyle w:val="Textoindependiente"/>
        <w:spacing w:line="480" w:lineRule="auto"/>
        <w:ind w:right="228" w:firstLine="720"/>
        <w:rPr>
          <w:rFonts w:ascii="Times New Roman" w:hAnsi="Times New Roman" w:cs="Times New Roman"/>
          <w:b/>
          <w:bCs/>
          <w:sz w:val="24"/>
          <w:szCs w:val="24"/>
          <w:lang w:val="en-US"/>
        </w:rPr>
      </w:pPr>
      <w:r w:rsidRPr="00EC5741">
        <w:rPr>
          <w:rFonts w:ascii="Times New Roman" w:hAnsi="Times New Roman" w:cs="Times New Roman"/>
          <w:sz w:val="24"/>
          <w:szCs w:val="24"/>
          <w:lang w:val="en-US"/>
        </w:rPr>
        <w:t xml:space="preserve">Institutional certificates, </w:t>
      </w:r>
      <w:r w:rsidR="00B902F7">
        <w:rPr>
          <w:rFonts w:ascii="Times New Roman" w:hAnsi="Times New Roman" w:cs="Times New Roman"/>
          <w:sz w:val="24"/>
          <w:szCs w:val="24"/>
          <w:lang w:val="en-US"/>
        </w:rPr>
        <w:t>c</w:t>
      </w:r>
      <w:r w:rsidRPr="00EC5741">
        <w:rPr>
          <w:rFonts w:ascii="Times New Roman" w:hAnsi="Times New Roman" w:cs="Times New Roman"/>
          <w:sz w:val="24"/>
          <w:szCs w:val="24"/>
          <w:lang w:val="en-US"/>
        </w:rPr>
        <w:t xml:space="preserve">ustom development, </w:t>
      </w:r>
      <w:r w:rsidR="00B902F7">
        <w:rPr>
          <w:rFonts w:ascii="Times New Roman" w:hAnsi="Times New Roman" w:cs="Times New Roman"/>
          <w:sz w:val="24"/>
          <w:szCs w:val="24"/>
          <w:lang w:val="en-US"/>
        </w:rPr>
        <w:t>p</w:t>
      </w:r>
      <w:r w:rsidRPr="00EC5741">
        <w:rPr>
          <w:rFonts w:ascii="Times New Roman" w:hAnsi="Times New Roman" w:cs="Times New Roman"/>
          <w:sz w:val="24"/>
          <w:szCs w:val="24"/>
          <w:lang w:val="en-US"/>
        </w:rPr>
        <w:t>rocess</w:t>
      </w:r>
      <w:r w:rsidR="0001629F" w:rsidRPr="00EC5741">
        <w:rPr>
          <w:rFonts w:ascii="Times New Roman" w:hAnsi="Times New Roman" w:cs="Times New Roman"/>
          <w:sz w:val="24"/>
          <w:szCs w:val="24"/>
          <w:lang w:val="en-US"/>
        </w:rPr>
        <w:t xml:space="preserve"> </w:t>
      </w:r>
      <w:r w:rsidRPr="00EC5741">
        <w:rPr>
          <w:rFonts w:ascii="Times New Roman" w:hAnsi="Times New Roman" w:cs="Times New Roman"/>
          <w:sz w:val="24"/>
          <w:szCs w:val="24"/>
          <w:lang w:val="en-US"/>
        </w:rPr>
        <w:t>efficiency.</w:t>
      </w:r>
    </w:p>
    <w:p w14:paraId="6DA55FF0" w14:textId="77777777" w:rsidR="0001629F" w:rsidRPr="00EC5741" w:rsidRDefault="0001629F" w:rsidP="00B75A2C">
      <w:pPr>
        <w:pStyle w:val="Textoindependiente"/>
        <w:spacing w:line="480" w:lineRule="auto"/>
        <w:ind w:right="228"/>
        <w:rPr>
          <w:rFonts w:ascii="Times New Roman" w:hAnsi="Times New Roman" w:cs="Times New Roman"/>
          <w:b/>
          <w:bCs/>
          <w:sz w:val="24"/>
          <w:szCs w:val="24"/>
          <w:lang w:val="en-US"/>
        </w:rPr>
      </w:pPr>
    </w:p>
    <w:p w14:paraId="4F0E858F" w14:textId="77777777" w:rsidR="0001629F" w:rsidRPr="00EC5741" w:rsidRDefault="0001629F" w:rsidP="00B75A2C">
      <w:pPr>
        <w:pStyle w:val="Textoindependiente"/>
        <w:spacing w:line="480" w:lineRule="auto"/>
        <w:ind w:right="228"/>
        <w:rPr>
          <w:rFonts w:ascii="Times New Roman" w:hAnsi="Times New Roman" w:cs="Times New Roman"/>
          <w:b/>
          <w:bCs/>
          <w:sz w:val="24"/>
          <w:szCs w:val="24"/>
          <w:lang w:val="en-US"/>
        </w:rPr>
      </w:pPr>
    </w:p>
    <w:p w14:paraId="65401F5C" w14:textId="77777777" w:rsidR="00B75A2C" w:rsidRPr="00EC5741" w:rsidRDefault="00B75A2C" w:rsidP="00B75A2C">
      <w:pPr>
        <w:pStyle w:val="Textoindependiente"/>
        <w:spacing w:line="480" w:lineRule="auto"/>
        <w:ind w:right="228"/>
        <w:rPr>
          <w:rFonts w:ascii="Times New Roman" w:hAnsi="Times New Roman" w:cs="Times New Roman"/>
          <w:b/>
          <w:bCs/>
          <w:sz w:val="24"/>
          <w:szCs w:val="24"/>
          <w:lang w:val="en-US"/>
        </w:rPr>
      </w:pPr>
    </w:p>
    <w:p w14:paraId="5FB2C431" w14:textId="77777777" w:rsidR="00B75A2C" w:rsidRPr="00EC5741" w:rsidRDefault="00B75A2C" w:rsidP="00B75A2C">
      <w:pPr>
        <w:pStyle w:val="Textoindependiente"/>
        <w:spacing w:line="480" w:lineRule="auto"/>
        <w:ind w:right="228"/>
        <w:rPr>
          <w:rFonts w:ascii="Times New Roman" w:hAnsi="Times New Roman" w:cs="Times New Roman"/>
          <w:b/>
          <w:bCs/>
          <w:sz w:val="24"/>
          <w:szCs w:val="24"/>
          <w:lang w:val="en-US"/>
        </w:rPr>
      </w:pPr>
    </w:p>
    <w:p w14:paraId="772E8165" w14:textId="77777777" w:rsidR="00B902F7" w:rsidRPr="00EC5741" w:rsidRDefault="00B902F7" w:rsidP="00B75A2C">
      <w:pPr>
        <w:pStyle w:val="Textoindependiente"/>
        <w:spacing w:line="480" w:lineRule="auto"/>
        <w:ind w:right="228"/>
        <w:rPr>
          <w:rFonts w:ascii="Times New Roman" w:hAnsi="Times New Roman" w:cs="Times New Roman"/>
          <w:b/>
          <w:bCs/>
          <w:sz w:val="24"/>
          <w:szCs w:val="24"/>
          <w:lang w:val="en-US"/>
        </w:rPr>
      </w:pPr>
    </w:p>
    <w:p w14:paraId="450C1E57" w14:textId="7B417327" w:rsidR="003635CC" w:rsidRPr="00B451E2" w:rsidRDefault="00386073" w:rsidP="00B451E2">
      <w:pPr>
        <w:pStyle w:val="Ttulo1"/>
        <w:jc w:val="center"/>
        <w:rPr>
          <w:rFonts w:ascii="Times New Roman" w:hAnsi="Times New Roman" w:cs="Times New Roman"/>
          <w:b/>
          <w:bCs/>
        </w:rPr>
      </w:pPr>
      <w:bookmarkStart w:id="26" w:name="_Toc161745088"/>
      <w:bookmarkStart w:id="27" w:name="_Toc161745325"/>
      <w:bookmarkStart w:id="28" w:name="_Toc161746165"/>
      <w:bookmarkStart w:id="29" w:name="_Toc166840036"/>
      <w:r w:rsidRPr="00B451E2">
        <w:rPr>
          <w:rFonts w:ascii="Times New Roman" w:hAnsi="Times New Roman" w:cs="Times New Roman"/>
          <w:b/>
          <w:bCs/>
        </w:rPr>
        <w:lastRenderedPageBreak/>
        <w:t>Definición</w:t>
      </w:r>
      <w:r w:rsidRPr="00B451E2">
        <w:rPr>
          <w:rFonts w:ascii="Times New Roman" w:hAnsi="Times New Roman" w:cs="Times New Roman"/>
          <w:b/>
          <w:bCs/>
          <w:spacing w:val="-4"/>
        </w:rPr>
        <w:t xml:space="preserve"> </w:t>
      </w:r>
      <w:r w:rsidRPr="00B451E2">
        <w:rPr>
          <w:rFonts w:ascii="Times New Roman" w:hAnsi="Times New Roman" w:cs="Times New Roman"/>
          <w:b/>
          <w:bCs/>
        </w:rPr>
        <w:t>del</w:t>
      </w:r>
      <w:r w:rsidRPr="00B451E2">
        <w:rPr>
          <w:rFonts w:ascii="Times New Roman" w:hAnsi="Times New Roman" w:cs="Times New Roman"/>
          <w:b/>
          <w:bCs/>
          <w:spacing w:val="-4"/>
        </w:rPr>
        <w:t xml:space="preserve"> </w:t>
      </w:r>
      <w:r w:rsidR="00620858" w:rsidRPr="00B451E2">
        <w:rPr>
          <w:rFonts w:ascii="Times New Roman" w:hAnsi="Times New Roman" w:cs="Times New Roman"/>
          <w:b/>
          <w:bCs/>
        </w:rPr>
        <w:t>P</w:t>
      </w:r>
      <w:r w:rsidRPr="00B451E2">
        <w:rPr>
          <w:rFonts w:ascii="Times New Roman" w:hAnsi="Times New Roman" w:cs="Times New Roman"/>
          <w:b/>
          <w:bCs/>
        </w:rPr>
        <w:t>roblema</w:t>
      </w:r>
      <w:bookmarkEnd w:id="26"/>
      <w:bookmarkEnd w:id="27"/>
      <w:bookmarkEnd w:id="28"/>
      <w:bookmarkEnd w:id="29"/>
    </w:p>
    <w:p w14:paraId="7CF4BC8E" w14:textId="77777777" w:rsidR="003635CC" w:rsidRPr="00B75A2C" w:rsidRDefault="003635CC">
      <w:pPr>
        <w:pStyle w:val="Textoindependiente"/>
        <w:rPr>
          <w:rFonts w:ascii="Times New Roman" w:hAnsi="Times New Roman" w:cs="Times New Roman"/>
          <w:b/>
          <w:sz w:val="24"/>
          <w:szCs w:val="24"/>
        </w:rPr>
      </w:pPr>
    </w:p>
    <w:p w14:paraId="53F28254" w14:textId="70649286" w:rsidR="003635CC" w:rsidRPr="00B75A2C" w:rsidRDefault="00D869F3">
      <w:pPr>
        <w:pStyle w:val="Textoindependiente"/>
        <w:spacing w:line="480" w:lineRule="auto"/>
        <w:ind w:left="122" w:right="471" w:firstLine="770"/>
        <w:rPr>
          <w:rFonts w:ascii="Times New Roman" w:hAnsi="Times New Roman" w:cs="Times New Roman"/>
          <w:sz w:val="24"/>
          <w:szCs w:val="24"/>
        </w:rPr>
      </w:pPr>
      <w:r w:rsidRPr="00B75A2C">
        <w:rPr>
          <w:rFonts w:ascii="Times New Roman" w:hAnsi="Times New Roman" w:cs="Times New Roman"/>
          <w:sz w:val="24"/>
          <w:szCs w:val="24"/>
        </w:rPr>
        <w:t xml:space="preserve">A </w:t>
      </w:r>
      <w:r w:rsidR="006347A9" w:rsidRPr="00B75A2C">
        <w:rPr>
          <w:rFonts w:ascii="Times New Roman" w:hAnsi="Times New Roman" w:cs="Times New Roman"/>
          <w:sz w:val="24"/>
          <w:szCs w:val="24"/>
        </w:rPr>
        <w:t>continuación,</w:t>
      </w:r>
      <w:r w:rsidRPr="00B75A2C">
        <w:rPr>
          <w:rFonts w:ascii="Times New Roman" w:hAnsi="Times New Roman" w:cs="Times New Roman"/>
          <w:sz w:val="24"/>
          <w:szCs w:val="24"/>
        </w:rPr>
        <w:t xml:space="preserve"> se presenta hacia el lector la definición del problema identificado a partir de la estructura del árbol de problemas que se encuentra en </w:t>
      </w:r>
      <w:hyperlink w:anchor="_Referencias_Prueba" w:history="1">
        <w:r w:rsidR="00DA5A16" w:rsidRPr="00DA5A16">
          <w:rPr>
            <w:rStyle w:val="Hipervnculo"/>
            <w:rFonts w:ascii="Times New Roman" w:hAnsi="Times New Roman" w:cs="Times New Roman"/>
            <w:sz w:val="24"/>
            <w:szCs w:val="24"/>
          </w:rPr>
          <w:t>(Anexo 1)</w:t>
        </w:r>
      </w:hyperlink>
      <w:r w:rsidR="00AF1E52">
        <w:rPr>
          <w:rFonts w:ascii="Times New Roman" w:hAnsi="Times New Roman" w:cs="Times New Roman"/>
          <w:sz w:val="24"/>
          <w:szCs w:val="24"/>
        </w:rPr>
        <w:t>,</w:t>
      </w:r>
      <w:r w:rsidRPr="00B75A2C">
        <w:rPr>
          <w:rFonts w:ascii="Times New Roman" w:hAnsi="Times New Roman" w:cs="Times New Roman"/>
          <w:sz w:val="24"/>
          <w:szCs w:val="24"/>
        </w:rPr>
        <w:t xml:space="preserve"> este fue implementado en esta investigación con el objetivo de identificar la problemática central del estudio.  </w:t>
      </w:r>
    </w:p>
    <w:p w14:paraId="197EBC57" w14:textId="738C0C0F" w:rsidR="003635CC" w:rsidRPr="00B75A2C" w:rsidRDefault="00386073" w:rsidP="00B451E2">
      <w:pPr>
        <w:pStyle w:val="Ttulo2"/>
        <w:rPr>
          <w:rFonts w:ascii="Times New Roman" w:hAnsi="Times New Roman" w:cs="Times New Roman"/>
          <w:sz w:val="24"/>
          <w:szCs w:val="24"/>
        </w:rPr>
      </w:pPr>
      <w:bookmarkStart w:id="30" w:name="_Toc161745089"/>
      <w:bookmarkStart w:id="31" w:name="_Toc161745326"/>
      <w:bookmarkStart w:id="32" w:name="_Toc161746166"/>
      <w:bookmarkStart w:id="33" w:name="_Toc166840037"/>
      <w:r w:rsidRPr="00B75A2C">
        <w:rPr>
          <w:rFonts w:ascii="Times New Roman" w:hAnsi="Times New Roman" w:cs="Times New Roman"/>
          <w:sz w:val="24"/>
          <w:szCs w:val="24"/>
        </w:rPr>
        <w:t>Descripción</w:t>
      </w:r>
      <w:r w:rsidRPr="00B75A2C">
        <w:rPr>
          <w:rFonts w:ascii="Times New Roman" w:hAnsi="Times New Roman" w:cs="Times New Roman"/>
          <w:spacing w:val="-3"/>
          <w:sz w:val="24"/>
          <w:szCs w:val="24"/>
        </w:rPr>
        <w:t xml:space="preserve"> </w:t>
      </w:r>
      <w:r w:rsidRPr="00B75A2C">
        <w:rPr>
          <w:rFonts w:ascii="Times New Roman" w:hAnsi="Times New Roman" w:cs="Times New Roman"/>
          <w:sz w:val="24"/>
          <w:szCs w:val="24"/>
        </w:rPr>
        <w:t>de</w:t>
      </w:r>
      <w:r w:rsidRPr="00B75A2C">
        <w:rPr>
          <w:rFonts w:ascii="Times New Roman" w:hAnsi="Times New Roman" w:cs="Times New Roman"/>
          <w:spacing w:val="-2"/>
          <w:sz w:val="24"/>
          <w:szCs w:val="24"/>
        </w:rPr>
        <w:t xml:space="preserve"> </w:t>
      </w:r>
      <w:r w:rsidRPr="00B75A2C">
        <w:rPr>
          <w:rFonts w:ascii="Times New Roman" w:hAnsi="Times New Roman" w:cs="Times New Roman"/>
          <w:sz w:val="24"/>
          <w:szCs w:val="24"/>
        </w:rPr>
        <w:t>la</w:t>
      </w:r>
      <w:r w:rsidRPr="00B75A2C">
        <w:rPr>
          <w:rFonts w:ascii="Times New Roman" w:hAnsi="Times New Roman" w:cs="Times New Roman"/>
          <w:spacing w:val="-2"/>
          <w:sz w:val="24"/>
          <w:szCs w:val="24"/>
        </w:rPr>
        <w:t xml:space="preserve"> </w:t>
      </w:r>
      <w:r w:rsidR="00620858" w:rsidRPr="00B75A2C">
        <w:rPr>
          <w:rFonts w:ascii="Times New Roman" w:hAnsi="Times New Roman" w:cs="Times New Roman"/>
          <w:sz w:val="24"/>
          <w:szCs w:val="24"/>
        </w:rPr>
        <w:t>S</w:t>
      </w:r>
      <w:r w:rsidRPr="00B75A2C">
        <w:rPr>
          <w:rFonts w:ascii="Times New Roman" w:hAnsi="Times New Roman" w:cs="Times New Roman"/>
          <w:sz w:val="24"/>
          <w:szCs w:val="24"/>
        </w:rPr>
        <w:t>ituación</w:t>
      </w:r>
      <w:r w:rsidRPr="00B75A2C">
        <w:rPr>
          <w:rFonts w:ascii="Times New Roman" w:hAnsi="Times New Roman" w:cs="Times New Roman"/>
          <w:spacing w:val="-2"/>
          <w:sz w:val="24"/>
          <w:szCs w:val="24"/>
        </w:rPr>
        <w:t xml:space="preserve"> </w:t>
      </w:r>
      <w:r w:rsidR="00620858" w:rsidRPr="00B75A2C">
        <w:rPr>
          <w:rFonts w:ascii="Times New Roman" w:hAnsi="Times New Roman" w:cs="Times New Roman"/>
          <w:sz w:val="24"/>
          <w:szCs w:val="24"/>
        </w:rPr>
        <w:t>P</w:t>
      </w:r>
      <w:r w:rsidRPr="00B75A2C">
        <w:rPr>
          <w:rFonts w:ascii="Times New Roman" w:hAnsi="Times New Roman" w:cs="Times New Roman"/>
          <w:sz w:val="24"/>
          <w:szCs w:val="24"/>
        </w:rPr>
        <w:t>roblemática</w:t>
      </w:r>
      <w:bookmarkEnd w:id="30"/>
      <w:bookmarkEnd w:id="31"/>
      <w:bookmarkEnd w:id="32"/>
      <w:bookmarkEnd w:id="33"/>
    </w:p>
    <w:p w14:paraId="2E0C17B2" w14:textId="77777777" w:rsidR="003635CC" w:rsidRPr="00B75A2C" w:rsidRDefault="003635CC">
      <w:pPr>
        <w:pStyle w:val="Textoindependiente"/>
        <w:spacing w:before="9"/>
        <w:rPr>
          <w:rFonts w:ascii="Times New Roman" w:hAnsi="Times New Roman" w:cs="Times New Roman"/>
          <w:b/>
          <w:sz w:val="24"/>
          <w:szCs w:val="24"/>
        </w:rPr>
      </w:pPr>
    </w:p>
    <w:p w14:paraId="4E2E0555" w14:textId="41162340" w:rsidR="00D869F3" w:rsidRPr="00B75A2C" w:rsidRDefault="006347A9" w:rsidP="00D869F3">
      <w:pPr>
        <w:spacing w:line="478" w:lineRule="auto"/>
        <w:ind w:right="63" w:firstLine="720"/>
        <w:rPr>
          <w:rFonts w:ascii="Times New Roman" w:hAnsi="Times New Roman" w:cs="Times New Roman"/>
          <w:sz w:val="24"/>
          <w:szCs w:val="24"/>
        </w:rPr>
      </w:pPr>
      <w:r w:rsidRPr="00B75A2C">
        <w:rPr>
          <w:rFonts w:ascii="Times New Roman" w:hAnsi="Times New Roman" w:cs="Times New Roman"/>
          <w:sz w:val="24"/>
          <w:szCs w:val="24"/>
        </w:rPr>
        <w:t>El problema</w:t>
      </w:r>
      <w:r w:rsidR="00D869F3" w:rsidRPr="00B75A2C">
        <w:rPr>
          <w:rFonts w:ascii="Times New Roman" w:hAnsi="Times New Roman" w:cs="Times New Roman"/>
          <w:sz w:val="24"/>
          <w:szCs w:val="24"/>
        </w:rPr>
        <w:t xml:space="preserve"> se centra en la necesidad imperante de certificar y autenticar el conocimiento en un contexto de transformación educativa y demanda creciente (UNESCOCEPAL-PNUD, 1981) de mecanismos confiables de certificación. La sociedad actual experimenta una </w:t>
      </w:r>
      <w:r w:rsidR="00E140F7" w:rsidRPr="00B75A2C">
        <w:rPr>
          <w:rFonts w:ascii="Times New Roman" w:hAnsi="Times New Roman" w:cs="Times New Roman"/>
          <w:sz w:val="24"/>
          <w:szCs w:val="24"/>
        </w:rPr>
        <w:t>transición (</w:t>
      </w:r>
      <w:r w:rsidR="00D869F3" w:rsidRPr="00B75A2C">
        <w:rPr>
          <w:rFonts w:ascii="Times New Roman" w:hAnsi="Times New Roman" w:cs="Times New Roman"/>
          <w:sz w:val="24"/>
          <w:szCs w:val="24"/>
        </w:rPr>
        <w:t>Azorín Abellán Cecilia, 2019) de los métodos educativos tradicionales hacia nuevas perspectivas y desafíos en la certificación del conocimiento, lo que redefine la adquisición y validación del entendimiento (Bueno Ruiz, 2006). En este contexto, surge la necesidad de desarrollar una plataforma integral para la gestión de eventos y certificados en la Universidad de Cundinamarca. A su vez radica en la eficiencia de los procesos relacionados con la organización de eventos académicos y la emisión de certificados en la Universidad de Cundinamarca, que actualmente enfrenta desafíos administrativos y operativos principalmente por la emisión de certificados físicos teniendo en cuenta la política de “</w:t>
      </w:r>
      <w:proofErr w:type="gramStart"/>
      <w:r w:rsidR="00D869F3" w:rsidRPr="00B75A2C">
        <w:rPr>
          <w:rFonts w:ascii="Times New Roman" w:hAnsi="Times New Roman" w:cs="Times New Roman"/>
          <w:sz w:val="24"/>
          <w:szCs w:val="24"/>
        </w:rPr>
        <w:t>Cero papel</w:t>
      </w:r>
      <w:proofErr w:type="gramEnd"/>
      <w:r w:rsidR="00D869F3" w:rsidRPr="00B75A2C">
        <w:rPr>
          <w:rFonts w:ascii="Times New Roman" w:hAnsi="Times New Roman" w:cs="Times New Roman"/>
          <w:sz w:val="24"/>
          <w:szCs w:val="24"/>
        </w:rPr>
        <w:t>”</w:t>
      </w:r>
      <w:r w:rsidR="00242340" w:rsidRPr="00B75A2C">
        <w:rPr>
          <w:rFonts w:ascii="Times New Roman" w:hAnsi="Times New Roman" w:cs="Times New Roman"/>
          <w:sz w:val="24"/>
          <w:szCs w:val="24"/>
        </w:rPr>
        <w:t xml:space="preserve"> </w:t>
      </w:r>
      <w:r w:rsidR="00D869F3" w:rsidRPr="00B75A2C">
        <w:rPr>
          <w:rFonts w:ascii="Times New Roman" w:hAnsi="Times New Roman" w:cs="Times New Roman"/>
          <w:sz w:val="24"/>
          <w:szCs w:val="24"/>
        </w:rPr>
        <w:t xml:space="preserve">(Macroproceso et al., 2020). El sistema existente no satisface completamente las necesidades de los usuarios, lo que implica una experiencia menos conveniente y eficaz. </w:t>
      </w:r>
    </w:p>
    <w:p w14:paraId="568F6D09" w14:textId="48B2292A" w:rsidR="00D869F3" w:rsidRPr="00B75A2C" w:rsidRDefault="00C83C98" w:rsidP="00767173">
      <w:pPr>
        <w:pStyle w:val="Ttulo3"/>
        <w:tabs>
          <w:tab w:val="left" w:pos="736"/>
        </w:tabs>
        <w:ind w:left="0" w:firstLine="0"/>
        <w:rPr>
          <w:rFonts w:ascii="Times New Roman" w:hAnsi="Times New Roman" w:cs="Times New Roman"/>
          <w:sz w:val="24"/>
          <w:szCs w:val="24"/>
        </w:rPr>
      </w:pPr>
      <w:r w:rsidRPr="00B75A2C">
        <w:rPr>
          <w:rFonts w:ascii="Times New Roman" w:hAnsi="Times New Roman" w:cs="Times New Roman"/>
          <w:sz w:val="24"/>
          <w:szCs w:val="24"/>
        </w:rPr>
        <w:tab/>
      </w:r>
      <w:bookmarkStart w:id="34" w:name="_Toc161745090"/>
      <w:bookmarkStart w:id="35" w:name="_Toc161745327"/>
      <w:bookmarkStart w:id="36" w:name="_Toc161746167"/>
      <w:bookmarkStart w:id="37" w:name="_Toc166840038"/>
      <w:r w:rsidR="00D869F3" w:rsidRPr="00B75A2C">
        <w:rPr>
          <w:rFonts w:ascii="Times New Roman" w:hAnsi="Times New Roman" w:cs="Times New Roman"/>
          <w:sz w:val="24"/>
          <w:szCs w:val="24"/>
        </w:rPr>
        <w:t>Formulación</w:t>
      </w:r>
      <w:r w:rsidR="00D869F3" w:rsidRPr="00B75A2C">
        <w:rPr>
          <w:rFonts w:ascii="Times New Roman" w:hAnsi="Times New Roman" w:cs="Times New Roman"/>
          <w:spacing w:val="-4"/>
          <w:sz w:val="24"/>
          <w:szCs w:val="24"/>
        </w:rPr>
        <w:t xml:space="preserve"> </w:t>
      </w:r>
      <w:r w:rsidR="00D869F3" w:rsidRPr="00B75A2C">
        <w:rPr>
          <w:rFonts w:ascii="Times New Roman" w:hAnsi="Times New Roman" w:cs="Times New Roman"/>
          <w:sz w:val="24"/>
          <w:szCs w:val="24"/>
        </w:rPr>
        <w:t>del</w:t>
      </w:r>
      <w:r w:rsidR="00D869F3" w:rsidRPr="00B75A2C">
        <w:rPr>
          <w:rFonts w:ascii="Times New Roman" w:hAnsi="Times New Roman" w:cs="Times New Roman"/>
          <w:spacing w:val="-3"/>
          <w:sz w:val="24"/>
          <w:szCs w:val="24"/>
        </w:rPr>
        <w:t xml:space="preserve"> </w:t>
      </w:r>
      <w:r w:rsidR="00767173" w:rsidRPr="00B75A2C">
        <w:rPr>
          <w:rFonts w:ascii="Times New Roman" w:hAnsi="Times New Roman" w:cs="Times New Roman"/>
          <w:sz w:val="24"/>
          <w:szCs w:val="24"/>
        </w:rPr>
        <w:t>P</w:t>
      </w:r>
      <w:r w:rsidR="00D869F3" w:rsidRPr="00B75A2C">
        <w:rPr>
          <w:rFonts w:ascii="Times New Roman" w:hAnsi="Times New Roman" w:cs="Times New Roman"/>
          <w:sz w:val="24"/>
          <w:szCs w:val="24"/>
        </w:rPr>
        <w:t>roblema</w:t>
      </w:r>
      <w:bookmarkEnd w:id="34"/>
      <w:bookmarkEnd w:id="35"/>
      <w:bookmarkEnd w:id="36"/>
      <w:bookmarkEnd w:id="37"/>
    </w:p>
    <w:p w14:paraId="5756E655" w14:textId="77777777" w:rsidR="00D869F3" w:rsidRPr="00B75A2C" w:rsidRDefault="00D869F3" w:rsidP="00D869F3">
      <w:pPr>
        <w:pStyle w:val="Textoindependiente"/>
        <w:spacing w:before="1"/>
        <w:rPr>
          <w:rFonts w:ascii="Times New Roman" w:hAnsi="Times New Roman" w:cs="Times New Roman"/>
          <w:b/>
          <w:i/>
          <w:sz w:val="24"/>
          <w:szCs w:val="24"/>
        </w:rPr>
      </w:pPr>
    </w:p>
    <w:p w14:paraId="78AD0697" w14:textId="416D77DC" w:rsidR="00D869F3" w:rsidRPr="00B75A2C" w:rsidRDefault="00D869F3" w:rsidP="00D869F3">
      <w:pPr>
        <w:spacing w:line="477" w:lineRule="auto"/>
        <w:ind w:left="465" w:right="63" w:firstLine="721"/>
        <w:rPr>
          <w:rFonts w:ascii="Times New Roman" w:hAnsi="Times New Roman" w:cs="Times New Roman"/>
          <w:sz w:val="24"/>
          <w:szCs w:val="24"/>
        </w:rPr>
      </w:pPr>
      <w:r w:rsidRPr="00B75A2C">
        <w:rPr>
          <w:rFonts w:ascii="Times New Roman" w:hAnsi="Times New Roman" w:cs="Times New Roman"/>
          <w:sz w:val="24"/>
          <w:szCs w:val="24"/>
        </w:rPr>
        <w:t xml:space="preserve">¿Cómo mejorar </w:t>
      </w:r>
      <w:r w:rsidR="0046698E">
        <w:rPr>
          <w:rFonts w:ascii="Times New Roman" w:hAnsi="Times New Roman" w:cs="Times New Roman"/>
          <w:sz w:val="24"/>
          <w:szCs w:val="24"/>
        </w:rPr>
        <w:t xml:space="preserve">el proceso de </w:t>
      </w:r>
      <w:r w:rsidR="00EC5A58">
        <w:rPr>
          <w:rFonts w:ascii="Times New Roman" w:hAnsi="Times New Roman" w:cs="Times New Roman"/>
          <w:sz w:val="24"/>
          <w:szCs w:val="24"/>
        </w:rPr>
        <w:t>generación</w:t>
      </w:r>
      <w:r w:rsidRPr="00B75A2C">
        <w:rPr>
          <w:rFonts w:ascii="Times New Roman" w:hAnsi="Times New Roman" w:cs="Times New Roman"/>
          <w:sz w:val="24"/>
          <w:szCs w:val="24"/>
        </w:rPr>
        <w:t xml:space="preserve"> de certificados </w:t>
      </w:r>
      <w:r w:rsidR="0046698E">
        <w:rPr>
          <w:rFonts w:ascii="Times New Roman" w:hAnsi="Times New Roman" w:cs="Times New Roman"/>
          <w:sz w:val="24"/>
          <w:szCs w:val="24"/>
        </w:rPr>
        <w:t>de</w:t>
      </w:r>
      <w:r>
        <w:rPr>
          <w:rFonts w:ascii="Times New Roman" w:hAnsi="Times New Roman" w:cs="Times New Roman"/>
          <w:sz w:val="24"/>
          <w:szCs w:val="24"/>
        </w:rPr>
        <w:t xml:space="preserve"> </w:t>
      </w:r>
      <w:r w:rsidRPr="00B75A2C">
        <w:rPr>
          <w:rFonts w:ascii="Times New Roman" w:hAnsi="Times New Roman" w:cs="Times New Roman"/>
          <w:sz w:val="24"/>
          <w:szCs w:val="24"/>
        </w:rPr>
        <w:t xml:space="preserve">la Universidad de Cundinamarca </w:t>
      </w:r>
      <w:r w:rsidR="00F141B2">
        <w:rPr>
          <w:rFonts w:ascii="Times New Roman" w:hAnsi="Times New Roman" w:cs="Times New Roman"/>
          <w:sz w:val="24"/>
          <w:szCs w:val="24"/>
        </w:rPr>
        <w:t>para</w:t>
      </w:r>
      <w:r w:rsidRPr="00B75A2C">
        <w:rPr>
          <w:rFonts w:ascii="Times New Roman" w:hAnsi="Times New Roman" w:cs="Times New Roman"/>
          <w:sz w:val="24"/>
          <w:szCs w:val="24"/>
        </w:rPr>
        <w:t xml:space="preserve"> optimizar el tiempo de entrega y seguridad </w:t>
      </w:r>
      <w:r w:rsidR="00F141B2">
        <w:rPr>
          <w:rFonts w:ascii="Times New Roman" w:hAnsi="Times New Roman" w:cs="Times New Roman"/>
          <w:sz w:val="24"/>
          <w:szCs w:val="24"/>
        </w:rPr>
        <w:t xml:space="preserve">de los datos </w:t>
      </w:r>
      <w:r w:rsidR="00D17F6E">
        <w:rPr>
          <w:rFonts w:ascii="Times New Roman" w:hAnsi="Times New Roman" w:cs="Times New Roman"/>
          <w:sz w:val="24"/>
          <w:szCs w:val="24"/>
        </w:rPr>
        <w:t>de</w:t>
      </w:r>
      <w:r>
        <w:rPr>
          <w:rFonts w:ascii="Times New Roman" w:hAnsi="Times New Roman" w:cs="Times New Roman"/>
          <w:sz w:val="24"/>
          <w:szCs w:val="24"/>
        </w:rPr>
        <w:t xml:space="preserve"> los </w:t>
      </w:r>
      <w:r w:rsidRPr="00B75A2C">
        <w:rPr>
          <w:rFonts w:ascii="Times New Roman" w:hAnsi="Times New Roman" w:cs="Times New Roman"/>
          <w:sz w:val="24"/>
          <w:szCs w:val="24"/>
        </w:rPr>
        <w:t xml:space="preserve">asistentes </w:t>
      </w:r>
      <w:r>
        <w:rPr>
          <w:rFonts w:ascii="Times New Roman" w:hAnsi="Times New Roman" w:cs="Times New Roman"/>
          <w:sz w:val="24"/>
          <w:szCs w:val="24"/>
        </w:rPr>
        <w:t>de</w:t>
      </w:r>
      <w:r w:rsidRPr="00B75A2C">
        <w:rPr>
          <w:rFonts w:ascii="Times New Roman" w:hAnsi="Times New Roman" w:cs="Times New Roman"/>
          <w:sz w:val="24"/>
          <w:szCs w:val="24"/>
        </w:rPr>
        <w:t xml:space="preserve"> eventos educativos?  </w:t>
      </w:r>
    </w:p>
    <w:p w14:paraId="3BB40B66" w14:textId="77777777" w:rsidR="00767173" w:rsidRPr="00B75A2C" w:rsidRDefault="00767173" w:rsidP="002D4542">
      <w:pPr>
        <w:spacing w:line="477" w:lineRule="auto"/>
        <w:ind w:right="63"/>
        <w:rPr>
          <w:rFonts w:ascii="Times New Roman" w:hAnsi="Times New Roman" w:cs="Times New Roman"/>
          <w:sz w:val="24"/>
          <w:szCs w:val="24"/>
        </w:rPr>
      </w:pPr>
    </w:p>
    <w:p w14:paraId="16D44098" w14:textId="77777777" w:rsidR="00D869F3" w:rsidRPr="00B451E2" w:rsidRDefault="00D869F3" w:rsidP="00B451E2">
      <w:pPr>
        <w:pStyle w:val="Ttulo1"/>
        <w:jc w:val="center"/>
        <w:rPr>
          <w:rFonts w:ascii="Times New Roman" w:hAnsi="Times New Roman" w:cs="Times New Roman"/>
          <w:b/>
          <w:bCs/>
        </w:rPr>
      </w:pPr>
      <w:bookmarkStart w:id="38" w:name="_Toc161745091"/>
      <w:bookmarkStart w:id="39" w:name="_Toc161745328"/>
      <w:bookmarkStart w:id="40" w:name="_Toc161746168"/>
      <w:bookmarkStart w:id="41" w:name="_Toc166840039"/>
      <w:r w:rsidRPr="00B451E2">
        <w:rPr>
          <w:rFonts w:ascii="Times New Roman" w:hAnsi="Times New Roman" w:cs="Times New Roman"/>
          <w:b/>
          <w:bCs/>
        </w:rPr>
        <w:lastRenderedPageBreak/>
        <w:t>Justificación</w:t>
      </w:r>
      <w:bookmarkEnd w:id="38"/>
      <w:bookmarkEnd w:id="39"/>
      <w:bookmarkEnd w:id="40"/>
      <w:bookmarkEnd w:id="41"/>
    </w:p>
    <w:p w14:paraId="67BEBF1D" w14:textId="77777777" w:rsidR="00D869F3" w:rsidRPr="00B75A2C" w:rsidRDefault="00D869F3" w:rsidP="00D869F3">
      <w:pPr>
        <w:pStyle w:val="Textoindependiente"/>
        <w:rPr>
          <w:rFonts w:ascii="Times New Roman" w:hAnsi="Times New Roman" w:cs="Times New Roman"/>
          <w:b/>
          <w:sz w:val="24"/>
          <w:szCs w:val="24"/>
        </w:rPr>
      </w:pPr>
    </w:p>
    <w:p w14:paraId="24E8C185" w14:textId="77777777" w:rsidR="00D869F3" w:rsidRPr="00B75A2C" w:rsidRDefault="00D869F3" w:rsidP="005E1FA4">
      <w:pPr>
        <w:spacing w:line="477" w:lineRule="auto"/>
        <w:ind w:right="63" w:firstLine="720"/>
        <w:rPr>
          <w:rFonts w:ascii="Times New Roman" w:hAnsi="Times New Roman" w:cs="Times New Roman"/>
          <w:sz w:val="24"/>
          <w:szCs w:val="24"/>
        </w:rPr>
      </w:pPr>
      <w:r w:rsidRPr="00B75A2C">
        <w:rPr>
          <w:rFonts w:ascii="Times New Roman" w:hAnsi="Times New Roman" w:cs="Times New Roman"/>
          <w:sz w:val="24"/>
          <w:szCs w:val="24"/>
        </w:rPr>
        <w:t>La creación de una plataforma integral para la gestión de eventos y certificados en la Universidad de Cundinamarca responde a una necesidad descubierta en el contexto de cambios educativos (Romero, 2003) y una creciente demanda de sistemas confiables de certificación. En un mundo donde los métodos de enseñanza y aprendizaje evolucionan constantemente (Fandos, 2003), es esencial que los procesos de certificación se adapten para mantenerse pertinentes y efectivos. Además, la validación del conocimiento se ha convertido en un pilar fundamental en la educación actual, lo que subraya la importancia de contar con mecanismos confiables de certificación (</w:t>
      </w:r>
      <w:proofErr w:type="spellStart"/>
      <w:r w:rsidRPr="00B75A2C">
        <w:rPr>
          <w:rFonts w:ascii="Times New Roman" w:hAnsi="Times New Roman" w:cs="Times New Roman"/>
          <w:sz w:val="24"/>
          <w:szCs w:val="24"/>
        </w:rPr>
        <w:t>Schkolnik</w:t>
      </w:r>
      <w:proofErr w:type="spellEnd"/>
      <w:r w:rsidRPr="00B75A2C">
        <w:rPr>
          <w:rFonts w:ascii="Times New Roman" w:hAnsi="Times New Roman" w:cs="Times New Roman"/>
          <w:sz w:val="24"/>
          <w:szCs w:val="24"/>
        </w:rPr>
        <w:t xml:space="preserve"> et al., 2005). </w:t>
      </w:r>
    </w:p>
    <w:p w14:paraId="583E6C19" w14:textId="378207BC" w:rsidR="005E1FA4" w:rsidRPr="00B75A2C" w:rsidRDefault="00D869F3" w:rsidP="00D66CC6">
      <w:pPr>
        <w:spacing w:line="476" w:lineRule="auto"/>
        <w:ind w:right="63" w:firstLine="720"/>
        <w:rPr>
          <w:rFonts w:ascii="Times New Roman" w:hAnsi="Times New Roman" w:cs="Times New Roman"/>
          <w:sz w:val="24"/>
          <w:szCs w:val="24"/>
        </w:rPr>
      </w:pPr>
      <w:r w:rsidRPr="00B75A2C">
        <w:rPr>
          <w:rFonts w:ascii="Times New Roman" w:hAnsi="Times New Roman" w:cs="Times New Roman"/>
          <w:sz w:val="24"/>
          <w:szCs w:val="24"/>
        </w:rPr>
        <w:t>La eficiencia en los procesos es otro elemento central en este proyecto. La Universidad de Cundinamarca enfrenta desafíos administrativos y operativos en la organización de eventos académicos y la emisión de certificados. Esta plataforma busca abordar estas limitaciones y promover procesos más eficientes y optimizados, lo que contribuirá significativamente a la eficacia y fluidez de las operaciones. Al mismo tiempo, se enfoca en mejorar la experiencia del usuario, asegurando que los usuarios finales tengan una experiencia más conveniente. La plataforma se concibe como una herramienta versátil y adaptable que puede evolucionar con las cambiantes demandas del ámbito educativo y de certificación, impulsando así el progreso continuo de la educación superior en la región rural donde se encuentra la Universidad de Cundinamarca</w:t>
      </w:r>
      <w:r w:rsidR="00D041B0">
        <w:rPr>
          <w:rFonts w:ascii="Times New Roman" w:hAnsi="Times New Roman" w:cs="Times New Roman"/>
          <w:sz w:val="24"/>
          <w:szCs w:val="24"/>
        </w:rPr>
        <w:t>.</w:t>
      </w:r>
    </w:p>
    <w:p w14:paraId="4C469E18" w14:textId="77777777" w:rsidR="00425F87" w:rsidRPr="00B75A2C" w:rsidRDefault="00425F87" w:rsidP="005E1FA4">
      <w:pPr>
        <w:spacing w:after="249"/>
        <w:ind w:left="851" w:right="63"/>
        <w:jc w:val="center"/>
        <w:rPr>
          <w:rFonts w:ascii="Times New Roman" w:hAnsi="Times New Roman" w:cs="Times New Roman"/>
          <w:b/>
          <w:sz w:val="24"/>
          <w:szCs w:val="24"/>
        </w:rPr>
      </w:pPr>
    </w:p>
    <w:p w14:paraId="47BB47A8" w14:textId="77777777" w:rsidR="00425F87" w:rsidRPr="00B75A2C" w:rsidRDefault="00425F87" w:rsidP="005E1FA4">
      <w:pPr>
        <w:spacing w:after="249"/>
        <w:ind w:left="851" w:right="63"/>
        <w:jc w:val="center"/>
        <w:rPr>
          <w:rFonts w:ascii="Times New Roman" w:hAnsi="Times New Roman" w:cs="Times New Roman"/>
          <w:b/>
          <w:sz w:val="24"/>
          <w:szCs w:val="24"/>
        </w:rPr>
      </w:pPr>
    </w:p>
    <w:p w14:paraId="2D1E5540" w14:textId="77777777" w:rsidR="00425F87" w:rsidRPr="00B75A2C" w:rsidRDefault="00425F87" w:rsidP="005E1FA4">
      <w:pPr>
        <w:spacing w:after="249"/>
        <w:ind w:left="851" w:right="63"/>
        <w:jc w:val="center"/>
        <w:rPr>
          <w:rFonts w:ascii="Times New Roman" w:hAnsi="Times New Roman" w:cs="Times New Roman"/>
          <w:b/>
          <w:sz w:val="24"/>
          <w:szCs w:val="24"/>
        </w:rPr>
      </w:pPr>
    </w:p>
    <w:p w14:paraId="03A60CFF" w14:textId="77777777" w:rsidR="00425F87" w:rsidRPr="00B75A2C" w:rsidRDefault="00425F87" w:rsidP="005E1FA4">
      <w:pPr>
        <w:spacing w:after="249"/>
        <w:ind w:left="851" w:right="63"/>
        <w:jc w:val="center"/>
        <w:rPr>
          <w:rFonts w:ascii="Times New Roman" w:hAnsi="Times New Roman" w:cs="Times New Roman"/>
          <w:b/>
          <w:sz w:val="24"/>
          <w:szCs w:val="24"/>
        </w:rPr>
      </w:pPr>
    </w:p>
    <w:p w14:paraId="744B0F69" w14:textId="77777777" w:rsidR="00425F87" w:rsidRPr="00B75A2C" w:rsidRDefault="00425F87" w:rsidP="005E1FA4">
      <w:pPr>
        <w:spacing w:after="249"/>
        <w:ind w:left="851" w:right="63"/>
        <w:jc w:val="center"/>
        <w:rPr>
          <w:rFonts w:ascii="Times New Roman" w:hAnsi="Times New Roman" w:cs="Times New Roman"/>
          <w:b/>
          <w:sz w:val="24"/>
          <w:szCs w:val="24"/>
        </w:rPr>
      </w:pPr>
    </w:p>
    <w:p w14:paraId="51571C39" w14:textId="77777777" w:rsidR="00425F87" w:rsidRPr="00B75A2C" w:rsidRDefault="00425F87" w:rsidP="004C53C9">
      <w:pPr>
        <w:spacing w:after="249"/>
        <w:ind w:right="63"/>
        <w:rPr>
          <w:rFonts w:ascii="Times New Roman" w:hAnsi="Times New Roman" w:cs="Times New Roman"/>
          <w:b/>
          <w:sz w:val="24"/>
          <w:szCs w:val="24"/>
        </w:rPr>
      </w:pPr>
    </w:p>
    <w:p w14:paraId="43223879" w14:textId="383C5C48" w:rsidR="003635CC" w:rsidRPr="00B75A2C" w:rsidRDefault="00386073" w:rsidP="00B451E2">
      <w:pPr>
        <w:pStyle w:val="Ttulo1"/>
        <w:jc w:val="center"/>
        <w:rPr>
          <w:rFonts w:ascii="Times New Roman" w:hAnsi="Times New Roman" w:cs="Times New Roman"/>
          <w:b/>
        </w:rPr>
      </w:pPr>
      <w:bookmarkStart w:id="42" w:name="_Toc161745092"/>
      <w:bookmarkStart w:id="43" w:name="_Toc161745329"/>
      <w:bookmarkStart w:id="44" w:name="_Toc161746169"/>
      <w:bookmarkStart w:id="45" w:name="_Toc166840040"/>
      <w:r w:rsidRPr="00B75A2C">
        <w:rPr>
          <w:rFonts w:ascii="Times New Roman" w:hAnsi="Times New Roman" w:cs="Times New Roman"/>
          <w:b/>
        </w:rPr>
        <w:lastRenderedPageBreak/>
        <w:t>Objetivos</w:t>
      </w:r>
      <w:bookmarkEnd w:id="42"/>
      <w:bookmarkEnd w:id="43"/>
      <w:bookmarkEnd w:id="44"/>
      <w:bookmarkEnd w:id="45"/>
    </w:p>
    <w:p w14:paraId="394089DE" w14:textId="0C1B3CC5" w:rsidR="001A7E2C" w:rsidRDefault="00386073" w:rsidP="00B451E2">
      <w:pPr>
        <w:pStyle w:val="Ttulo2"/>
        <w:rPr>
          <w:rFonts w:ascii="Times New Roman" w:hAnsi="Times New Roman" w:cs="Times New Roman"/>
          <w:sz w:val="24"/>
          <w:szCs w:val="24"/>
        </w:rPr>
      </w:pPr>
      <w:bookmarkStart w:id="46" w:name="_Toc161745093"/>
      <w:bookmarkStart w:id="47" w:name="_Toc161745330"/>
      <w:bookmarkStart w:id="48" w:name="_Toc161746170"/>
      <w:bookmarkStart w:id="49" w:name="_Toc166840041"/>
      <w:r w:rsidRPr="00B75A2C">
        <w:rPr>
          <w:rFonts w:ascii="Times New Roman" w:hAnsi="Times New Roman" w:cs="Times New Roman"/>
          <w:sz w:val="24"/>
          <w:szCs w:val="24"/>
        </w:rPr>
        <w:t>Objetivo</w:t>
      </w:r>
      <w:r w:rsidRPr="00B75A2C">
        <w:rPr>
          <w:rFonts w:ascii="Times New Roman" w:hAnsi="Times New Roman" w:cs="Times New Roman"/>
          <w:spacing w:val="-3"/>
          <w:sz w:val="24"/>
          <w:szCs w:val="24"/>
        </w:rPr>
        <w:t xml:space="preserve"> </w:t>
      </w:r>
      <w:r w:rsidRPr="00B75A2C">
        <w:rPr>
          <w:rFonts w:ascii="Times New Roman" w:hAnsi="Times New Roman" w:cs="Times New Roman"/>
          <w:sz w:val="24"/>
          <w:szCs w:val="24"/>
        </w:rPr>
        <w:t>General</w:t>
      </w:r>
      <w:bookmarkEnd w:id="46"/>
      <w:bookmarkEnd w:id="47"/>
      <w:bookmarkEnd w:id="48"/>
      <w:bookmarkEnd w:id="49"/>
    </w:p>
    <w:p w14:paraId="1E7AE951" w14:textId="77777777" w:rsidR="002D4542" w:rsidRDefault="002D4542" w:rsidP="00693982">
      <w:pPr>
        <w:pStyle w:val="Ttulo2"/>
        <w:rPr>
          <w:rFonts w:ascii="Times New Roman" w:hAnsi="Times New Roman" w:cs="Times New Roman"/>
          <w:sz w:val="24"/>
          <w:szCs w:val="24"/>
        </w:rPr>
      </w:pPr>
    </w:p>
    <w:p w14:paraId="3D61ED1C" w14:textId="60A66DF9" w:rsidR="0098395C" w:rsidRPr="0098395C" w:rsidRDefault="0098395C" w:rsidP="00693982">
      <w:pPr>
        <w:spacing w:line="476" w:lineRule="auto"/>
        <w:ind w:right="63" w:firstLine="720"/>
        <w:rPr>
          <w:rFonts w:ascii="Times New Roman" w:hAnsi="Times New Roman" w:cs="Times New Roman"/>
          <w:b/>
          <w:bCs/>
          <w:sz w:val="24"/>
          <w:szCs w:val="24"/>
        </w:rPr>
      </w:pPr>
      <w:r w:rsidRPr="00693982">
        <w:rPr>
          <w:rFonts w:ascii="Times New Roman" w:hAnsi="Times New Roman" w:cs="Times New Roman"/>
          <w:sz w:val="24"/>
          <w:szCs w:val="24"/>
        </w:rPr>
        <w:t xml:space="preserve">Desarrollo de una plataforma web que permita la </w:t>
      </w:r>
      <w:r w:rsidRPr="001A7EC2">
        <w:rPr>
          <w:rFonts w:ascii="Times New Roman" w:hAnsi="Times New Roman" w:cs="Times New Roman"/>
          <w:sz w:val="24"/>
          <w:szCs w:val="24"/>
        </w:rPr>
        <w:t>generación de eventos y almacenamiento de certificados emitidos por la Universidad de Cundinamarca</w:t>
      </w:r>
    </w:p>
    <w:p w14:paraId="519744CB" w14:textId="77777777" w:rsidR="0098395C" w:rsidRDefault="0098395C" w:rsidP="002D4542">
      <w:pPr>
        <w:pStyle w:val="Ttulo2"/>
        <w:tabs>
          <w:tab w:val="left" w:pos="1198"/>
        </w:tabs>
        <w:spacing w:before="93"/>
        <w:rPr>
          <w:rFonts w:ascii="Times New Roman" w:hAnsi="Times New Roman" w:cs="Times New Roman"/>
          <w:sz w:val="24"/>
          <w:szCs w:val="24"/>
        </w:rPr>
      </w:pPr>
    </w:p>
    <w:p w14:paraId="0CD71AFA" w14:textId="69487E77" w:rsidR="003635CC" w:rsidRPr="00B75A2C" w:rsidRDefault="00386073" w:rsidP="00B451E2">
      <w:pPr>
        <w:pStyle w:val="Ttulo2"/>
        <w:rPr>
          <w:rFonts w:ascii="Times New Roman" w:hAnsi="Times New Roman" w:cs="Times New Roman"/>
          <w:sz w:val="24"/>
          <w:szCs w:val="24"/>
        </w:rPr>
      </w:pPr>
      <w:bookmarkStart w:id="50" w:name="_Toc161745094"/>
      <w:bookmarkStart w:id="51" w:name="_Toc161745331"/>
      <w:bookmarkStart w:id="52" w:name="_Toc161746171"/>
      <w:bookmarkStart w:id="53" w:name="_Toc166840042"/>
      <w:r w:rsidRPr="00B75A2C">
        <w:rPr>
          <w:rFonts w:ascii="Times New Roman" w:hAnsi="Times New Roman" w:cs="Times New Roman"/>
          <w:sz w:val="24"/>
          <w:szCs w:val="24"/>
        </w:rPr>
        <w:t>Objetivos</w:t>
      </w:r>
      <w:r w:rsidRPr="00B75A2C">
        <w:rPr>
          <w:rFonts w:ascii="Times New Roman" w:hAnsi="Times New Roman" w:cs="Times New Roman"/>
          <w:spacing w:val="-7"/>
          <w:sz w:val="24"/>
          <w:szCs w:val="24"/>
        </w:rPr>
        <w:t xml:space="preserve"> </w:t>
      </w:r>
      <w:r w:rsidR="00B17C49" w:rsidRPr="00B75A2C">
        <w:rPr>
          <w:rFonts w:ascii="Times New Roman" w:hAnsi="Times New Roman" w:cs="Times New Roman"/>
          <w:sz w:val="24"/>
          <w:szCs w:val="24"/>
        </w:rPr>
        <w:t>E</w:t>
      </w:r>
      <w:r w:rsidRPr="00B75A2C">
        <w:rPr>
          <w:rFonts w:ascii="Times New Roman" w:hAnsi="Times New Roman" w:cs="Times New Roman"/>
          <w:sz w:val="24"/>
          <w:szCs w:val="24"/>
        </w:rPr>
        <w:t>specíficos</w:t>
      </w:r>
      <w:bookmarkEnd w:id="50"/>
      <w:bookmarkEnd w:id="51"/>
      <w:bookmarkEnd w:id="52"/>
      <w:bookmarkEnd w:id="53"/>
    </w:p>
    <w:p w14:paraId="333293E8" w14:textId="77777777" w:rsidR="003635CC" w:rsidRPr="00B75A2C" w:rsidRDefault="003635CC">
      <w:pPr>
        <w:pStyle w:val="Textoindependiente"/>
        <w:spacing w:before="2"/>
        <w:rPr>
          <w:rFonts w:ascii="Times New Roman" w:hAnsi="Times New Roman" w:cs="Times New Roman"/>
          <w:b/>
          <w:sz w:val="24"/>
          <w:szCs w:val="24"/>
        </w:rPr>
      </w:pPr>
    </w:p>
    <w:p w14:paraId="5031B878" w14:textId="5F77EF7E" w:rsidR="00D869F3" w:rsidRDefault="00425F87" w:rsidP="00425F87">
      <w:pPr>
        <w:tabs>
          <w:tab w:val="left" w:pos="830"/>
        </w:tabs>
        <w:spacing w:line="470" w:lineRule="auto"/>
        <w:ind w:right="508"/>
        <w:rPr>
          <w:rFonts w:ascii="Times New Roman" w:hAnsi="Times New Roman" w:cs="Times New Roman"/>
          <w:sz w:val="24"/>
          <w:szCs w:val="24"/>
        </w:rPr>
      </w:pPr>
      <w:r w:rsidRPr="00B75A2C">
        <w:rPr>
          <w:rFonts w:ascii="Times New Roman" w:hAnsi="Times New Roman" w:cs="Times New Roman"/>
          <w:sz w:val="24"/>
          <w:szCs w:val="24"/>
        </w:rPr>
        <w:tab/>
      </w:r>
      <w:r w:rsidR="00D869F3" w:rsidRPr="00B75A2C">
        <w:rPr>
          <w:rFonts w:ascii="Times New Roman" w:hAnsi="Times New Roman" w:cs="Times New Roman"/>
          <w:sz w:val="24"/>
          <w:szCs w:val="24"/>
        </w:rPr>
        <w:t>Caracterizar</w:t>
      </w:r>
      <w:r w:rsidR="00AF79D2" w:rsidRPr="00B75A2C">
        <w:rPr>
          <w:rFonts w:ascii="Times New Roman" w:hAnsi="Times New Roman" w:cs="Times New Roman"/>
          <w:sz w:val="24"/>
          <w:szCs w:val="24"/>
        </w:rPr>
        <w:t xml:space="preserve"> el proceso actual de </w:t>
      </w:r>
      <w:r w:rsidR="006C37FD">
        <w:rPr>
          <w:rFonts w:ascii="Times New Roman" w:hAnsi="Times New Roman" w:cs="Times New Roman"/>
          <w:sz w:val="24"/>
          <w:szCs w:val="24"/>
        </w:rPr>
        <w:t xml:space="preserve">generación </w:t>
      </w:r>
      <w:r w:rsidR="00EF7B07">
        <w:rPr>
          <w:rFonts w:ascii="Times New Roman" w:hAnsi="Times New Roman" w:cs="Times New Roman"/>
          <w:sz w:val="24"/>
          <w:szCs w:val="24"/>
        </w:rPr>
        <w:t xml:space="preserve">y </w:t>
      </w:r>
      <w:r w:rsidR="00AF79D2" w:rsidRPr="00B75A2C">
        <w:rPr>
          <w:rFonts w:ascii="Times New Roman" w:hAnsi="Times New Roman" w:cs="Times New Roman"/>
          <w:sz w:val="24"/>
          <w:szCs w:val="24"/>
        </w:rPr>
        <w:t xml:space="preserve">emisión de </w:t>
      </w:r>
      <w:r w:rsidR="00D869F3" w:rsidRPr="00B75A2C">
        <w:rPr>
          <w:rFonts w:ascii="Times New Roman" w:hAnsi="Times New Roman" w:cs="Times New Roman"/>
          <w:sz w:val="24"/>
          <w:szCs w:val="24"/>
        </w:rPr>
        <w:t xml:space="preserve">certificados </w:t>
      </w:r>
      <w:r w:rsidR="00AF79D2" w:rsidRPr="00B75A2C">
        <w:rPr>
          <w:rFonts w:ascii="Times New Roman" w:hAnsi="Times New Roman" w:cs="Times New Roman"/>
          <w:sz w:val="24"/>
          <w:szCs w:val="24"/>
        </w:rPr>
        <w:t xml:space="preserve">en </w:t>
      </w:r>
      <w:r w:rsidR="00D869F3" w:rsidRPr="00B75A2C">
        <w:rPr>
          <w:rFonts w:ascii="Times New Roman" w:hAnsi="Times New Roman" w:cs="Times New Roman"/>
          <w:sz w:val="24"/>
          <w:szCs w:val="24"/>
        </w:rPr>
        <w:t xml:space="preserve">la Universidad de Cundinamarca.  </w:t>
      </w:r>
    </w:p>
    <w:p w14:paraId="665F564A" w14:textId="172B9D73" w:rsidR="007B78A5" w:rsidRPr="00B75A2C" w:rsidRDefault="00122908" w:rsidP="00425F87">
      <w:pPr>
        <w:tabs>
          <w:tab w:val="left" w:pos="830"/>
        </w:tabs>
        <w:spacing w:line="470" w:lineRule="auto"/>
        <w:ind w:right="508"/>
        <w:rPr>
          <w:rFonts w:ascii="Times New Roman" w:hAnsi="Times New Roman" w:cs="Times New Roman"/>
          <w:sz w:val="24"/>
          <w:szCs w:val="24"/>
        </w:rPr>
      </w:pPr>
      <w:r>
        <w:rPr>
          <w:rFonts w:ascii="Times New Roman" w:hAnsi="Times New Roman" w:cs="Times New Roman"/>
          <w:sz w:val="24"/>
          <w:szCs w:val="24"/>
        </w:rPr>
        <w:tab/>
      </w:r>
      <w:r w:rsidR="006A6D50" w:rsidRPr="1BE738F7">
        <w:rPr>
          <w:rFonts w:ascii="Times New Roman" w:hAnsi="Times New Roman" w:cs="Times New Roman"/>
          <w:sz w:val="24"/>
          <w:szCs w:val="24"/>
        </w:rPr>
        <w:t>Diseñar</w:t>
      </w:r>
      <w:r w:rsidR="192AE269" w:rsidRPr="75A576C5">
        <w:rPr>
          <w:rFonts w:ascii="Times New Roman" w:hAnsi="Times New Roman" w:cs="Times New Roman"/>
          <w:sz w:val="24"/>
          <w:szCs w:val="24"/>
        </w:rPr>
        <w:t xml:space="preserve"> </w:t>
      </w:r>
      <w:r w:rsidR="192AE269" w:rsidRPr="3A794D0D">
        <w:rPr>
          <w:rFonts w:ascii="Times New Roman" w:hAnsi="Times New Roman" w:cs="Times New Roman"/>
          <w:sz w:val="24"/>
          <w:szCs w:val="24"/>
        </w:rPr>
        <w:t xml:space="preserve">el </w:t>
      </w:r>
      <w:r w:rsidR="192AE269" w:rsidRPr="44CF92CF">
        <w:rPr>
          <w:rFonts w:ascii="Times New Roman" w:hAnsi="Times New Roman" w:cs="Times New Roman"/>
          <w:sz w:val="24"/>
          <w:szCs w:val="24"/>
        </w:rPr>
        <w:t xml:space="preserve">aplicativo web </w:t>
      </w:r>
      <w:r w:rsidR="192AE269" w:rsidRPr="57F51F36">
        <w:rPr>
          <w:rFonts w:ascii="Times New Roman" w:hAnsi="Times New Roman" w:cs="Times New Roman"/>
          <w:sz w:val="24"/>
          <w:szCs w:val="24"/>
        </w:rPr>
        <w:t>para</w:t>
      </w:r>
      <w:r w:rsidR="192AE269" w:rsidRPr="79E081BA">
        <w:rPr>
          <w:rFonts w:ascii="Times New Roman" w:hAnsi="Times New Roman" w:cs="Times New Roman"/>
          <w:sz w:val="24"/>
          <w:szCs w:val="24"/>
        </w:rPr>
        <w:t xml:space="preserve"> </w:t>
      </w:r>
      <w:r w:rsidR="192AE269" w:rsidRPr="76648181">
        <w:rPr>
          <w:rFonts w:ascii="Times New Roman" w:hAnsi="Times New Roman" w:cs="Times New Roman"/>
          <w:sz w:val="24"/>
          <w:szCs w:val="24"/>
        </w:rPr>
        <w:t xml:space="preserve">la </w:t>
      </w:r>
      <w:r w:rsidR="009E6F3A">
        <w:rPr>
          <w:rFonts w:ascii="Times New Roman" w:hAnsi="Times New Roman" w:cs="Times New Roman"/>
          <w:sz w:val="24"/>
          <w:szCs w:val="24"/>
        </w:rPr>
        <w:t>generación</w:t>
      </w:r>
      <w:r w:rsidR="192AE269" w:rsidRPr="76648181">
        <w:rPr>
          <w:rFonts w:ascii="Times New Roman" w:hAnsi="Times New Roman" w:cs="Times New Roman"/>
          <w:sz w:val="24"/>
          <w:szCs w:val="24"/>
        </w:rPr>
        <w:t xml:space="preserve"> de </w:t>
      </w:r>
      <w:r w:rsidR="192AE269" w:rsidRPr="6B5FA28C">
        <w:rPr>
          <w:rFonts w:ascii="Times New Roman" w:hAnsi="Times New Roman" w:cs="Times New Roman"/>
          <w:sz w:val="24"/>
          <w:szCs w:val="24"/>
        </w:rPr>
        <w:t>certificados</w:t>
      </w:r>
      <w:r w:rsidR="192AE269" w:rsidRPr="675C4526">
        <w:rPr>
          <w:rFonts w:ascii="Times New Roman" w:hAnsi="Times New Roman" w:cs="Times New Roman"/>
          <w:sz w:val="24"/>
          <w:szCs w:val="24"/>
        </w:rPr>
        <w:t xml:space="preserve"> </w:t>
      </w:r>
      <w:r w:rsidR="00242301">
        <w:rPr>
          <w:rFonts w:ascii="Times New Roman" w:hAnsi="Times New Roman" w:cs="Times New Roman"/>
          <w:sz w:val="24"/>
          <w:szCs w:val="24"/>
        </w:rPr>
        <w:t>de los diferentes eventos</w:t>
      </w:r>
      <w:r w:rsidR="006F0517">
        <w:rPr>
          <w:rFonts w:ascii="Times New Roman" w:hAnsi="Times New Roman" w:cs="Times New Roman"/>
          <w:sz w:val="24"/>
          <w:szCs w:val="24"/>
        </w:rPr>
        <w:t xml:space="preserve"> </w:t>
      </w:r>
      <w:r w:rsidR="00AB283F">
        <w:rPr>
          <w:rFonts w:ascii="Times New Roman" w:hAnsi="Times New Roman" w:cs="Times New Roman"/>
          <w:sz w:val="24"/>
          <w:szCs w:val="24"/>
        </w:rPr>
        <w:t>institucionales</w:t>
      </w:r>
      <w:r w:rsidR="001F0F61">
        <w:rPr>
          <w:rFonts w:ascii="Times New Roman" w:hAnsi="Times New Roman" w:cs="Times New Roman"/>
          <w:sz w:val="24"/>
          <w:szCs w:val="24"/>
        </w:rPr>
        <w:t xml:space="preserve"> </w:t>
      </w:r>
      <w:r w:rsidR="001F0F61" w:rsidRPr="00B75A2C">
        <w:rPr>
          <w:rFonts w:ascii="Times New Roman" w:hAnsi="Times New Roman" w:cs="Times New Roman"/>
          <w:sz w:val="24"/>
          <w:szCs w:val="24"/>
        </w:rPr>
        <w:t xml:space="preserve">en la Universidad de Cundinamarca.  </w:t>
      </w:r>
    </w:p>
    <w:p w14:paraId="671CE3DE" w14:textId="4FEC9266" w:rsidR="00B64EDD" w:rsidRPr="00B64EDD" w:rsidRDefault="00425F87" w:rsidP="00B64EDD">
      <w:pPr>
        <w:tabs>
          <w:tab w:val="left" w:pos="830"/>
        </w:tabs>
        <w:spacing w:before="6" w:line="472" w:lineRule="auto"/>
        <w:ind w:right="388"/>
        <w:rPr>
          <w:rFonts w:ascii="Times New Roman" w:hAnsi="Times New Roman" w:cs="Times New Roman"/>
          <w:sz w:val="24"/>
          <w:szCs w:val="24"/>
        </w:rPr>
      </w:pPr>
      <w:r w:rsidRPr="00B75A2C">
        <w:rPr>
          <w:rFonts w:ascii="Times New Roman" w:hAnsi="Times New Roman" w:cs="Times New Roman"/>
          <w:sz w:val="24"/>
          <w:szCs w:val="24"/>
        </w:rPr>
        <w:tab/>
      </w:r>
      <w:r w:rsidR="00B64EDD" w:rsidRPr="00B64EDD">
        <w:rPr>
          <w:rFonts w:ascii="Times New Roman" w:hAnsi="Times New Roman" w:cs="Times New Roman"/>
          <w:sz w:val="24"/>
          <w:szCs w:val="24"/>
        </w:rPr>
        <w:t>Realizar diferentes pruebas al aplicativo web para prevenir y mitigar potenciales vulnerabilidades de seguridad en la generación de certificados de la Universidad de Cundinamarca.</w:t>
      </w:r>
    </w:p>
    <w:p w14:paraId="062C2891" w14:textId="77777777" w:rsidR="00B64EDD" w:rsidRPr="00B75A2C" w:rsidRDefault="00B64EDD" w:rsidP="00425F87">
      <w:pPr>
        <w:tabs>
          <w:tab w:val="left" w:pos="830"/>
        </w:tabs>
        <w:spacing w:before="6" w:line="472" w:lineRule="auto"/>
        <w:ind w:right="388"/>
        <w:rPr>
          <w:rFonts w:ascii="Times New Roman" w:hAnsi="Times New Roman" w:cs="Times New Roman"/>
          <w:sz w:val="24"/>
          <w:szCs w:val="24"/>
        </w:rPr>
      </w:pPr>
    </w:p>
    <w:p w14:paraId="55588DEA" w14:textId="5FFB63B5" w:rsidR="00425F87" w:rsidRPr="00B75A2C" w:rsidRDefault="00425F87" w:rsidP="00425F87">
      <w:pPr>
        <w:tabs>
          <w:tab w:val="left" w:pos="830"/>
        </w:tabs>
        <w:spacing w:before="6" w:line="472" w:lineRule="auto"/>
        <w:ind w:right="388"/>
        <w:rPr>
          <w:rFonts w:ascii="Times New Roman" w:hAnsi="Times New Roman" w:cs="Times New Roman"/>
          <w:sz w:val="24"/>
          <w:szCs w:val="24"/>
        </w:rPr>
      </w:pPr>
      <w:r w:rsidRPr="00B75A2C">
        <w:rPr>
          <w:rFonts w:ascii="Times New Roman" w:hAnsi="Times New Roman" w:cs="Times New Roman"/>
          <w:sz w:val="24"/>
          <w:szCs w:val="24"/>
        </w:rPr>
        <w:tab/>
      </w:r>
      <w:r w:rsidR="6CD5D281" w:rsidRPr="00B75A2C">
        <w:rPr>
          <w:rFonts w:ascii="Times New Roman" w:hAnsi="Times New Roman" w:cs="Times New Roman"/>
          <w:sz w:val="24"/>
          <w:szCs w:val="24"/>
        </w:rPr>
        <w:t xml:space="preserve"> </w:t>
      </w:r>
    </w:p>
    <w:p w14:paraId="6E9F2EAE"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7587EB0B"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7DA215B5"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6B8A7A7D"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1DCB88EF"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5F5129D3"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1E07465E"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5D0D66D4"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66182747" w14:textId="77777777" w:rsidR="00AE2A7D" w:rsidRPr="00B75A2C" w:rsidRDefault="00AE2A7D" w:rsidP="00425F87">
      <w:pPr>
        <w:tabs>
          <w:tab w:val="left" w:pos="830"/>
        </w:tabs>
        <w:spacing w:before="6" w:line="472" w:lineRule="auto"/>
        <w:ind w:right="388"/>
        <w:rPr>
          <w:rFonts w:ascii="Times New Roman" w:hAnsi="Times New Roman" w:cs="Times New Roman"/>
          <w:sz w:val="24"/>
          <w:szCs w:val="24"/>
        </w:rPr>
      </w:pPr>
    </w:p>
    <w:p w14:paraId="076D1B70" w14:textId="77777777" w:rsidR="00AE2A7D" w:rsidRPr="00B75A2C" w:rsidRDefault="00AE2A7D" w:rsidP="00425F87">
      <w:pPr>
        <w:tabs>
          <w:tab w:val="left" w:pos="830"/>
        </w:tabs>
        <w:spacing w:before="6" w:line="472" w:lineRule="auto"/>
        <w:ind w:right="388"/>
        <w:rPr>
          <w:rFonts w:ascii="Times New Roman" w:hAnsi="Times New Roman" w:cs="Times New Roman"/>
          <w:sz w:val="24"/>
          <w:szCs w:val="24"/>
        </w:rPr>
      </w:pPr>
    </w:p>
    <w:p w14:paraId="5BADA5CA"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48E931D8" w14:textId="77777777" w:rsidR="003635CC" w:rsidRPr="00B451E2" w:rsidRDefault="00386073" w:rsidP="00B451E2">
      <w:pPr>
        <w:pStyle w:val="Ttulo1"/>
        <w:jc w:val="center"/>
        <w:rPr>
          <w:rFonts w:ascii="Times New Roman" w:hAnsi="Times New Roman" w:cs="Times New Roman"/>
          <w:b/>
          <w:bCs/>
        </w:rPr>
      </w:pPr>
      <w:bookmarkStart w:id="54" w:name="_Toc161745095"/>
      <w:bookmarkStart w:id="55" w:name="_Toc161745332"/>
      <w:bookmarkStart w:id="56" w:name="_Toc161746172"/>
      <w:bookmarkStart w:id="57" w:name="_Toc166840043"/>
      <w:r w:rsidRPr="00B451E2">
        <w:rPr>
          <w:rFonts w:ascii="Times New Roman" w:hAnsi="Times New Roman" w:cs="Times New Roman"/>
          <w:b/>
          <w:bCs/>
        </w:rPr>
        <w:lastRenderedPageBreak/>
        <w:t>Alcances</w:t>
      </w:r>
      <w:r w:rsidRPr="00B451E2">
        <w:rPr>
          <w:rFonts w:ascii="Times New Roman" w:hAnsi="Times New Roman" w:cs="Times New Roman"/>
          <w:b/>
          <w:bCs/>
          <w:spacing w:val="-5"/>
        </w:rPr>
        <w:t xml:space="preserve"> </w:t>
      </w:r>
      <w:r w:rsidRPr="00B451E2">
        <w:rPr>
          <w:rFonts w:ascii="Times New Roman" w:hAnsi="Times New Roman" w:cs="Times New Roman"/>
          <w:b/>
          <w:bCs/>
        </w:rPr>
        <w:t>y</w:t>
      </w:r>
      <w:r w:rsidRPr="00B451E2">
        <w:rPr>
          <w:rFonts w:ascii="Times New Roman" w:hAnsi="Times New Roman" w:cs="Times New Roman"/>
          <w:b/>
          <w:bCs/>
          <w:spacing w:val="-3"/>
        </w:rPr>
        <w:t xml:space="preserve"> </w:t>
      </w:r>
      <w:r w:rsidRPr="00B451E2">
        <w:rPr>
          <w:rFonts w:ascii="Times New Roman" w:hAnsi="Times New Roman" w:cs="Times New Roman"/>
          <w:b/>
          <w:bCs/>
        </w:rPr>
        <w:t>Limitaciones</w:t>
      </w:r>
      <w:bookmarkEnd w:id="54"/>
      <w:bookmarkEnd w:id="55"/>
      <w:bookmarkEnd w:id="56"/>
      <w:bookmarkEnd w:id="57"/>
    </w:p>
    <w:p w14:paraId="3529FA5F" w14:textId="77777777" w:rsidR="003635CC" w:rsidRPr="00B75A2C" w:rsidRDefault="003635CC">
      <w:pPr>
        <w:pStyle w:val="Textoindependiente"/>
        <w:spacing w:before="2"/>
        <w:rPr>
          <w:rFonts w:ascii="Times New Roman" w:hAnsi="Times New Roman" w:cs="Times New Roman"/>
          <w:b/>
          <w:sz w:val="24"/>
          <w:szCs w:val="24"/>
        </w:rPr>
      </w:pPr>
    </w:p>
    <w:p w14:paraId="2676CC41" w14:textId="77777777" w:rsidR="003635CC" w:rsidRPr="00B75A2C" w:rsidRDefault="00386073" w:rsidP="00B451E2">
      <w:pPr>
        <w:pStyle w:val="Ttulo2"/>
        <w:rPr>
          <w:rFonts w:ascii="Times New Roman" w:hAnsi="Times New Roman" w:cs="Times New Roman"/>
          <w:sz w:val="24"/>
          <w:szCs w:val="24"/>
        </w:rPr>
      </w:pPr>
      <w:bookmarkStart w:id="58" w:name="_Toc161745096"/>
      <w:bookmarkStart w:id="59" w:name="_Toc161745333"/>
      <w:bookmarkStart w:id="60" w:name="_Toc161746173"/>
      <w:bookmarkStart w:id="61" w:name="_Toc166840044"/>
      <w:r w:rsidRPr="00B75A2C">
        <w:rPr>
          <w:rFonts w:ascii="Times New Roman" w:hAnsi="Times New Roman" w:cs="Times New Roman"/>
          <w:sz w:val="24"/>
          <w:szCs w:val="24"/>
        </w:rPr>
        <w:t>Alcances</w:t>
      </w:r>
      <w:bookmarkEnd w:id="58"/>
      <w:bookmarkEnd w:id="59"/>
      <w:bookmarkEnd w:id="60"/>
      <w:bookmarkEnd w:id="61"/>
    </w:p>
    <w:p w14:paraId="3686A6DE" w14:textId="77777777" w:rsidR="003635CC" w:rsidRPr="00B75A2C" w:rsidRDefault="003635CC">
      <w:pPr>
        <w:pStyle w:val="Textoindependiente"/>
        <w:spacing w:before="3"/>
        <w:rPr>
          <w:rFonts w:ascii="Times New Roman" w:hAnsi="Times New Roman" w:cs="Times New Roman"/>
          <w:b/>
          <w:sz w:val="24"/>
          <w:szCs w:val="24"/>
        </w:rPr>
      </w:pPr>
    </w:p>
    <w:p w14:paraId="3C922703" w14:textId="61180E74" w:rsidR="00D869F3" w:rsidRPr="00B75A2C" w:rsidRDefault="00D869F3" w:rsidP="00D869F3">
      <w:pPr>
        <w:pStyle w:val="Textoindependiente"/>
        <w:spacing w:line="480" w:lineRule="auto"/>
        <w:ind w:left="122" w:right="314" w:firstLine="707"/>
        <w:rPr>
          <w:rFonts w:ascii="Times New Roman" w:hAnsi="Times New Roman" w:cs="Times New Roman"/>
          <w:sz w:val="24"/>
          <w:szCs w:val="24"/>
        </w:rPr>
      </w:pPr>
      <w:r w:rsidRPr="00B75A2C">
        <w:rPr>
          <w:rFonts w:ascii="Times New Roman" w:hAnsi="Times New Roman" w:cs="Times New Roman"/>
          <w:sz w:val="24"/>
          <w:szCs w:val="24"/>
        </w:rPr>
        <w:t xml:space="preserve">El </w:t>
      </w:r>
      <w:r w:rsidR="00435CE1" w:rsidRPr="00B75A2C">
        <w:rPr>
          <w:rFonts w:ascii="Times New Roman" w:hAnsi="Times New Roman" w:cs="Times New Roman"/>
          <w:sz w:val="24"/>
          <w:szCs w:val="24"/>
        </w:rPr>
        <w:t>proyecto se</w:t>
      </w:r>
      <w:r w:rsidRPr="00B75A2C">
        <w:rPr>
          <w:rFonts w:ascii="Times New Roman" w:hAnsi="Times New Roman" w:cs="Times New Roman"/>
          <w:sz w:val="24"/>
          <w:szCs w:val="24"/>
        </w:rPr>
        <w:t xml:space="preserve"> centra en el desarrollo, optimización e implementación de una plataforma </w:t>
      </w:r>
      <w:r w:rsidR="00531229">
        <w:rPr>
          <w:rFonts w:ascii="Times New Roman" w:hAnsi="Times New Roman" w:cs="Times New Roman"/>
          <w:sz w:val="24"/>
          <w:szCs w:val="24"/>
        </w:rPr>
        <w:t xml:space="preserve">web </w:t>
      </w:r>
      <w:r w:rsidRPr="00B75A2C">
        <w:rPr>
          <w:rFonts w:ascii="Times New Roman" w:hAnsi="Times New Roman" w:cs="Times New Roman"/>
          <w:sz w:val="24"/>
          <w:szCs w:val="24"/>
        </w:rPr>
        <w:t xml:space="preserve">que permita </w:t>
      </w:r>
      <w:r w:rsidR="008F15E2" w:rsidRPr="00693982">
        <w:rPr>
          <w:rFonts w:ascii="Times New Roman" w:hAnsi="Times New Roman" w:cs="Times New Roman"/>
          <w:sz w:val="24"/>
          <w:szCs w:val="24"/>
        </w:rPr>
        <w:t xml:space="preserve">la </w:t>
      </w:r>
      <w:r w:rsidR="00A9753D">
        <w:rPr>
          <w:rFonts w:ascii="Times New Roman" w:hAnsi="Times New Roman" w:cs="Times New Roman"/>
          <w:sz w:val="24"/>
          <w:szCs w:val="24"/>
        </w:rPr>
        <w:t xml:space="preserve">generación y </w:t>
      </w:r>
      <w:r w:rsidR="008F15E2" w:rsidRPr="00367815">
        <w:rPr>
          <w:rFonts w:ascii="Times New Roman" w:hAnsi="Times New Roman" w:cs="Times New Roman"/>
          <w:sz w:val="24"/>
          <w:szCs w:val="24"/>
        </w:rPr>
        <w:t>almacenamiento de certificados emitidos</w:t>
      </w:r>
      <w:r w:rsidR="008F15E2" w:rsidRPr="00B75A2C">
        <w:rPr>
          <w:rFonts w:ascii="Times New Roman" w:hAnsi="Times New Roman" w:cs="Times New Roman"/>
          <w:sz w:val="24"/>
          <w:szCs w:val="24"/>
        </w:rPr>
        <w:t xml:space="preserve"> </w:t>
      </w:r>
      <w:r w:rsidR="00EA1EF7">
        <w:rPr>
          <w:rFonts w:ascii="Times New Roman" w:hAnsi="Times New Roman" w:cs="Times New Roman"/>
          <w:sz w:val="24"/>
          <w:szCs w:val="24"/>
        </w:rPr>
        <w:t>por</w:t>
      </w:r>
      <w:r w:rsidRPr="00B75A2C">
        <w:rPr>
          <w:rFonts w:ascii="Times New Roman" w:hAnsi="Times New Roman" w:cs="Times New Roman"/>
          <w:sz w:val="24"/>
          <w:szCs w:val="24"/>
        </w:rPr>
        <w:t xml:space="preserve"> la Universidad de Cundinamarca, con el objetivo de certificar oportunamente </w:t>
      </w:r>
      <w:r w:rsidR="00D7657A">
        <w:rPr>
          <w:rFonts w:ascii="Times New Roman" w:hAnsi="Times New Roman" w:cs="Times New Roman"/>
          <w:sz w:val="24"/>
          <w:szCs w:val="24"/>
        </w:rPr>
        <w:t xml:space="preserve">a </w:t>
      </w:r>
      <w:r w:rsidRPr="00B75A2C">
        <w:rPr>
          <w:rFonts w:ascii="Times New Roman" w:hAnsi="Times New Roman" w:cs="Times New Roman"/>
          <w:sz w:val="24"/>
          <w:szCs w:val="24"/>
        </w:rPr>
        <w:t>lo</w:t>
      </w:r>
      <w:r w:rsidR="00D7657A">
        <w:rPr>
          <w:rFonts w:ascii="Times New Roman" w:hAnsi="Times New Roman" w:cs="Times New Roman"/>
          <w:sz w:val="24"/>
          <w:szCs w:val="24"/>
        </w:rPr>
        <w:t xml:space="preserve">s participantes </w:t>
      </w:r>
      <w:r w:rsidR="00906DE8">
        <w:rPr>
          <w:rFonts w:ascii="Times New Roman" w:hAnsi="Times New Roman" w:cs="Times New Roman"/>
          <w:sz w:val="24"/>
          <w:szCs w:val="24"/>
        </w:rPr>
        <w:t xml:space="preserve">en </w:t>
      </w:r>
      <w:r w:rsidR="00EA3821">
        <w:rPr>
          <w:rFonts w:ascii="Times New Roman" w:hAnsi="Times New Roman" w:cs="Times New Roman"/>
          <w:sz w:val="24"/>
          <w:szCs w:val="24"/>
        </w:rPr>
        <w:t>eventos</w:t>
      </w:r>
      <w:r w:rsidR="00D7657A">
        <w:rPr>
          <w:rFonts w:ascii="Times New Roman" w:hAnsi="Times New Roman" w:cs="Times New Roman"/>
          <w:sz w:val="24"/>
          <w:szCs w:val="24"/>
        </w:rPr>
        <w:t xml:space="preserve"> </w:t>
      </w:r>
      <w:r w:rsidR="00906DE8" w:rsidRPr="00B75A2C">
        <w:rPr>
          <w:rFonts w:ascii="Times New Roman" w:hAnsi="Times New Roman" w:cs="Times New Roman"/>
          <w:sz w:val="24"/>
          <w:szCs w:val="24"/>
        </w:rPr>
        <w:t>académicos</w:t>
      </w:r>
      <w:r w:rsidRPr="00B75A2C">
        <w:rPr>
          <w:rFonts w:ascii="Times New Roman" w:hAnsi="Times New Roman" w:cs="Times New Roman"/>
          <w:sz w:val="24"/>
          <w:szCs w:val="24"/>
        </w:rPr>
        <w:t xml:space="preserve"> que se realicen </w:t>
      </w:r>
      <w:r w:rsidR="00D7657A">
        <w:rPr>
          <w:rFonts w:ascii="Times New Roman" w:hAnsi="Times New Roman" w:cs="Times New Roman"/>
          <w:sz w:val="24"/>
          <w:szCs w:val="24"/>
        </w:rPr>
        <w:t>dentro de la</w:t>
      </w:r>
      <w:r w:rsidR="007049F4">
        <w:rPr>
          <w:rFonts w:ascii="Times New Roman" w:hAnsi="Times New Roman" w:cs="Times New Roman"/>
          <w:sz w:val="24"/>
          <w:szCs w:val="24"/>
        </w:rPr>
        <w:t>s respectivas extensiones, seccionales y sede de la Universidad de Cundinamarca</w:t>
      </w:r>
      <w:r w:rsidR="00EC3B16">
        <w:rPr>
          <w:rFonts w:ascii="Times New Roman" w:hAnsi="Times New Roman" w:cs="Times New Roman"/>
          <w:sz w:val="24"/>
          <w:szCs w:val="24"/>
        </w:rPr>
        <w:t>.</w:t>
      </w:r>
    </w:p>
    <w:p w14:paraId="178CB2D5" w14:textId="6101DD61" w:rsidR="003635CC" w:rsidRPr="00B75A2C" w:rsidRDefault="00D869F3" w:rsidP="00D869F3">
      <w:pPr>
        <w:pStyle w:val="Textoindependiente"/>
        <w:spacing w:line="480" w:lineRule="auto"/>
        <w:ind w:left="122" w:right="314" w:firstLine="707"/>
        <w:rPr>
          <w:rFonts w:ascii="Times New Roman" w:hAnsi="Times New Roman" w:cs="Times New Roman"/>
          <w:sz w:val="24"/>
          <w:szCs w:val="24"/>
        </w:rPr>
      </w:pPr>
      <w:r w:rsidRPr="00B75A2C">
        <w:rPr>
          <w:rFonts w:ascii="Times New Roman" w:hAnsi="Times New Roman" w:cs="Times New Roman"/>
          <w:sz w:val="24"/>
          <w:szCs w:val="24"/>
        </w:rPr>
        <w:t xml:space="preserve">La plataforma </w:t>
      </w:r>
      <w:r w:rsidR="00E46135">
        <w:rPr>
          <w:rFonts w:ascii="Times New Roman" w:hAnsi="Times New Roman" w:cs="Times New Roman"/>
          <w:sz w:val="24"/>
          <w:szCs w:val="24"/>
        </w:rPr>
        <w:t xml:space="preserve">web </w:t>
      </w:r>
      <w:r w:rsidRPr="00B75A2C">
        <w:rPr>
          <w:rFonts w:ascii="Times New Roman" w:hAnsi="Times New Roman" w:cs="Times New Roman"/>
          <w:sz w:val="24"/>
          <w:szCs w:val="24"/>
        </w:rPr>
        <w:t>busca ser desarrollada con una compatibilidad para dispositivos portátile</w:t>
      </w:r>
      <w:r w:rsidR="001062D1">
        <w:rPr>
          <w:rFonts w:ascii="Times New Roman" w:hAnsi="Times New Roman" w:cs="Times New Roman"/>
          <w:sz w:val="24"/>
          <w:szCs w:val="24"/>
        </w:rPr>
        <w:t>s</w:t>
      </w:r>
      <w:r w:rsidRPr="00B75A2C">
        <w:rPr>
          <w:rFonts w:ascii="Times New Roman" w:hAnsi="Times New Roman" w:cs="Times New Roman"/>
          <w:sz w:val="24"/>
          <w:szCs w:val="24"/>
        </w:rPr>
        <w:t xml:space="preserve">, dado que su codificación parte desde el lenguaje de programación JavaScript con uso de librerías open </w:t>
      </w:r>
      <w:proofErr w:type="spellStart"/>
      <w:r w:rsidRPr="00B75A2C">
        <w:rPr>
          <w:rFonts w:ascii="Times New Roman" w:hAnsi="Times New Roman" w:cs="Times New Roman"/>
          <w:sz w:val="24"/>
          <w:szCs w:val="24"/>
        </w:rPr>
        <w:t>source</w:t>
      </w:r>
      <w:proofErr w:type="spellEnd"/>
      <w:r w:rsidRPr="00B75A2C">
        <w:rPr>
          <w:rFonts w:ascii="Times New Roman" w:hAnsi="Times New Roman" w:cs="Times New Roman"/>
          <w:sz w:val="24"/>
          <w:szCs w:val="24"/>
        </w:rPr>
        <w:t xml:space="preserve"> como PDFLib y </w:t>
      </w:r>
      <w:proofErr w:type="spellStart"/>
      <w:r w:rsidRPr="00B75A2C">
        <w:rPr>
          <w:rFonts w:ascii="Times New Roman" w:hAnsi="Times New Roman" w:cs="Times New Roman"/>
          <w:sz w:val="24"/>
          <w:szCs w:val="24"/>
        </w:rPr>
        <w:t>SavePDF</w:t>
      </w:r>
      <w:proofErr w:type="spellEnd"/>
      <w:r w:rsidRPr="00B75A2C">
        <w:rPr>
          <w:rFonts w:ascii="Times New Roman" w:hAnsi="Times New Roman" w:cs="Times New Roman"/>
          <w:sz w:val="24"/>
          <w:szCs w:val="24"/>
        </w:rPr>
        <w:t xml:space="preserve">, logrando que su alcance sea para cada amplio para </w:t>
      </w:r>
      <w:r w:rsidR="001062D1">
        <w:rPr>
          <w:rFonts w:ascii="Times New Roman" w:hAnsi="Times New Roman" w:cs="Times New Roman"/>
          <w:sz w:val="24"/>
          <w:szCs w:val="24"/>
        </w:rPr>
        <w:t>el personal</w:t>
      </w:r>
      <w:r w:rsidRPr="00B75A2C">
        <w:rPr>
          <w:rFonts w:ascii="Times New Roman" w:hAnsi="Times New Roman" w:cs="Times New Roman"/>
          <w:sz w:val="24"/>
          <w:szCs w:val="24"/>
        </w:rPr>
        <w:t xml:space="preserve"> que deseen acceder a su certificado</w:t>
      </w:r>
      <w:r w:rsidR="007D1E25">
        <w:rPr>
          <w:rFonts w:ascii="Times New Roman" w:hAnsi="Times New Roman" w:cs="Times New Roman"/>
          <w:sz w:val="24"/>
          <w:szCs w:val="24"/>
        </w:rPr>
        <w:t xml:space="preserve"> institucional</w:t>
      </w:r>
      <w:r w:rsidR="00016F05">
        <w:rPr>
          <w:rFonts w:ascii="Times New Roman" w:hAnsi="Times New Roman" w:cs="Times New Roman"/>
          <w:sz w:val="24"/>
          <w:szCs w:val="24"/>
        </w:rPr>
        <w:t>.</w:t>
      </w:r>
    </w:p>
    <w:p w14:paraId="0BB55A3E" w14:textId="77777777" w:rsidR="00D869F3" w:rsidRDefault="00D869F3" w:rsidP="00B451E2">
      <w:pPr>
        <w:pStyle w:val="Ttulo2"/>
        <w:rPr>
          <w:rFonts w:ascii="Times New Roman" w:hAnsi="Times New Roman" w:cs="Times New Roman"/>
          <w:sz w:val="24"/>
          <w:szCs w:val="24"/>
        </w:rPr>
      </w:pPr>
      <w:bookmarkStart w:id="62" w:name="_Toc161745097"/>
      <w:bookmarkStart w:id="63" w:name="_Toc161745334"/>
      <w:bookmarkStart w:id="64" w:name="_Toc161746174"/>
      <w:bookmarkStart w:id="65" w:name="_Toc166840045"/>
      <w:r w:rsidRPr="00B75A2C">
        <w:rPr>
          <w:rFonts w:ascii="Times New Roman" w:hAnsi="Times New Roman" w:cs="Times New Roman"/>
          <w:sz w:val="24"/>
          <w:szCs w:val="24"/>
        </w:rPr>
        <w:t>Limitaciones</w:t>
      </w:r>
      <w:bookmarkEnd w:id="62"/>
      <w:bookmarkEnd w:id="63"/>
      <w:bookmarkEnd w:id="64"/>
      <w:bookmarkEnd w:id="65"/>
    </w:p>
    <w:p w14:paraId="1A6063F6" w14:textId="77777777" w:rsidR="00651E66" w:rsidRDefault="00651E66" w:rsidP="00B451E2">
      <w:pPr>
        <w:pStyle w:val="Ttulo2"/>
        <w:rPr>
          <w:rFonts w:ascii="Times New Roman" w:hAnsi="Times New Roman" w:cs="Times New Roman"/>
          <w:sz w:val="24"/>
          <w:szCs w:val="24"/>
        </w:rPr>
      </w:pPr>
    </w:p>
    <w:p w14:paraId="135EBAA0" w14:textId="73311390" w:rsidR="00651E66" w:rsidRPr="00BF352B" w:rsidRDefault="00651E66" w:rsidP="00BF352B">
      <w:pPr>
        <w:spacing w:line="480" w:lineRule="auto"/>
        <w:rPr>
          <w:rFonts w:ascii="Times New Roman" w:hAnsi="Times New Roman" w:cs="Times New Roman"/>
          <w:sz w:val="24"/>
          <w:szCs w:val="24"/>
        </w:rPr>
      </w:pPr>
      <w:r>
        <w:rPr>
          <w:rFonts w:ascii="Times New Roman" w:hAnsi="Times New Roman" w:cs="Times New Roman"/>
          <w:sz w:val="24"/>
          <w:szCs w:val="24"/>
        </w:rPr>
        <w:tab/>
      </w:r>
      <w:r w:rsidRPr="00BF352B">
        <w:rPr>
          <w:rFonts w:ascii="Times New Roman" w:hAnsi="Times New Roman" w:cs="Times New Roman"/>
          <w:sz w:val="24"/>
          <w:szCs w:val="24"/>
        </w:rPr>
        <w:t xml:space="preserve">El proyecto identifica limitantes en el acceso a internet, es necesario requerir una conexión a internet activa para funcionar correctamente, </w:t>
      </w:r>
      <w:r w:rsidR="0021149B" w:rsidRPr="00BF352B">
        <w:rPr>
          <w:rFonts w:ascii="Times New Roman" w:hAnsi="Times New Roman" w:cs="Times New Roman"/>
          <w:sz w:val="24"/>
          <w:szCs w:val="24"/>
        </w:rPr>
        <w:t>los usuarios externos e internos que deseen acceder a su certificado</w:t>
      </w:r>
      <w:r w:rsidR="00914ED4" w:rsidRPr="00BF352B">
        <w:rPr>
          <w:rFonts w:ascii="Times New Roman" w:hAnsi="Times New Roman" w:cs="Times New Roman"/>
          <w:sz w:val="24"/>
          <w:szCs w:val="24"/>
        </w:rPr>
        <w:t xml:space="preserve"> </w:t>
      </w:r>
      <w:r w:rsidR="00AB3851" w:rsidRPr="00BF352B">
        <w:rPr>
          <w:rFonts w:ascii="Times New Roman" w:hAnsi="Times New Roman" w:cs="Times New Roman"/>
          <w:sz w:val="24"/>
          <w:szCs w:val="24"/>
        </w:rPr>
        <w:t>institucional deberán</w:t>
      </w:r>
      <w:r w:rsidR="00914ED4" w:rsidRPr="00BF352B">
        <w:rPr>
          <w:rFonts w:ascii="Times New Roman" w:hAnsi="Times New Roman" w:cs="Times New Roman"/>
          <w:sz w:val="24"/>
          <w:szCs w:val="24"/>
        </w:rPr>
        <w:t xml:space="preserve"> contar con un acceso funcional y óptimo para poder ingresar a la plataforma web</w:t>
      </w:r>
      <w:r w:rsidR="004320F1" w:rsidRPr="00BF352B">
        <w:rPr>
          <w:rFonts w:ascii="Times New Roman" w:hAnsi="Times New Roman" w:cs="Times New Roman"/>
          <w:sz w:val="24"/>
          <w:szCs w:val="24"/>
        </w:rPr>
        <w:t>.</w:t>
      </w:r>
    </w:p>
    <w:p w14:paraId="627F1D0A" w14:textId="219641DF" w:rsidR="00436A43" w:rsidRPr="00BF352B" w:rsidRDefault="00436A43" w:rsidP="00BF352B">
      <w:pPr>
        <w:spacing w:line="480" w:lineRule="auto"/>
        <w:rPr>
          <w:rFonts w:ascii="Times New Roman" w:hAnsi="Times New Roman" w:cs="Times New Roman"/>
          <w:sz w:val="24"/>
          <w:szCs w:val="24"/>
        </w:rPr>
      </w:pPr>
      <w:r w:rsidRPr="00BF352B">
        <w:rPr>
          <w:rFonts w:ascii="Times New Roman" w:hAnsi="Times New Roman" w:cs="Times New Roman"/>
          <w:sz w:val="24"/>
          <w:szCs w:val="24"/>
        </w:rPr>
        <w:tab/>
        <w:t xml:space="preserve">La implementación del almacenamiento de los </w:t>
      </w:r>
      <w:r w:rsidR="000B288C" w:rsidRPr="00BF352B">
        <w:rPr>
          <w:rFonts w:ascii="Times New Roman" w:hAnsi="Times New Roman" w:cs="Times New Roman"/>
          <w:sz w:val="24"/>
          <w:szCs w:val="24"/>
        </w:rPr>
        <w:t>certificados</w:t>
      </w:r>
      <w:r w:rsidRPr="00BF352B">
        <w:rPr>
          <w:rFonts w:ascii="Times New Roman" w:hAnsi="Times New Roman" w:cs="Times New Roman"/>
          <w:sz w:val="24"/>
          <w:szCs w:val="24"/>
        </w:rPr>
        <w:t xml:space="preserve"> en la plataforma web requiere de un espacio institucional, siendo este un limitante en cuanto al espacio de almacenamiento y la capacidad de procesamiento en los recursos institucionales disponibles.</w:t>
      </w:r>
    </w:p>
    <w:p w14:paraId="1A80C1CB" w14:textId="254EE72B" w:rsidR="000324B0" w:rsidRPr="00BF352B" w:rsidRDefault="007D5367" w:rsidP="00BF352B">
      <w:pPr>
        <w:spacing w:line="480" w:lineRule="auto"/>
        <w:rPr>
          <w:rFonts w:ascii="Times New Roman" w:hAnsi="Times New Roman" w:cs="Times New Roman"/>
          <w:sz w:val="24"/>
          <w:szCs w:val="24"/>
        </w:rPr>
      </w:pPr>
      <w:r w:rsidRPr="00BF352B">
        <w:rPr>
          <w:rFonts w:ascii="Times New Roman" w:hAnsi="Times New Roman" w:cs="Times New Roman"/>
          <w:sz w:val="24"/>
          <w:szCs w:val="24"/>
        </w:rPr>
        <w:tab/>
      </w:r>
      <w:r w:rsidR="00F31A81" w:rsidRPr="00BF352B">
        <w:rPr>
          <w:rFonts w:ascii="Times New Roman" w:hAnsi="Times New Roman" w:cs="Times New Roman"/>
          <w:sz w:val="24"/>
          <w:szCs w:val="24"/>
        </w:rPr>
        <w:t>A su vez, La implementación de la plataforma web está sujeta a la aprobación del departamento de desarrollo de sistemas y tecnología e interacción social universitaria ISU</w:t>
      </w:r>
      <w:r w:rsidR="00726E3E" w:rsidRPr="00BF352B">
        <w:rPr>
          <w:rFonts w:ascii="Times New Roman" w:hAnsi="Times New Roman" w:cs="Times New Roman"/>
          <w:sz w:val="24"/>
          <w:szCs w:val="24"/>
        </w:rPr>
        <w:t xml:space="preserve">, al realizar el proceso de pruebas y </w:t>
      </w:r>
      <w:r w:rsidR="0047089B" w:rsidRPr="00BF352B">
        <w:rPr>
          <w:rFonts w:ascii="Times New Roman" w:hAnsi="Times New Roman" w:cs="Times New Roman"/>
          <w:sz w:val="24"/>
          <w:szCs w:val="24"/>
        </w:rPr>
        <w:t xml:space="preserve">desarrollo </w:t>
      </w:r>
      <w:r w:rsidR="00726E3E" w:rsidRPr="00BF352B">
        <w:rPr>
          <w:rFonts w:ascii="Times New Roman" w:hAnsi="Times New Roman" w:cs="Times New Roman"/>
          <w:sz w:val="24"/>
          <w:szCs w:val="24"/>
        </w:rPr>
        <w:t>es de vital importa</w:t>
      </w:r>
      <w:r w:rsidR="007F0D4A" w:rsidRPr="00BF352B">
        <w:rPr>
          <w:rFonts w:ascii="Times New Roman" w:hAnsi="Times New Roman" w:cs="Times New Roman"/>
          <w:sz w:val="24"/>
          <w:szCs w:val="24"/>
        </w:rPr>
        <w:t>ncia garantizar el cumplimiento de los requisitos</w:t>
      </w:r>
      <w:r w:rsidR="0047089B" w:rsidRPr="00BF352B">
        <w:rPr>
          <w:rFonts w:ascii="Times New Roman" w:hAnsi="Times New Roman" w:cs="Times New Roman"/>
          <w:sz w:val="24"/>
          <w:szCs w:val="24"/>
        </w:rPr>
        <w:t xml:space="preserve">. </w:t>
      </w:r>
    </w:p>
    <w:p w14:paraId="1237DE1F" w14:textId="77777777" w:rsidR="00D869F3" w:rsidRPr="00B75A2C" w:rsidRDefault="00D869F3" w:rsidP="00D869F3">
      <w:pPr>
        <w:pStyle w:val="Textoindependiente"/>
        <w:spacing w:before="1"/>
        <w:rPr>
          <w:rFonts w:ascii="Times New Roman" w:hAnsi="Times New Roman" w:cs="Times New Roman"/>
          <w:sz w:val="24"/>
          <w:szCs w:val="24"/>
        </w:rPr>
      </w:pPr>
    </w:p>
    <w:p w14:paraId="3CC4912C" w14:textId="6A04E821" w:rsidR="00C93DF3" w:rsidRPr="00B451E2" w:rsidRDefault="00B451E2" w:rsidP="00B451E2">
      <w:pPr>
        <w:pStyle w:val="Ttulo1"/>
        <w:jc w:val="center"/>
        <w:rPr>
          <w:rFonts w:ascii="Times New Roman" w:hAnsi="Times New Roman" w:cs="Times New Roman"/>
          <w:b/>
          <w:bCs/>
        </w:rPr>
      </w:pPr>
      <w:bookmarkStart w:id="66" w:name="_Toc161745098"/>
      <w:bookmarkStart w:id="67" w:name="_Toc161745335"/>
      <w:bookmarkStart w:id="68" w:name="_Toc161746175"/>
      <w:bookmarkStart w:id="69" w:name="_Toc166840046"/>
      <w:r w:rsidRPr="00B451E2">
        <w:rPr>
          <w:rFonts w:ascii="Times New Roman" w:hAnsi="Times New Roman" w:cs="Times New Roman"/>
          <w:b/>
          <w:bCs/>
        </w:rPr>
        <w:lastRenderedPageBreak/>
        <w:t>Marco de Referencia</w:t>
      </w:r>
      <w:bookmarkEnd w:id="66"/>
      <w:bookmarkEnd w:id="67"/>
      <w:bookmarkEnd w:id="68"/>
      <w:bookmarkEnd w:id="69"/>
    </w:p>
    <w:p w14:paraId="5C022797" w14:textId="77777777" w:rsidR="00C93DF3" w:rsidRPr="00B75A2C" w:rsidRDefault="00C93DF3" w:rsidP="00C93DF3">
      <w:pPr>
        <w:pStyle w:val="Textoindependiente"/>
        <w:spacing w:before="4"/>
        <w:rPr>
          <w:rFonts w:ascii="Times New Roman" w:hAnsi="Times New Roman" w:cs="Times New Roman"/>
          <w:b/>
          <w:sz w:val="24"/>
          <w:szCs w:val="24"/>
        </w:rPr>
      </w:pPr>
    </w:p>
    <w:p w14:paraId="215524B6" w14:textId="725C236F" w:rsidR="00C93DF3" w:rsidRPr="00B75A2C" w:rsidRDefault="00C93DF3" w:rsidP="00B451E2">
      <w:pPr>
        <w:pStyle w:val="Ttulo2"/>
        <w:rPr>
          <w:rFonts w:ascii="Times New Roman" w:hAnsi="Times New Roman" w:cs="Times New Roman"/>
          <w:sz w:val="24"/>
          <w:szCs w:val="24"/>
        </w:rPr>
      </w:pPr>
      <w:bookmarkStart w:id="70" w:name="_Toc161745099"/>
      <w:bookmarkStart w:id="71" w:name="_Toc161745336"/>
      <w:bookmarkStart w:id="72" w:name="_Toc161746176"/>
      <w:bookmarkStart w:id="73" w:name="_Toc166840047"/>
      <w:r w:rsidRPr="00B75A2C">
        <w:rPr>
          <w:rFonts w:ascii="Times New Roman" w:hAnsi="Times New Roman" w:cs="Times New Roman"/>
          <w:sz w:val="24"/>
          <w:szCs w:val="24"/>
        </w:rPr>
        <w:t>Estado</w:t>
      </w:r>
      <w:r w:rsidRPr="00B75A2C">
        <w:rPr>
          <w:rFonts w:ascii="Times New Roman" w:hAnsi="Times New Roman" w:cs="Times New Roman"/>
          <w:spacing w:val="-5"/>
          <w:sz w:val="24"/>
          <w:szCs w:val="24"/>
        </w:rPr>
        <w:t xml:space="preserve"> </w:t>
      </w:r>
      <w:r w:rsidRPr="00B75A2C">
        <w:rPr>
          <w:rFonts w:ascii="Times New Roman" w:hAnsi="Times New Roman" w:cs="Times New Roman"/>
          <w:sz w:val="24"/>
          <w:szCs w:val="24"/>
        </w:rPr>
        <w:t>del</w:t>
      </w:r>
      <w:r w:rsidRPr="00B75A2C">
        <w:rPr>
          <w:rFonts w:ascii="Times New Roman" w:hAnsi="Times New Roman" w:cs="Times New Roman"/>
          <w:spacing w:val="1"/>
          <w:sz w:val="24"/>
          <w:szCs w:val="24"/>
        </w:rPr>
        <w:t xml:space="preserve"> </w:t>
      </w:r>
      <w:r w:rsidR="003A328E" w:rsidRPr="00B75A2C">
        <w:rPr>
          <w:rFonts w:ascii="Times New Roman" w:hAnsi="Times New Roman" w:cs="Times New Roman"/>
          <w:sz w:val="24"/>
          <w:szCs w:val="24"/>
        </w:rPr>
        <w:t>A</w:t>
      </w:r>
      <w:r w:rsidRPr="00B75A2C">
        <w:rPr>
          <w:rFonts w:ascii="Times New Roman" w:hAnsi="Times New Roman" w:cs="Times New Roman"/>
          <w:sz w:val="24"/>
          <w:szCs w:val="24"/>
        </w:rPr>
        <w:t>rte</w:t>
      </w:r>
      <w:bookmarkEnd w:id="70"/>
      <w:bookmarkEnd w:id="71"/>
      <w:bookmarkEnd w:id="72"/>
      <w:bookmarkEnd w:id="73"/>
    </w:p>
    <w:p w14:paraId="451744B5" w14:textId="77777777" w:rsidR="006D580F" w:rsidRPr="00B75A2C" w:rsidRDefault="006D580F" w:rsidP="006D580F">
      <w:pPr>
        <w:pStyle w:val="Ttulo2"/>
        <w:tabs>
          <w:tab w:val="left" w:pos="1200"/>
        </w:tabs>
        <w:rPr>
          <w:rFonts w:ascii="Times New Roman" w:hAnsi="Times New Roman" w:cs="Times New Roman"/>
          <w:sz w:val="24"/>
          <w:szCs w:val="24"/>
        </w:rPr>
      </w:pPr>
    </w:p>
    <w:p w14:paraId="3FFFDF3D" w14:textId="7F393986" w:rsidR="00C93DF3" w:rsidRPr="00B75A2C" w:rsidRDefault="00C93DF3" w:rsidP="003A328E">
      <w:pPr>
        <w:spacing w:line="476" w:lineRule="auto"/>
        <w:ind w:right="63" w:firstLine="465"/>
        <w:rPr>
          <w:rFonts w:ascii="Times New Roman" w:hAnsi="Times New Roman" w:cs="Times New Roman"/>
          <w:sz w:val="24"/>
          <w:szCs w:val="24"/>
        </w:rPr>
      </w:pPr>
      <w:r w:rsidRPr="00B75A2C">
        <w:rPr>
          <w:rFonts w:ascii="Times New Roman" w:hAnsi="Times New Roman" w:cs="Times New Roman"/>
          <w:sz w:val="24"/>
          <w:szCs w:val="24"/>
        </w:rPr>
        <w:t>El propósito de este proyecto es encontrar la optimización de certificaciones, basándose en el tercer objetivo específico, el cual indica, evaluar el desarrollo de la plataforma identificando las posibles áreas de mejora que pueda garantizar una experiencia conveniente y eficaz en la gestión de eventos y certificados en la Universidad de Cundinamarca</w:t>
      </w:r>
      <w:r w:rsidR="00D041B0">
        <w:rPr>
          <w:rFonts w:ascii="Times New Roman" w:hAnsi="Times New Roman" w:cs="Times New Roman"/>
          <w:sz w:val="24"/>
          <w:szCs w:val="24"/>
        </w:rPr>
        <w:t xml:space="preserve">, </w:t>
      </w:r>
      <w:r w:rsidRPr="00B75A2C">
        <w:rPr>
          <w:rFonts w:ascii="Times New Roman" w:hAnsi="Times New Roman" w:cs="Times New Roman"/>
          <w:sz w:val="24"/>
          <w:szCs w:val="24"/>
        </w:rPr>
        <w:t xml:space="preserve">por ello se realizó una investigación sólida  dentro del estado del arte, hacia aquellos proyectos de ámbitos nacionales e internacional que implementaron desarrollados enfocados hacia este mismo propósito, encontrando relación en: </w:t>
      </w:r>
    </w:p>
    <w:p w14:paraId="1268150E" w14:textId="2049B022" w:rsidR="000C5F14" w:rsidRPr="00B75A2C" w:rsidRDefault="00C93DF3" w:rsidP="00B451E2">
      <w:pPr>
        <w:spacing w:line="477" w:lineRule="auto"/>
        <w:ind w:right="63" w:firstLine="465"/>
        <w:rPr>
          <w:rFonts w:ascii="Times New Roman" w:hAnsi="Times New Roman" w:cs="Times New Roman"/>
          <w:sz w:val="24"/>
          <w:szCs w:val="24"/>
        </w:rPr>
      </w:pPr>
      <w:r w:rsidRPr="00B75A2C">
        <w:rPr>
          <w:rFonts w:ascii="Times New Roman" w:hAnsi="Times New Roman" w:cs="Times New Roman"/>
          <w:sz w:val="24"/>
          <w:szCs w:val="24"/>
        </w:rPr>
        <w:t xml:space="preserve"> En una breve discusión sobre la historia de la certificación de intérpretes en diferentes países se detalló que la certificación de intérpretes, estudiantes y profesionales es una tendencia relativamente reciente en la profesión de la interpretación, pero está ganando rápidamente aceptación como un mecanismo para garantizar la calidad de los servicios de interpretación para los usuarios. (</w:t>
      </w:r>
      <w:proofErr w:type="spellStart"/>
      <w:r w:rsidRPr="00B75A2C">
        <w:rPr>
          <w:rFonts w:ascii="Times New Roman" w:hAnsi="Times New Roman" w:cs="Times New Roman"/>
          <w:sz w:val="24"/>
          <w:szCs w:val="24"/>
        </w:rPr>
        <w:t>Mikkelson</w:t>
      </w:r>
      <w:proofErr w:type="spellEnd"/>
      <w:r w:rsidRPr="00B75A2C">
        <w:rPr>
          <w:rFonts w:ascii="Times New Roman" w:hAnsi="Times New Roman" w:cs="Times New Roman"/>
          <w:sz w:val="24"/>
          <w:szCs w:val="24"/>
        </w:rPr>
        <w:t>, 2013). A su vez la aplicación de certificación de identidad de un usuario para la entrada en eventos es desarrollada por dos tareas fundamentales, la de generar un certificado digital firmado por una autoridad de certificación y la de firmar digitalmente un documento con dicho certificado generado para validar al usuario. (</w:t>
      </w:r>
      <w:proofErr w:type="gramStart"/>
      <w:r w:rsidRPr="00B75A2C">
        <w:rPr>
          <w:rFonts w:ascii="Times New Roman" w:hAnsi="Times New Roman" w:cs="Times New Roman"/>
          <w:sz w:val="24"/>
          <w:szCs w:val="24"/>
        </w:rPr>
        <w:t>Mexicana</w:t>
      </w:r>
      <w:proofErr w:type="gramEnd"/>
      <w:r w:rsidRPr="00B75A2C">
        <w:rPr>
          <w:rFonts w:ascii="Times New Roman" w:hAnsi="Times New Roman" w:cs="Times New Roman"/>
          <w:sz w:val="24"/>
          <w:szCs w:val="24"/>
        </w:rPr>
        <w:t xml:space="preserve">, 2021) ambas tienen algo en común validan el conocimiento por su interpretación.  </w:t>
      </w:r>
    </w:p>
    <w:p w14:paraId="5494C089" w14:textId="77777777" w:rsidR="003A328E" w:rsidRPr="00B75A2C" w:rsidRDefault="00C93DF3" w:rsidP="009B79FE">
      <w:pPr>
        <w:spacing w:line="477" w:lineRule="auto"/>
        <w:ind w:right="63" w:firstLine="361"/>
        <w:rPr>
          <w:rFonts w:ascii="Times New Roman" w:hAnsi="Times New Roman" w:cs="Times New Roman"/>
          <w:sz w:val="24"/>
          <w:szCs w:val="24"/>
        </w:rPr>
      </w:pPr>
      <w:r w:rsidRPr="00B75A2C">
        <w:rPr>
          <w:rFonts w:ascii="Times New Roman" w:hAnsi="Times New Roman" w:cs="Times New Roman"/>
          <w:sz w:val="24"/>
          <w:szCs w:val="24"/>
        </w:rPr>
        <w:t xml:space="preserve">En el municipio de Quevedo, ubicado en el estado de Los Ríos del Ecuador se implementó un sistema automático de emisión de solicitudes y certificados académico – estudiantiles para la Universidad Técnica Estatal del mismo municipio, buscando la optimización en la entrega de solicitudes que realizan constantemente los estudiantes fuera del horario que establece la universidad que parte desde las 8 AM hasta las 12 PM por parte de la secretaria de las facultades, que es el departamento que emite las certificaciones </w:t>
      </w:r>
      <w:r w:rsidRPr="00B75A2C">
        <w:rPr>
          <w:rFonts w:ascii="Times New Roman" w:hAnsi="Times New Roman" w:cs="Times New Roman"/>
          <w:sz w:val="24"/>
          <w:szCs w:val="24"/>
        </w:rPr>
        <w:lastRenderedPageBreak/>
        <w:t xml:space="preserve">digitales y físicas para los estudiantes, teniendo lapsus de entrega no oportunos, en donde el tiempo de espera es mayor a tres días hábiles. (Ciencias Pecuarias et al., 2020). </w:t>
      </w:r>
    </w:p>
    <w:p w14:paraId="28DBECC0" w14:textId="47E773A5" w:rsidR="00C93DF3" w:rsidRPr="00B75A2C" w:rsidRDefault="00C93DF3" w:rsidP="00EC6EAD">
      <w:pPr>
        <w:spacing w:line="477" w:lineRule="auto"/>
        <w:ind w:right="63" w:firstLine="361"/>
        <w:rPr>
          <w:rFonts w:ascii="Times New Roman" w:hAnsi="Times New Roman" w:cs="Times New Roman"/>
          <w:sz w:val="24"/>
          <w:szCs w:val="24"/>
        </w:rPr>
      </w:pPr>
      <w:r w:rsidRPr="00B75A2C">
        <w:rPr>
          <w:rFonts w:ascii="Times New Roman" w:hAnsi="Times New Roman" w:cs="Times New Roman"/>
          <w:sz w:val="24"/>
          <w:szCs w:val="24"/>
        </w:rPr>
        <w:t xml:space="preserve">En un artículo relacionado con en certificaciones en instituciones de educación superior se descubrió que las prácticas y la conducción de los procesos de evaluación se centrada en el compromiso por la búsqueda del bien común, el interés crítico y emancipador del conocimiento, siendo este la </w:t>
      </w:r>
      <w:proofErr w:type="gramStart"/>
      <w:r w:rsidRPr="00B75A2C">
        <w:rPr>
          <w:rFonts w:ascii="Times New Roman" w:hAnsi="Times New Roman" w:cs="Times New Roman"/>
          <w:sz w:val="24"/>
          <w:szCs w:val="24"/>
        </w:rPr>
        <w:t>base  de</w:t>
      </w:r>
      <w:proofErr w:type="gramEnd"/>
      <w:r w:rsidRPr="00B75A2C">
        <w:rPr>
          <w:rFonts w:ascii="Times New Roman" w:hAnsi="Times New Roman" w:cs="Times New Roman"/>
          <w:sz w:val="24"/>
          <w:szCs w:val="24"/>
        </w:rPr>
        <w:t xml:space="preserve"> conformar una calidad académica no solamente capaz de demostrar conocimiento a nivel internacional, sino también a nivel internacional (Hernández Mondragón, 2006).  En la ciudad de Guayaquil, ubicado en Ecuador se desarrolla dentro de la Universidad de Nacional de Guayaquil un Análisis de Procesos para la Emisión de Certificados Académicos, principalmente para la carrera de Ingeniería en Networking y Telecomunicaciones para el prototipo de un sistema de certificación eficiente. Este lograr ahorrar tiempo y recursos al personal administrativo del área de secretaria al implementar principios básicos de lectura del código QR que permite conectarse a una página web de internet donde los estudiantes pueden enviar un correo electrónico, actualizar sus datos y almacenar un máximo de 7 kilobytes de información (Rubio, 2021) </w:t>
      </w:r>
    </w:p>
    <w:p w14:paraId="210E179A" w14:textId="71ABE8B5" w:rsidR="00C93DF3" w:rsidRPr="00B75A2C" w:rsidRDefault="00C93DF3" w:rsidP="00B451E2">
      <w:pPr>
        <w:pStyle w:val="Ttulo2"/>
        <w:rPr>
          <w:rFonts w:ascii="Times New Roman" w:hAnsi="Times New Roman" w:cs="Times New Roman"/>
          <w:sz w:val="24"/>
          <w:szCs w:val="24"/>
        </w:rPr>
      </w:pPr>
      <w:bookmarkStart w:id="74" w:name="_Toc161745100"/>
      <w:bookmarkStart w:id="75" w:name="_Toc161745337"/>
      <w:bookmarkStart w:id="76" w:name="_Toc161746177"/>
      <w:bookmarkStart w:id="77" w:name="_Toc166840048"/>
      <w:r w:rsidRPr="00B75A2C">
        <w:rPr>
          <w:rFonts w:ascii="Times New Roman" w:hAnsi="Times New Roman" w:cs="Times New Roman"/>
          <w:sz w:val="24"/>
          <w:szCs w:val="24"/>
        </w:rPr>
        <w:t>Marco</w:t>
      </w:r>
      <w:r w:rsidRPr="00B75A2C">
        <w:rPr>
          <w:rFonts w:ascii="Times New Roman" w:hAnsi="Times New Roman" w:cs="Times New Roman"/>
          <w:spacing w:val="-1"/>
          <w:sz w:val="24"/>
          <w:szCs w:val="24"/>
        </w:rPr>
        <w:t xml:space="preserve"> </w:t>
      </w:r>
      <w:r w:rsidRPr="00B75A2C">
        <w:rPr>
          <w:rFonts w:ascii="Times New Roman" w:hAnsi="Times New Roman" w:cs="Times New Roman"/>
          <w:sz w:val="24"/>
          <w:szCs w:val="24"/>
        </w:rPr>
        <w:t>teórico</w:t>
      </w:r>
      <w:bookmarkEnd w:id="74"/>
      <w:bookmarkEnd w:id="75"/>
      <w:bookmarkEnd w:id="76"/>
      <w:bookmarkEnd w:id="77"/>
    </w:p>
    <w:p w14:paraId="2F52572B" w14:textId="77777777" w:rsidR="00EC6EAD" w:rsidRPr="00B75A2C" w:rsidRDefault="00EC6EAD" w:rsidP="009B79FE">
      <w:pPr>
        <w:pStyle w:val="Ttulo2"/>
        <w:tabs>
          <w:tab w:val="left" w:pos="1198"/>
        </w:tabs>
        <w:spacing w:before="40"/>
        <w:rPr>
          <w:rFonts w:ascii="Times New Roman" w:hAnsi="Times New Roman" w:cs="Times New Roman"/>
          <w:sz w:val="24"/>
          <w:szCs w:val="24"/>
        </w:rPr>
      </w:pPr>
    </w:p>
    <w:p w14:paraId="4C3D82A5" w14:textId="0BBA4F75" w:rsidR="00D3001E" w:rsidRPr="00B75A2C" w:rsidRDefault="00D3001E" w:rsidP="009B79FE">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En México durante el mes de noviembre de 1993 surge la necesidad de buscar competencias de conocimientos que permitan demostrar saberes de medicina en diversos estados es por ello </w:t>
      </w:r>
      <w:proofErr w:type="gramStart"/>
      <w:r w:rsidRPr="00B75A2C">
        <w:rPr>
          <w:rFonts w:ascii="Times New Roman" w:eastAsia="Times New Roman" w:hAnsi="Times New Roman" w:cs="Times New Roman"/>
          <w:color w:val="000000"/>
          <w:kern w:val="2"/>
          <w:sz w:val="24"/>
          <w:szCs w:val="24"/>
          <w:lang w:eastAsia="en"/>
          <w14:ligatures w14:val="standardContextual"/>
        </w:rPr>
        <w:t>que</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 el tratado de libre comercio de américa del norte, conocidas por sus siglas como (TLCAN) establece el primer proceso de certificación en México. (Fundación </w:t>
      </w:r>
      <w:r w:rsidR="00AC4444" w:rsidRPr="00B75A2C">
        <w:rPr>
          <w:rFonts w:ascii="Times New Roman" w:eastAsia="Times New Roman" w:hAnsi="Times New Roman" w:cs="Times New Roman"/>
          <w:color w:val="000000"/>
          <w:kern w:val="2"/>
          <w:sz w:val="24"/>
          <w:szCs w:val="24"/>
          <w:lang w:eastAsia="en"/>
          <w14:ligatures w14:val="standardContextual"/>
        </w:rPr>
        <w:t>Académica</w:t>
      </w:r>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Aesculap</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México, 2022) siendo esta, una de las principales </w:t>
      </w:r>
      <w:r w:rsidR="00896D5D" w:rsidRPr="00B75A2C">
        <w:rPr>
          <w:rFonts w:ascii="Times New Roman" w:eastAsia="Times New Roman" w:hAnsi="Times New Roman" w:cs="Times New Roman"/>
          <w:color w:val="000000"/>
          <w:kern w:val="2"/>
          <w:sz w:val="24"/>
          <w:szCs w:val="24"/>
          <w:lang w:eastAsia="en"/>
          <w14:ligatures w14:val="standardContextual"/>
        </w:rPr>
        <w:t>teorías</w:t>
      </w:r>
      <w:r w:rsidRPr="00B75A2C">
        <w:rPr>
          <w:rFonts w:ascii="Times New Roman" w:eastAsia="Times New Roman" w:hAnsi="Times New Roman" w:cs="Times New Roman"/>
          <w:color w:val="000000"/>
          <w:kern w:val="2"/>
          <w:sz w:val="24"/>
          <w:szCs w:val="24"/>
          <w:lang w:eastAsia="en"/>
          <w14:ligatures w14:val="standardContextual"/>
        </w:rPr>
        <w:t xml:space="preserve"> de poder medir y demostrar el conocimiento a </w:t>
      </w:r>
      <w:r w:rsidR="00896D5D" w:rsidRPr="00B75A2C">
        <w:rPr>
          <w:rFonts w:ascii="Times New Roman" w:eastAsia="Times New Roman" w:hAnsi="Times New Roman" w:cs="Times New Roman"/>
          <w:color w:val="000000"/>
          <w:kern w:val="2"/>
          <w:sz w:val="24"/>
          <w:szCs w:val="24"/>
          <w:lang w:eastAsia="en"/>
          <w14:ligatures w14:val="standardContextual"/>
        </w:rPr>
        <w:t>través</w:t>
      </w:r>
      <w:r w:rsidRPr="00B75A2C">
        <w:rPr>
          <w:rFonts w:ascii="Times New Roman" w:eastAsia="Times New Roman" w:hAnsi="Times New Roman" w:cs="Times New Roman"/>
          <w:color w:val="000000"/>
          <w:kern w:val="2"/>
          <w:sz w:val="24"/>
          <w:szCs w:val="24"/>
          <w:lang w:eastAsia="en"/>
          <w14:ligatures w14:val="standardContextual"/>
        </w:rPr>
        <w:t xml:space="preserve"> de documentación. </w:t>
      </w:r>
    </w:p>
    <w:p w14:paraId="5C926FF9" w14:textId="2E7620A9" w:rsidR="000C5F14" w:rsidRPr="00B75A2C" w:rsidRDefault="00D3001E" w:rsidP="009B79FE">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En </w:t>
      </w:r>
      <w:r w:rsidR="00AC4444" w:rsidRPr="00B75A2C">
        <w:rPr>
          <w:rFonts w:ascii="Times New Roman" w:eastAsia="Times New Roman" w:hAnsi="Times New Roman" w:cs="Times New Roman"/>
          <w:color w:val="000000"/>
          <w:kern w:val="2"/>
          <w:sz w:val="24"/>
          <w:szCs w:val="24"/>
          <w:lang w:eastAsia="en"/>
          <w14:ligatures w14:val="standardContextual"/>
        </w:rPr>
        <w:t>muchos países</w:t>
      </w:r>
      <w:r w:rsidRPr="00B75A2C">
        <w:rPr>
          <w:rFonts w:ascii="Times New Roman" w:eastAsia="Times New Roman" w:hAnsi="Times New Roman" w:cs="Times New Roman"/>
          <w:color w:val="000000"/>
          <w:kern w:val="2"/>
          <w:sz w:val="24"/>
          <w:szCs w:val="24"/>
          <w:lang w:eastAsia="en"/>
          <w14:ligatures w14:val="standardContextual"/>
        </w:rPr>
        <w:t xml:space="preserve"> se identifican diversas normas hacia la titulación de certificación electrónica, teniendo como punto a considerar, que un certificado electrónico permite </w:t>
      </w:r>
      <w:r w:rsidRPr="00B75A2C">
        <w:rPr>
          <w:rFonts w:ascii="Times New Roman" w:eastAsia="Times New Roman" w:hAnsi="Times New Roman" w:cs="Times New Roman"/>
          <w:color w:val="000000"/>
          <w:kern w:val="2"/>
          <w:sz w:val="24"/>
          <w:szCs w:val="24"/>
          <w:lang w:eastAsia="en"/>
          <w14:ligatures w14:val="standardContextual"/>
        </w:rPr>
        <w:lastRenderedPageBreak/>
        <w:t xml:space="preserve">garantizar seguridad, y protección hacia la alteración o modificación de los datos de la persona que ha obtenido el titulo o </w:t>
      </w:r>
      <w:r w:rsidR="00AC4444" w:rsidRPr="00B75A2C">
        <w:rPr>
          <w:rFonts w:ascii="Times New Roman" w:eastAsia="Times New Roman" w:hAnsi="Times New Roman" w:cs="Times New Roman"/>
          <w:color w:val="000000"/>
          <w:kern w:val="2"/>
          <w:sz w:val="24"/>
          <w:szCs w:val="24"/>
          <w:lang w:eastAsia="en"/>
          <w14:ligatures w14:val="standardContextual"/>
        </w:rPr>
        <w:t>reconocimiento. (</w:t>
      </w:r>
      <w:r w:rsidRPr="00B75A2C">
        <w:rPr>
          <w:rFonts w:ascii="Times New Roman" w:eastAsia="Times New Roman" w:hAnsi="Times New Roman" w:cs="Times New Roman"/>
          <w:color w:val="000000"/>
          <w:kern w:val="2"/>
          <w:sz w:val="24"/>
          <w:szCs w:val="24"/>
          <w:lang w:eastAsia="en"/>
          <w14:ligatures w14:val="standardContextual"/>
        </w:rPr>
        <w:t xml:space="preserve">Teórico et al.) </w:t>
      </w:r>
    </w:p>
    <w:p w14:paraId="6C030CAC" w14:textId="7B666930" w:rsidR="00D3001E" w:rsidRPr="00B75A2C" w:rsidRDefault="00D3001E" w:rsidP="009B79FE">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En Perú la implementación de sistemas que permitan monitorizar a las áreas administrativas el comportamiento de niveles de estudio por parte de los estudiantes fue implementado a través de una teoría clave, la cual partió de la pregunta; ¿Cómo la Universidad Nacional Diego Quispe Tito del Cusco realiza el seguimiento de sus trámites administrativos de forma manual? (Castro Álvarez, 2018) Esta teoría, pudo desarrollar un modelo en el cual se integró un servidor de información tecnológica para el uso exclusivo de las necesidades de los trabajadores de la universidad, pasando de un proceso manual a uno más optimo a nivel digital.  </w:t>
      </w:r>
    </w:p>
    <w:p w14:paraId="7F27D7BC" w14:textId="77777777" w:rsidR="009F3E9A" w:rsidRDefault="005E1FA4" w:rsidP="00B451E2">
      <w:pPr>
        <w:pStyle w:val="Ttulo2"/>
        <w:rPr>
          <w:rFonts w:ascii="Times New Roman" w:eastAsia="Times New Roman" w:hAnsi="Times New Roman" w:cs="Times New Roman"/>
          <w:color w:val="000000"/>
          <w:kern w:val="2"/>
          <w:sz w:val="24"/>
          <w:szCs w:val="24"/>
          <w:lang w:eastAsia="en"/>
          <w14:ligatures w14:val="standardContextual"/>
        </w:rPr>
      </w:pPr>
      <w:bookmarkStart w:id="78" w:name="_Toc161745101"/>
      <w:bookmarkStart w:id="79" w:name="_Toc161745338"/>
      <w:bookmarkStart w:id="80" w:name="_Toc161746178"/>
      <w:bookmarkStart w:id="81" w:name="_Toc166840049"/>
      <w:r w:rsidRPr="00B75A2C">
        <w:rPr>
          <w:rFonts w:ascii="Times New Roman" w:hAnsi="Times New Roman" w:cs="Times New Roman"/>
          <w:sz w:val="24"/>
          <w:szCs w:val="24"/>
        </w:rPr>
        <w:t>Marco conceptual</w:t>
      </w:r>
      <w:bookmarkEnd w:id="78"/>
      <w:bookmarkEnd w:id="79"/>
      <w:bookmarkEnd w:id="80"/>
      <w:bookmarkEnd w:id="81"/>
      <w:r w:rsidR="008511EB" w:rsidRPr="00B75A2C">
        <w:rPr>
          <w:rFonts w:ascii="Times New Roman" w:eastAsia="Times New Roman" w:hAnsi="Times New Roman" w:cs="Times New Roman"/>
          <w:color w:val="000000"/>
          <w:kern w:val="2"/>
          <w:sz w:val="24"/>
          <w:szCs w:val="24"/>
          <w:lang w:eastAsia="en"/>
          <w14:ligatures w14:val="standardContextual"/>
        </w:rPr>
        <w:t xml:space="preserve"> </w:t>
      </w:r>
    </w:p>
    <w:p w14:paraId="18B9C504" w14:textId="77777777" w:rsidR="00B451E2" w:rsidRPr="00B75A2C" w:rsidRDefault="00B451E2" w:rsidP="00B451E2">
      <w:pPr>
        <w:pStyle w:val="Ttulo2"/>
        <w:rPr>
          <w:rFonts w:ascii="Times New Roman" w:eastAsia="Times New Roman" w:hAnsi="Times New Roman" w:cs="Times New Roman"/>
          <w:color w:val="000000"/>
          <w:kern w:val="2"/>
          <w:sz w:val="24"/>
          <w:szCs w:val="24"/>
          <w:lang w:eastAsia="en"/>
          <w14:ligatures w14:val="standardContextual"/>
        </w:rPr>
      </w:pPr>
    </w:p>
    <w:p w14:paraId="4CBE737D" w14:textId="2E21C099" w:rsidR="008511EB" w:rsidRPr="00B75A2C" w:rsidRDefault="008511EB" w:rsidP="009B79FE">
      <w:pPr>
        <w:spacing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Los siguientes conceptos se descubrieron y aplicaron a partir de una investigación detallada, hacia </w:t>
      </w:r>
      <w:r w:rsidR="00AC4444" w:rsidRPr="00B75A2C">
        <w:rPr>
          <w:rFonts w:ascii="Times New Roman" w:eastAsia="Times New Roman" w:hAnsi="Times New Roman" w:cs="Times New Roman"/>
          <w:color w:val="000000"/>
          <w:kern w:val="2"/>
          <w:sz w:val="24"/>
          <w:szCs w:val="24"/>
          <w:lang w:eastAsia="en"/>
          <w14:ligatures w14:val="standardContextual"/>
        </w:rPr>
        <w:t>aquellas terminologías</w:t>
      </w:r>
      <w:r w:rsidRPr="00B75A2C">
        <w:rPr>
          <w:rFonts w:ascii="Times New Roman" w:eastAsia="Times New Roman" w:hAnsi="Times New Roman" w:cs="Times New Roman"/>
          <w:color w:val="000000"/>
          <w:kern w:val="2"/>
          <w:sz w:val="24"/>
          <w:szCs w:val="24"/>
          <w:lang w:eastAsia="en"/>
          <w14:ligatures w14:val="standardContextual"/>
        </w:rPr>
        <w:t xml:space="preserve"> que son conocidas a nivel internacional en un niveles técnicos y prácticos para </w:t>
      </w:r>
      <w:proofErr w:type="gramStart"/>
      <w:r w:rsidRPr="00B75A2C">
        <w:rPr>
          <w:rFonts w:ascii="Times New Roman" w:eastAsia="Times New Roman" w:hAnsi="Times New Roman" w:cs="Times New Roman"/>
          <w:color w:val="000000"/>
          <w:kern w:val="2"/>
          <w:sz w:val="24"/>
          <w:szCs w:val="24"/>
          <w:lang w:eastAsia="en"/>
          <w14:ligatures w14:val="standardContextual"/>
        </w:rPr>
        <w:t>el  desarrollo</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 óptimo de este proyecto</w:t>
      </w:r>
      <w:r w:rsidR="008D6F9B" w:rsidRPr="00B75A2C">
        <w:rPr>
          <w:rFonts w:ascii="Times New Roman" w:eastAsia="Times New Roman" w:hAnsi="Times New Roman" w:cs="Times New Roman"/>
          <w:color w:val="000000"/>
          <w:kern w:val="2"/>
          <w:sz w:val="24"/>
          <w:szCs w:val="24"/>
          <w:lang w:eastAsia="en"/>
          <w14:ligatures w14:val="standardContextual"/>
        </w:rPr>
        <w:t>.</w:t>
      </w:r>
    </w:p>
    <w:p w14:paraId="41616B89" w14:textId="77777777" w:rsidR="008511EB" w:rsidRPr="00B75A2C" w:rsidRDefault="008511EB" w:rsidP="009B79FE">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Acceso a la información: Según (Nacional, 2023) el acceso a la información es el conjunto de técnicas para buscar, categorizar, modificar y acceder a la información que se encuentra en un sistema ya sea esta una bases de datos, bibliotecas, archivos, internet, por lo cual se considera relevante que la información y el acceso de los datos como: nombre, cedula, evento al que asiste, sea implementado en el desarrollo productivo en la identidad informativa de los estudiantes, docentes y asistentes que utilicen el proyecto</w:t>
      </w:r>
    </w:p>
    <w:p w14:paraId="51673A8A" w14:textId="77777777" w:rsidR="008511EB" w:rsidRPr="00B75A2C" w:rsidRDefault="008511EB" w:rsidP="009B79FE">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Certificado: Un certificado es un documento emitido por una autoridad y firmado por esta misma que identifica una clave pública con su propietario, en este caso la persona que adquiere el reconocimiento. Cada certificado está identificado por un número de serie único y tiene un periodo de validez que está incluido en el certificado (Timbre, 2023) </w:t>
      </w:r>
    </w:p>
    <w:p w14:paraId="003D9CD3" w14:textId="77777777" w:rsidR="008511EB" w:rsidRPr="00B75A2C" w:rsidRDefault="008511EB" w:rsidP="009B79FE">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lastRenderedPageBreak/>
        <w:t>Compilador: Es un programa que traduce código fuente escrito en un lenguaje de alto nivel (</w:t>
      </w:r>
      <w:proofErr w:type="spellStart"/>
      <w:r w:rsidRPr="00B75A2C">
        <w:rPr>
          <w:rFonts w:ascii="Times New Roman" w:eastAsia="Times New Roman" w:hAnsi="Times New Roman" w:cs="Times New Roman"/>
          <w:color w:val="000000"/>
          <w:kern w:val="2"/>
          <w:sz w:val="24"/>
          <w:szCs w:val="24"/>
          <w:lang w:eastAsia="en"/>
          <w14:ligatures w14:val="standardContextual"/>
        </w:rPr>
        <w:t>Ryte</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2023) </w:t>
      </w:r>
    </w:p>
    <w:p w14:paraId="1D19FE3A" w14:textId="446E5DDF" w:rsidR="008511EB" w:rsidRPr="00B75A2C" w:rsidRDefault="008511EB" w:rsidP="009B79FE">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Datos: Un dato se refiere a hechos, eventos, transacciones, valores numéricos, o caracteres, siendo estos identificados como cuantitativo y cualitativo, que han sido registrados. Es la entrada sin procesar de la cual se produce la información (Universidad Autónoma de Ciudad Juárez, 2023) </w:t>
      </w:r>
    </w:p>
    <w:p w14:paraId="093ABB8F" w14:textId="361DD8FE" w:rsidR="008511EB" w:rsidRPr="00B75A2C" w:rsidRDefault="008511EB" w:rsidP="009B79FE">
      <w:pPr>
        <w:widowControl/>
        <w:autoSpaceDE/>
        <w:autoSpaceDN/>
        <w:spacing w:after="244" w:line="360"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 Enlace: Es cualquier texto o imagen que se encuentra en una página web y en la que el usuario puede pulsar o clicar para ser dirigido a otro contenido diferente (</w:t>
      </w:r>
      <w:proofErr w:type="spellStart"/>
      <w:r w:rsidRPr="00B75A2C">
        <w:rPr>
          <w:rFonts w:ascii="Times New Roman" w:eastAsia="Times New Roman" w:hAnsi="Times New Roman" w:cs="Times New Roman"/>
          <w:color w:val="000000"/>
          <w:kern w:val="2"/>
          <w:sz w:val="24"/>
          <w:szCs w:val="24"/>
          <w:lang w:eastAsia="en"/>
          <w14:ligatures w14:val="standardContextual"/>
        </w:rPr>
        <w:t>Neoattack</w:t>
      </w:r>
      <w:proofErr w:type="spellEnd"/>
      <w:r w:rsidRPr="00B75A2C">
        <w:rPr>
          <w:rFonts w:ascii="Times New Roman" w:eastAsia="Times New Roman" w:hAnsi="Times New Roman" w:cs="Times New Roman"/>
          <w:color w:val="000000"/>
          <w:kern w:val="2"/>
          <w:sz w:val="24"/>
          <w:szCs w:val="24"/>
          <w:lang w:eastAsia="en"/>
          <w14:ligatures w14:val="standardContextual"/>
        </w:rPr>
        <w:t>, 2020)</w:t>
      </w:r>
    </w:p>
    <w:p w14:paraId="2D3A112D" w14:textId="77777777" w:rsidR="008511EB" w:rsidRPr="00B75A2C" w:rsidRDefault="008511EB" w:rsidP="009B79FE">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Evento académico: Un evento académico son el conjunto de actividades de carácter profesional, artístico o técnico que implica algún tipo de enseñanza o capacitación (Guanajuato, 2023) </w:t>
      </w:r>
    </w:p>
    <w:p w14:paraId="27B1B5FA" w14:textId="53B3F6F3" w:rsidR="008511EB" w:rsidRPr="00B75A2C" w:rsidRDefault="008511EB" w:rsidP="009B79FE">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Emisión de certificados: Es un procedimiento mediante el cual, un tercero que puede ser una entidad certificadora que ofrece garantías como un producto, proceso, o servicio de empresa y </w:t>
      </w:r>
      <w:r w:rsidR="00B867BF" w:rsidRPr="00B75A2C">
        <w:rPr>
          <w:rFonts w:ascii="Times New Roman" w:eastAsia="Times New Roman" w:hAnsi="Times New Roman" w:cs="Times New Roman"/>
          <w:color w:val="000000"/>
          <w:kern w:val="2"/>
          <w:sz w:val="24"/>
          <w:szCs w:val="24"/>
          <w:lang w:eastAsia="en"/>
          <w14:ligatures w14:val="standardContextual"/>
        </w:rPr>
        <w:t>este</w:t>
      </w:r>
      <w:r w:rsidRPr="00B75A2C">
        <w:rPr>
          <w:rFonts w:ascii="Times New Roman" w:eastAsia="Times New Roman" w:hAnsi="Times New Roman" w:cs="Times New Roman"/>
          <w:color w:val="000000"/>
          <w:kern w:val="2"/>
          <w:sz w:val="24"/>
          <w:szCs w:val="24"/>
          <w:lang w:eastAsia="en"/>
          <w14:ligatures w14:val="standardContextual"/>
        </w:rPr>
        <w:t xml:space="preserve"> cumple determinados requisitos (Global, 2023) </w:t>
      </w:r>
    </w:p>
    <w:p w14:paraId="679F0E5C" w14:textId="77777777" w:rsidR="008511EB" w:rsidRPr="00B75A2C" w:rsidRDefault="008511EB" w:rsidP="008D6F9B">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Git: Es un sistema de control de versiones distribuido que te permite registrar los cambios que haces en tus archivos y volver a versiones anteriores si algo sale mal. (</w:t>
      </w:r>
      <w:proofErr w:type="spellStart"/>
      <w:r w:rsidRPr="00B75A2C">
        <w:rPr>
          <w:rFonts w:ascii="Times New Roman" w:eastAsia="Times New Roman" w:hAnsi="Times New Roman" w:cs="Times New Roman"/>
          <w:color w:val="000000"/>
          <w:kern w:val="2"/>
          <w:sz w:val="24"/>
          <w:szCs w:val="24"/>
          <w:lang w:eastAsia="en"/>
          <w14:ligatures w14:val="standardContextual"/>
        </w:rPr>
        <w:t>Platzi</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2019) </w:t>
      </w:r>
    </w:p>
    <w:p w14:paraId="61A3EAD6" w14:textId="77777777" w:rsidR="008D6F9B" w:rsidRPr="00B75A2C" w:rsidRDefault="008511EB" w:rsidP="008D6F9B">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GitHub: Es una plataforma de alojamiento, propiedad de Microsoft, que ofrece a los desarrolladores la posibilidad de crear repositorios de código y guardarlos en la nube de forma segura, usando un sistema de control de versiones llamado Git (</w:t>
      </w:r>
      <w:proofErr w:type="spellStart"/>
      <w:r w:rsidRPr="00B75A2C">
        <w:rPr>
          <w:rFonts w:ascii="Times New Roman" w:eastAsia="Times New Roman" w:hAnsi="Times New Roman" w:cs="Times New Roman"/>
          <w:color w:val="000000"/>
          <w:kern w:val="2"/>
          <w:sz w:val="24"/>
          <w:szCs w:val="24"/>
          <w:lang w:eastAsia="en"/>
          <w14:ligatures w14:val="standardContextual"/>
        </w:rPr>
        <w:t>Platzi</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2021) </w:t>
      </w:r>
    </w:p>
    <w:p w14:paraId="27BFFC61" w14:textId="121C4586" w:rsidR="008511EB" w:rsidRPr="00B75A2C" w:rsidRDefault="008511EB" w:rsidP="008D6F9B">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Hosting: </w:t>
      </w:r>
      <w:proofErr w:type="gramStart"/>
      <w:r w:rsidRPr="00B75A2C">
        <w:rPr>
          <w:rFonts w:ascii="Times New Roman" w:eastAsia="Times New Roman" w:hAnsi="Times New Roman" w:cs="Times New Roman"/>
          <w:color w:val="000000"/>
          <w:kern w:val="2"/>
          <w:sz w:val="24"/>
          <w:szCs w:val="24"/>
          <w:lang w:eastAsia="en"/>
          <w14:ligatures w14:val="standardContextual"/>
        </w:rPr>
        <w:t>Es  un</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 tipo de servidor que aloja sitios web y/o datos relacionados, aplicaciones y servicios (</w:t>
      </w:r>
      <w:proofErr w:type="spellStart"/>
      <w:r w:rsidRPr="00B75A2C">
        <w:rPr>
          <w:rFonts w:ascii="Times New Roman" w:eastAsia="Times New Roman" w:hAnsi="Times New Roman" w:cs="Times New Roman"/>
          <w:color w:val="000000"/>
          <w:kern w:val="2"/>
          <w:sz w:val="24"/>
          <w:szCs w:val="24"/>
          <w:lang w:eastAsia="en"/>
          <w14:ligatures w14:val="standardContextual"/>
        </w:rPr>
        <w:t>Arimetics</w:t>
      </w:r>
      <w:proofErr w:type="spellEnd"/>
      <w:r w:rsidRPr="00B75A2C">
        <w:rPr>
          <w:rFonts w:ascii="Times New Roman" w:eastAsia="Times New Roman" w:hAnsi="Times New Roman" w:cs="Times New Roman"/>
          <w:color w:val="000000"/>
          <w:kern w:val="2"/>
          <w:sz w:val="24"/>
          <w:szCs w:val="24"/>
          <w:lang w:eastAsia="en"/>
          <w14:ligatures w14:val="standardContextual"/>
        </w:rPr>
        <w:t>, 2024)</w:t>
      </w:r>
    </w:p>
    <w:p w14:paraId="0B41D2FC" w14:textId="77777777" w:rsidR="008511EB" w:rsidRPr="00B75A2C" w:rsidRDefault="008511EB" w:rsidP="008D6F9B">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HTML: Es un lenguaje de marcado, significa que permite definir la estructura y contenido de la página web usando etiquetas. Toda parte de una página web se traduce en etiquetas HTML (</w:t>
      </w:r>
      <w:proofErr w:type="spellStart"/>
      <w:r w:rsidRPr="00B75A2C">
        <w:rPr>
          <w:rFonts w:ascii="Times New Roman" w:eastAsia="Times New Roman" w:hAnsi="Times New Roman" w:cs="Times New Roman"/>
          <w:color w:val="000000"/>
          <w:kern w:val="2"/>
          <w:sz w:val="24"/>
          <w:szCs w:val="24"/>
          <w:lang w:eastAsia="en"/>
          <w14:ligatures w14:val="standardContextual"/>
        </w:rPr>
        <w:t>Platzi</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2020) </w:t>
      </w:r>
    </w:p>
    <w:p w14:paraId="7747B46E" w14:textId="6C8E3379" w:rsidR="008511EB" w:rsidRPr="00B75A2C" w:rsidRDefault="008511EB" w:rsidP="008D6F9B">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lastRenderedPageBreak/>
        <w:t>Innovación: Es la acción de cambiar o transformar algo para obtener una mejora o una novedad</w:t>
      </w:r>
      <w:r w:rsidRPr="00B75A2C">
        <w:rPr>
          <w:rFonts w:ascii="Times New Roman" w:eastAsia="Times New Roman" w:hAnsi="Times New Roman" w:cs="Times New Roman"/>
          <w:b/>
          <w:color w:val="000000"/>
          <w:kern w:val="2"/>
          <w:sz w:val="24"/>
          <w:szCs w:val="24"/>
          <w:lang w:eastAsia="en"/>
          <w14:ligatures w14:val="standardContextual"/>
        </w:rPr>
        <w:t xml:space="preserve">, </w:t>
      </w:r>
      <w:r w:rsidRPr="00B75A2C">
        <w:rPr>
          <w:rFonts w:ascii="Times New Roman" w:eastAsia="Times New Roman" w:hAnsi="Times New Roman" w:cs="Times New Roman"/>
          <w:color w:val="000000"/>
          <w:kern w:val="2"/>
          <w:sz w:val="24"/>
          <w:szCs w:val="24"/>
          <w:lang w:eastAsia="en"/>
          <w14:ligatures w14:val="standardContextual"/>
        </w:rPr>
        <w:t>a su vez implica simplificar algo o un proceso a partir del uso de</w:t>
      </w:r>
      <w:hyperlink r:id="rId15">
        <w:r w:rsidRPr="00B75A2C">
          <w:rPr>
            <w:rFonts w:ascii="Times New Roman" w:eastAsia="Times New Roman" w:hAnsi="Times New Roman" w:cs="Times New Roman"/>
            <w:color w:val="000000"/>
            <w:kern w:val="2"/>
            <w:sz w:val="24"/>
            <w:szCs w:val="24"/>
            <w:lang w:eastAsia="en"/>
            <w14:ligatures w14:val="standardContextual"/>
          </w:rPr>
          <w:t xml:space="preserve"> </w:t>
        </w:r>
      </w:hyperlink>
      <w:hyperlink r:id="rId16">
        <w:r w:rsidRPr="00B75A2C">
          <w:rPr>
            <w:rFonts w:ascii="Times New Roman" w:eastAsia="Times New Roman" w:hAnsi="Times New Roman" w:cs="Times New Roman"/>
            <w:color w:val="000000"/>
            <w:kern w:val="2"/>
            <w:sz w:val="24"/>
            <w:szCs w:val="24"/>
            <w:u w:val="single" w:color="000000"/>
            <w:lang w:eastAsia="en"/>
            <w14:ligatures w14:val="standardContextual"/>
          </w:rPr>
          <w:t>tecnología</w:t>
        </w:r>
      </w:hyperlink>
      <w:hyperlink r:id="rId17">
        <w:r w:rsidRPr="00B75A2C">
          <w:rPr>
            <w:rFonts w:ascii="Times New Roman" w:eastAsia="Times New Roman" w:hAnsi="Times New Roman" w:cs="Times New Roman"/>
            <w:b/>
            <w:color w:val="000000"/>
            <w:kern w:val="2"/>
            <w:sz w:val="24"/>
            <w:szCs w:val="24"/>
            <w:lang w:eastAsia="en"/>
            <w14:ligatures w14:val="standardContextual"/>
          </w:rPr>
          <w:t xml:space="preserve"> </w:t>
        </w:r>
      </w:hyperlink>
      <w:r w:rsidRPr="00B75A2C">
        <w:rPr>
          <w:rFonts w:ascii="Times New Roman" w:eastAsia="Times New Roman" w:hAnsi="Times New Roman" w:cs="Times New Roman"/>
          <w:color w:val="000000"/>
          <w:kern w:val="2"/>
          <w:sz w:val="24"/>
          <w:szCs w:val="24"/>
          <w:lang w:eastAsia="en"/>
          <w14:ligatures w14:val="standardContextual"/>
        </w:rPr>
        <w:t xml:space="preserve">avanzada o de los nuevos conocimientos adquiridos (Humanidades, 2023) </w:t>
      </w:r>
    </w:p>
    <w:p w14:paraId="20DD0815" w14:textId="77777777" w:rsidR="008D6F9B" w:rsidRPr="00B75A2C" w:rsidRDefault="008511EB" w:rsidP="008D6F9B">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JavaScript: Es un lenguaje de programación que logra ligero e interpretado, a su vez permite ser compilado justo-a-tiempo o conocido en ingles por sus siglas (</w:t>
      </w:r>
      <w:proofErr w:type="spellStart"/>
      <w:r w:rsidRPr="00B75A2C">
        <w:rPr>
          <w:rFonts w:ascii="Times New Roman" w:eastAsia="Times New Roman" w:hAnsi="Times New Roman" w:cs="Times New Roman"/>
          <w:color w:val="000000"/>
          <w:kern w:val="2"/>
          <w:sz w:val="24"/>
          <w:szCs w:val="24"/>
          <w:lang w:eastAsia="en"/>
          <w14:ligatures w14:val="standardContextual"/>
        </w:rPr>
        <w:t>just</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-in-time) con funciones de primera clase enfocado al desarrollo de páginas </w:t>
      </w:r>
      <w:proofErr w:type="gramStart"/>
      <w:r w:rsidRPr="00B75A2C">
        <w:rPr>
          <w:rFonts w:ascii="Times New Roman" w:eastAsia="Times New Roman" w:hAnsi="Times New Roman" w:cs="Times New Roman"/>
          <w:color w:val="000000"/>
          <w:kern w:val="2"/>
          <w:sz w:val="24"/>
          <w:szCs w:val="24"/>
          <w:lang w:eastAsia="en"/>
          <w14:ligatures w14:val="standardContextual"/>
        </w:rPr>
        <w:t>web  (</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Mozilla, 2023) </w:t>
      </w:r>
    </w:p>
    <w:p w14:paraId="39F10B1B" w14:textId="42EC6F21" w:rsidR="008511EB" w:rsidRPr="00B75A2C" w:rsidRDefault="008511EB" w:rsidP="008D6F9B">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68B8E014">
        <w:rPr>
          <w:rFonts w:ascii="Times New Roman" w:eastAsia="Times New Roman" w:hAnsi="Times New Roman" w:cs="Times New Roman"/>
          <w:color w:val="000000" w:themeColor="text1"/>
          <w:sz w:val="24"/>
          <w:szCs w:val="24"/>
          <w:lang w:eastAsia="en"/>
        </w:rPr>
        <w:t xml:space="preserve">PDFLib: </w:t>
      </w:r>
      <w:r w:rsidR="00F241AC" w:rsidRPr="68B8E014">
        <w:rPr>
          <w:rFonts w:ascii="Times New Roman" w:eastAsia="Times New Roman" w:hAnsi="Times New Roman" w:cs="Times New Roman"/>
          <w:color w:val="000000" w:themeColor="text1"/>
          <w:sz w:val="24"/>
          <w:szCs w:val="24"/>
          <w:lang w:eastAsia="en"/>
        </w:rPr>
        <w:t>Es la solución comercial PDF para PHP</w:t>
      </w:r>
      <w:r w:rsidR="00DD4A6D" w:rsidRPr="68B8E014">
        <w:rPr>
          <w:rFonts w:ascii="Times New Roman" w:eastAsia="Times New Roman" w:hAnsi="Times New Roman" w:cs="Times New Roman"/>
          <w:color w:val="000000" w:themeColor="text1"/>
          <w:sz w:val="24"/>
          <w:szCs w:val="24"/>
          <w:lang w:eastAsia="en"/>
        </w:rPr>
        <w:t xml:space="preserve">, las funciones </w:t>
      </w:r>
      <w:r w:rsidR="00470708" w:rsidRPr="68B8E014">
        <w:rPr>
          <w:rFonts w:ascii="Times New Roman" w:eastAsia="Times New Roman" w:hAnsi="Times New Roman" w:cs="Times New Roman"/>
          <w:color w:val="000000" w:themeColor="text1"/>
          <w:sz w:val="24"/>
          <w:szCs w:val="24"/>
          <w:lang w:eastAsia="en"/>
        </w:rPr>
        <w:t>PDFLib</w:t>
      </w:r>
      <w:r w:rsidR="00DD4A6D" w:rsidRPr="68B8E014">
        <w:rPr>
          <w:rFonts w:ascii="Times New Roman" w:eastAsia="Times New Roman" w:hAnsi="Times New Roman" w:cs="Times New Roman"/>
          <w:color w:val="000000" w:themeColor="text1"/>
          <w:sz w:val="24"/>
          <w:szCs w:val="24"/>
          <w:lang w:eastAsia="en"/>
        </w:rPr>
        <w:t xml:space="preserve"> directamente en su código PHP sin necesidad de incluir un archivo o biblioteca de clases.</w:t>
      </w:r>
      <w:r w:rsidR="00F241AC" w:rsidRPr="68B8E014">
        <w:rPr>
          <w:rFonts w:ascii="Times New Roman" w:eastAsia="Times New Roman" w:hAnsi="Times New Roman" w:cs="Times New Roman"/>
          <w:color w:val="000000" w:themeColor="text1"/>
          <w:sz w:val="24"/>
          <w:szCs w:val="24"/>
          <w:lang w:eastAsia="en"/>
        </w:rPr>
        <w:t xml:space="preserve"> </w:t>
      </w:r>
      <w:r w:rsidRPr="68B8E014">
        <w:rPr>
          <w:rFonts w:ascii="Times New Roman" w:eastAsia="Times New Roman" w:hAnsi="Times New Roman" w:cs="Times New Roman"/>
          <w:color w:val="000000" w:themeColor="text1"/>
          <w:sz w:val="24"/>
          <w:szCs w:val="24"/>
          <w:lang w:eastAsia="en"/>
        </w:rPr>
        <w:t xml:space="preserve">Es un gran script de generación de PDF (Programadores, 2023) </w:t>
      </w:r>
    </w:p>
    <w:p w14:paraId="6F43CE64" w14:textId="77777777" w:rsidR="008511EB" w:rsidRPr="00B75A2C" w:rsidRDefault="008511EB" w:rsidP="008D6F9B">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Script: Es un conjunto de instrucciones escritas en un lenguaje de programación que le indica a un software cómo funcionar. A diferencia de un programa completo, un script suele ser más corto y se ejecuta a través de otro programa, editor de código, entorno de desarrollo o interprete (Walther, 2023) </w:t>
      </w:r>
    </w:p>
    <w:p w14:paraId="0FE6E529" w14:textId="77777777" w:rsidR="008D6F9B" w:rsidRPr="00B75A2C" w:rsidRDefault="008511EB" w:rsidP="008D6F9B">
      <w:pPr>
        <w:widowControl/>
        <w:autoSpaceDE/>
        <w:autoSpaceDN/>
        <w:spacing w:after="3" w:line="479"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SaveAs: Es un framework que funciona en Acrobat JavaScript, pero la metodología más sencilla es utilizar el elemento de menú save o conocido como guardar en español. (</w:t>
      </w:r>
      <w:proofErr w:type="spellStart"/>
      <w:r w:rsidRPr="00B75A2C">
        <w:rPr>
          <w:rFonts w:ascii="Times New Roman" w:eastAsia="Times New Roman" w:hAnsi="Times New Roman" w:cs="Times New Roman"/>
          <w:color w:val="000000"/>
          <w:kern w:val="2"/>
          <w:sz w:val="24"/>
          <w:szCs w:val="24"/>
          <w:lang w:eastAsia="en"/>
          <w14:ligatures w14:val="standardContextual"/>
        </w:rPr>
        <w:t>PDFScripting</w:t>
      </w:r>
      <w:proofErr w:type="spellEnd"/>
      <w:r w:rsidRPr="00B75A2C">
        <w:rPr>
          <w:rFonts w:ascii="Times New Roman" w:eastAsia="Times New Roman" w:hAnsi="Times New Roman" w:cs="Times New Roman"/>
          <w:color w:val="000000"/>
          <w:kern w:val="2"/>
          <w:sz w:val="24"/>
          <w:szCs w:val="24"/>
          <w:lang w:eastAsia="en"/>
          <w14:ligatures w14:val="standardContextual"/>
        </w:rPr>
        <w:t>, 2023)</w:t>
      </w:r>
    </w:p>
    <w:p w14:paraId="766E367D" w14:textId="5911834C" w:rsidR="008511EB" w:rsidRPr="00B75A2C" w:rsidRDefault="008511EB" w:rsidP="008D6F9B">
      <w:pPr>
        <w:widowControl/>
        <w:autoSpaceDE/>
        <w:autoSpaceDN/>
        <w:spacing w:after="3" w:line="479"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URL: </w:t>
      </w:r>
      <w:proofErr w:type="spellStart"/>
      <w:r w:rsidRPr="00B75A2C">
        <w:rPr>
          <w:rFonts w:ascii="Times New Roman" w:eastAsia="Times New Roman" w:hAnsi="Times New Roman" w:cs="Times New Roman"/>
          <w:color w:val="000000"/>
          <w:kern w:val="2"/>
          <w:sz w:val="24"/>
          <w:szCs w:val="24"/>
          <w:lang w:eastAsia="en"/>
          <w14:ligatures w14:val="standardContextual"/>
        </w:rPr>
        <w:t>Uniform</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Resource</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Locator</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y es la dirección única y específica que se asigna a cada uno de los recursos disponibles de la </w:t>
      </w:r>
      <w:proofErr w:type="spellStart"/>
      <w:r w:rsidRPr="00B75A2C">
        <w:rPr>
          <w:rFonts w:ascii="Times New Roman" w:eastAsia="Times New Roman" w:hAnsi="Times New Roman" w:cs="Times New Roman"/>
          <w:color w:val="000000"/>
          <w:kern w:val="2"/>
          <w:sz w:val="24"/>
          <w:szCs w:val="24"/>
          <w:lang w:eastAsia="en"/>
          <w14:ligatures w14:val="standardContextual"/>
        </w:rPr>
        <w:t>World</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Wide Web para que puedan ser localizados por el navegador y visitados por los usuarios. (</w:t>
      </w:r>
      <w:proofErr w:type="spellStart"/>
      <w:r w:rsidRPr="00B75A2C">
        <w:rPr>
          <w:rFonts w:ascii="Times New Roman" w:eastAsia="Times New Roman" w:hAnsi="Times New Roman" w:cs="Times New Roman"/>
          <w:color w:val="000000"/>
          <w:kern w:val="2"/>
          <w:sz w:val="24"/>
          <w:szCs w:val="24"/>
          <w:lang w:eastAsia="en"/>
          <w14:ligatures w14:val="standardContextual"/>
        </w:rPr>
        <w:t>Edix</w:t>
      </w:r>
      <w:proofErr w:type="spellEnd"/>
      <w:r w:rsidRPr="00B75A2C">
        <w:rPr>
          <w:rFonts w:ascii="Times New Roman" w:eastAsia="Times New Roman" w:hAnsi="Times New Roman" w:cs="Times New Roman"/>
          <w:color w:val="000000"/>
          <w:kern w:val="2"/>
          <w:sz w:val="24"/>
          <w:szCs w:val="24"/>
          <w:lang w:eastAsia="en"/>
          <w14:ligatures w14:val="standardContextual"/>
        </w:rPr>
        <w:t>, 2022)</w:t>
      </w:r>
    </w:p>
    <w:p w14:paraId="2315A9E1" w14:textId="6BA4FD29" w:rsidR="008511EB" w:rsidRPr="00B75A2C" w:rsidRDefault="008511EB" w:rsidP="008D6F9B">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Visual Studio Code: </w:t>
      </w:r>
      <w:r w:rsidRPr="00B75A2C">
        <w:rPr>
          <w:rFonts w:ascii="Times New Roman" w:eastAsia="Times New Roman" w:hAnsi="Times New Roman" w:cs="Times New Roman"/>
          <w:color w:val="101828"/>
          <w:kern w:val="2"/>
          <w:sz w:val="24"/>
          <w:szCs w:val="24"/>
          <w:lang w:eastAsia="en"/>
          <w14:ligatures w14:val="standardContextual"/>
        </w:rPr>
        <w:t xml:space="preserve">Es un editor de código fuente desarrollado por Microsoft. A su vez es un software libre y multiplataforma, cuenta con </w:t>
      </w:r>
      <w:r w:rsidRPr="00B75A2C">
        <w:rPr>
          <w:rFonts w:ascii="Times New Roman" w:eastAsia="Times New Roman" w:hAnsi="Times New Roman" w:cs="Times New Roman"/>
          <w:color w:val="000000"/>
          <w:kern w:val="2"/>
          <w:sz w:val="24"/>
          <w:szCs w:val="24"/>
          <w:lang w:eastAsia="en"/>
          <w14:ligatures w14:val="standardContextual"/>
        </w:rPr>
        <w:t xml:space="preserve">integración con Git, </w:t>
      </w:r>
      <w:proofErr w:type="gramStart"/>
      <w:r w:rsidRPr="00B75A2C">
        <w:rPr>
          <w:rFonts w:ascii="Times New Roman" w:eastAsia="Times New Roman" w:hAnsi="Times New Roman" w:cs="Times New Roman"/>
          <w:color w:val="000000"/>
          <w:kern w:val="2"/>
          <w:sz w:val="24"/>
          <w:szCs w:val="24"/>
          <w:lang w:eastAsia="en"/>
          <w14:ligatures w14:val="standardContextual"/>
        </w:rPr>
        <w:t>y  soporte</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 para depuración de código, dispone de extensiones, que permiten ejecutar código en cualquier lenguaje de programación. (Flores, 2022) </w:t>
      </w:r>
    </w:p>
    <w:p w14:paraId="5E9B5A61" w14:textId="77777777" w:rsidR="00F772AA" w:rsidRDefault="00F772AA" w:rsidP="008D6F9B">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p>
    <w:p w14:paraId="27596CD3" w14:textId="77777777" w:rsidR="00F772AA" w:rsidRPr="00B75A2C" w:rsidRDefault="00F772AA" w:rsidP="008D6F9B">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p>
    <w:p w14:paraId="34AC3CCC" w14:textId="77777777" w:rsidR="00C93DF3" w:rsidRPr="00B75A2C" w:rsidRDefault="00C93DF3" w:rsidP="00B451E2">
      <w:pPr>
        <w:pStyle w:val="Ttulo2"/>
        <w:rPr>
          <w:rFonts w:ascii="Times New Roman" w:hAnsi="Times New Roman" w:cs="Times New Roman"/>
          <w:sz w:val="24"/>
          <w:szCs w:val="24"/>
        </w:rPr>
      </w:pPr>
      <w:bookmarkStart w:id="82" w:name="_Toc161745102"/>
      <w:bookmarkStart w:id="83" w:name="_Toc161745339"/>
      <w:bookmarkStart w:id="84" w:name="_Toc161746179"/>
      <w:bookmarkStart w:id="85" w:name="_Toc166840050"/>
      <w:r w:rsidRPr="00B75A2C">
        <w:rPr>
          <w:rFonts w:ascii="Times New Roman" w:hAnsi="Times New Roman" w:cs="Times New Roman"/>
          <w:sz w:val="24"/>
          <w:szCs w:val="24"/>
        </w:rPr>
        <w:lastRenderedPageBreak/>
        <w:t>Marco Legal</w:t>
      </w:r>
      <w:bookmarkEnd w:id="82"/>
      <w:bookmarkEnd w:id="83"/>
      <w:bookmarkEnd w:id="84"/>
      <w:bookmarkEnd w:id="85"/>
    </w:p>
    <w:p w14:paraId="64E39661" w14:textId="77777777" w:rsidR="004E25FB" w:rsidRPr="00B75A2C" w:rsidRDefault="004E25FB" w:rsidP="00D25267">
      <w:pPr>
        <w:pStyle w:val="Ttulo2"/>
        <w:tabs>
          <w:tab w:val="left" w:pos="1198"/>
        </w:tabs>
        <w:spacing w:before="39"/>
        <w:rPr>
          <w:rFonts w:ascii="Times New Roman" w:hAnsi="Times New Roman" w:cs="Times New Roman"/>
          <w:sz w:val="24"/>
          <w:szCs w:val="24"/>
        </w:rPr>
      </w:pPr>
    </w:p>
    <w:p w14:paraId="7C637F20" w14:textId="20B36BB9" w:rsidR="004E25FB" w:rsidRPr="00B75A2C" w:rsidRDefault="00F91327" w:rsidP="00470708">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Pr>
          <w:rFonts w:ascii="Times New Roman" w:eastAsia="Times New Roman" w:hAnsi="Times New Roman" w:cs="Times New Roman"/>
          <w:color w:val="000000"/>
          <w:kern w:val="2"/>
          <w:sz w:val="24"/>
          <w:szCs w:val="24"/>
          <w:lang w:eastAsia="en"/>
          <w14:ligatures w14:val="standardContextual"/>
        </w:rPr>
        <w:t>En este proyecto</w:t>
      </w:r>
      <w:r w:rsidR="004E25FB" w:rsidRPr="00B75A2C">
        <w:rPr>
          <w:rFonts w:ascii="Times New Roman" w:eastAsia="Times New Roman" w:hAnsi="Times New Roman" w:cs="Times New Roman"/>
          <w:color w:val="000000"/>
          <w:kern w:val="2"/>
          <w:sz w:val="24"/>
          <w:szCs w:val="24"/>
          <w:lang w:eastAsia="en"/>
          <w14:ligatures w14:val="standardContextual"/>
        </w:rPr>
        <w:t xml:space="preserve"> se identific</w:t>
      </w:r>
      <w:r>
        <w:rPr>
          <w:rFonts w:ascii="Times New Roman" w:eastAsia="Times New Roman" w:hAnsi="Times New Roman" w:cs="Times New Roman"/>
          <w:color w:val="000000"/>
          <w:kern w:val="2"/>
          <w:sz w:val="24"/>
          <w:szCs w:val="24"/>
          <w:lang w:eastAsia="en"/>
          <w14:ligatures w14:val="standardContextual"/>
        </w:rPr>
        <w:t>a</w:t>
      </w:r>
      <w:r w:rsidR="004E25FB" w:rsidRPr="00B75A2C">
        <w:rPr>
          <w:rFonts w:ascii="Times New Roman" w:eastAsia="Times New Roman" w:hAnsi="Times New Roman" w:cs="Times New Roman"/>
          <w:color w:val="000000"/>
          <w:kern w:val="2"/>
          <w:sz w:val="24"/>
          <w:szCs w:val="24"/>
          <w:lang w:eastAsia="en"/>
          <w14:ligatures w14:val="standardContextual"/>
        </w:rPr>
        <w:t xml:space="preserve"> que existe varias normas enfocadas principalmente al tratamiento de datos personales, que influyen tanto en el sector educativo </w:t>
      </w:r>
      <w:r w:rsidR="00CE680C" w:rsidRPr="00B75A2C">
        <w:rPr>
          <w:rFonts w:ascii="Times New Roman" w:eastAsia="Times New Roman" w:hAnsi="Times New Roman" w:cs="Times New Roman"/>
          <w:color w:val="000000"/>
          <w:kern w:val="2"/>
          <w:sz w:val="24"/>
          <w:szCs w:val="24"/>
          <w:lang w:eastAsia="en"/>
          <w14:ligatures w14:val="standardContextual"/>
        </w:rPr>
        <w:t>colombiano</w:t>
      </w:r>
      <w:r w:rsidR="004E25FB" w:rsidRPr="00B75A2C">
        <w:rPr>
          <w:rFonts w:ascii="Times New Roman" w:eastAsia="Times New Roman" w:hAnsi="Times New Roman" w:cs="Times New Roman"/>
          <w:color w:val="000000"/>
          <w:kern w:val="2"/>
          <w:sz w:val="24"/>
          <w:szCs w:val="24"/>
          <w:lang w:eastAsia="en"/>
          <w14:ligatures w14:val="standardContextual"/>
        </w:rPr>
        <w:t xml:space="preserve">, como en el extranjero al utilizar ID únicos implementados en la emisión del certificado. Es por ello </w:t>
      </w:r>
      <w:proofErr w:type="gramStart"/>
      <w:r w:rsidR="004E25FB" w:rsidRPr="00B75A2C">
        <w:rPr>
          <w:rFonts w:ascii="Times New Roman" w:eastAsia="Times New Roman" w:hAnsi="Times New Roman" w:cs="Times New Roman"/>
          <w:color w:val="000000"/>
          <w:kern w:val="2"/>
          <w:sz w:val="24"/>
          <w:szCs w:val="24"/>
          <w:lang w:eastAsia="en"/>
          <w14:ligatures w14:val="standardContextual"/>
        </w:rPr>
        <w:t>que</w:t>
      </w:r>
      <w:proofErr w:type="gramEnd"/>
      <w:r w:rsidR="00C47E39">
        <w:rPr>
          <w:rFonts w:ascii="Times New Roman" w:eastAsia="Times New Roman" w:hAnsi="Times New Roman" w:cs="Times New Roman"/>
          <w:color w:val="000000"/>
          <w:kern w:val="2"/>
          <w:sz w:val="24"/>
          <w:szCs w:val="24"/>
          <w:lang w:eastAsia="en"/>
          <w14:ligatures w14:val="standardContextual"/>
        </w:rPr>
        <w:t xml:space="preserve"> en esta </w:t>
      </w:r>
      <w:r w:rsidR="004E25FB" w:rsidRPr="00B75A2C">
        <w:rPr>
          <w:rFonts w:ascii="Times New Roman" w:eastAsia="Times New Roman" w:hAnsi="Times New Roman" w:cs="Times New Roman"/>
          <w:color w:val="000000"/>
          <w:kern w:val="2"/>
          <w:sz w:val="24"/>
          <w:szCs w:val="24"/>
          <w:lang w:eastAsia="en"/>
          <w14:ligatures w14:val="standardContextual"/>
        </w:rPr>
        <w:t xml:space="preserve">investigación </w:t>
      </w:r>
      <w:r w:rsidR="00C47E39">
        <w:rPr>
          <w:rFonts w:ascii="Times New Roman" w:eastAsia="Times New Roman" w:hAnsi="Times New Roman" w:cs="Times New Roman"/>
          <w:color w:val="000000"/>
          <w:kern w:val="2"/>
          <w:sz w:val="24"/>
          <w:szCs w:val="24"/>
          <w:lang w:eastAsia="en"/>
          <w14:ligatures w14:val="standardContextual"/>
        </w:rPr>
        <w:t xml:space="preserve">se </w:t>
      </w:r>
      <w:r w:rsidR="004E25FB" w:rsidRPr="00B75A2C">
        <w:rPr>
          <w:rFonts w:ascii="Times New Roman" w:eastAsia="Times New Roman" w:hAnsi="Times New Roman" w:cs="Times New Roman"/>
          <w:color w:val="000000"/>
          <w:kern w:val="2"/>
          <w:sz w:val="24"/>
          <w:szCs w:val="24"/>
          <w:lang w:eastAsia="en"/>
          <w14:ligatures w14:val="standardContextual"/>
        </w:rPr>
        <w:t xml:space="preserve">detalla </w:t>
      </w:r>
      <w:r w:rsidR="00C47E39">
        <w:rPr>
          <w:rFonts w:ascii="Times New Roman" w:eastAsia="Times New Roman" w:hAnsi="Times New Roman" w:cs="Times New Roman"/>
          <w:color w:val="000000"/>
          <w:kern w:val="2"/>
          <w:sz w:val="24"/>
          <w:szCs w:val="24"/>
          <w:lang w:eastAsia="en"/>
          <w14:ligatures w14:val="standardContextual"/>
        </w:rPr>
        <w:t>un</w:t>
      </w:r>
      <w:r w:rsidR="004E25FB" w:rsidRPr="00B75A2C">
        <w:rPr>
          <w:rFonts w:ascii="Times New Roman" w:eastAsia="Times New Roman" w:hAnsi="Times New Roman" w:cs="Times New Roman"/>
          <w:color w:val="000000"/>
          <w:kern w:val="2"/>
          <w:sz w:val="24"/>
          <w:szCs w:val="24"/>
          <w:lang w:eastAsia="en"/>
          <w14:ligatures w14:val="standardContextual"/>
        </w:rPr>
        <w:t xml:space="preserve"> enfoque a los derechos de autor, </w:t>
      </w:r>
      <w:r w:rsidR="00C47E39">
        <w:rPr>
          <w:rFonts w:ascii="Times New Roman" w:eastAsia="Times New Roman" w:hAnsi="Times New Roman" w:cs="Times New Roman"/>
          <w:color w:val="000000"/>
          <w:kern w:val="2"/>
          <w:sz w:val="24"/>
          <w:szCs w:val="24"/>
          <w:lang w:eastAsia="en"/>
          <w14:ligatures w14:val="standardContextual"/>
        </w:rPr>
        <w:t xml:space="preserve">la </w:t>
      </w:r>
      <w:r w:rsidR="004E25FB" w:rsidRPr="00B75A2C">
        <w:rPr>
          <w:rFonts w:ascii="Times New Roman" w:eastAsia="Times New Roman" w:hAnsi="Times New Roman" w:cs="Times New Roman"/>
          <w:color w:val="000000"/>
          <w:kern w:val="2"/>
          <w:sz w:val="24"/>
          <w:szCs w:val="24"/>
          <w:lang w:eastAsia="en"/>
          <w14:ligatures w14:val="standardContextual"/>
        </w:rPr>
        <w:t xml:space="preserve">protección de datos y </w:t>
      </w:r>
      <w:r w:rsidR="00C47E39">
        <w:rPr>
          <w:rFonts w:ascii="Times New Roman" w:eastAsia="Times New Roman" w:hAnsi="Times New Roman" w:cs="Times New Roman"/>
          <w:color w:val="000000"/>
          <w:kern w:val="2"/>
          <w:sz w:val="24"/>
          <w:szCs w:val="24"/>
          <w:lang w:eastAsia="en"/>
          <w14:ligatures w14:val="standardContextual"/>
        </w:rPr>
        <w:t xml:space="preserve">los </w:t>
      </w:r>
      <w:r w:rsidR="004E25FB" w:rsidRPr="00B75A2C">
        <w:rPr>
          <w:rFonts w:ascii="Times New Roman" w:eastAsia="Times New Roman" w:hAnsi="Times New Roman" w:cs="Times New Roman"/>
          <w:color w:val="000000"/>
          <w:kern w:val="2"/>
          <w:sz w:val="24"/>
          <w:szCs w:val="24"/>
          <w:lang w:eastAsia="en"/>
          <w14:ligatures w14:val="standardContextual"/>
        </w:rPr>
        <w:t xml:space="preserve">términos y condiciones  </w:t>
      </w:r>
    </w:p>
    <w:p w14:paraId="3A61B892" w14:textId="10058B39" w:rsidR="00E970FF" w:rsidRPr="00B75A2C" w:rsidRDefault="00E970FF" w:rsidP="00106251">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El desarrollo de una plataforma</w:t>
      </w:r>
      <w:r w:rsidR="00D64D42">
        <w:rPr>
          <w:rFonts w:ascii="Times New Roman" w:eastAsia="Times New Roman" w:hAnsi="Times New Roman" w:cs="Times New Roman"/>
          <w:color w:val="000000"/>
          <w:kern w:val="2"/>
          <w:sz w:val="24"/>
          <w:szCs w:val="24"/>
          <w:lang w:eastAsia="en"/>
          <w14:ligatures w14:val="standardContextual"/>
        </w:rPr>
        <w:t xml:space="preserve"> web</w:t>
      </w:r>
      <w:r w:rsidR="00006173">
        <w:rPr>
          <w:rFonts w:ascii="Times New Roman" w:eastAsia="Times New Roman" w:hAnsi="Times New Roman" w:cs="Times New Roman"/>
          <w:color w:val="000000"/>
          <w:kern w:val="2"/>
          <w:sz w:val="24"/>
          <w:szCs w:val="24"/>
          <w:lang w:eastAsia="en"/>
          <w14:ligatures w14:val="standardContextual"/>
        </w:rPr>
        <w:t xml:space="preserve"> que permita</w:t>
      </w:r>
      <w:r w:rsidRPr="00B75A2C">
        <w:rPr>
          <w:rFonts w:ascii="Times New Roman" w:eastAsia="Times New Roman" w:hAnsi="Times New Roman" w:cs="Times New Roman"/>
          <w:color w:val="000000"/>
          <w:kern w:val="2"/>
          <w:sz w:val="24"/>
          <w:szCs w:val="24"/>
          <w:lang w:eastAsia="en"/>
          <w14:ligatures w14:val="standardContextual"/>
        </w:rPr>
        <w:t xml:space="preserve"> la </w:t>
      </w:r>
      <w:r w:rsidR="00006173">
        <w:rPr>
          <w:rFonts w:ascii="Times New Roman" w:eastAsia="Times New Roman" w:hAnsi="Times New Roman" w:cs="Times New Roman"/>
          <w:color w:val="000000"/>
          <w:kern w:val="2"/>
          <w:sz w:val="24"/>
          <w:szCs w:val="24"/>
          <w:lang w:eastAsia="en"/>
          <w14:ligatures w14:val="standardContextual"/>
        </w:rPr>
        <w:t xml:space="preserve">generación y almacenamiento de certificados emitidos por la Universidad de Cundinamarca </w:t>
      </w:r>
      <w:r w:rsidRPr="00B75A2C">
        <w:rPr>
          <w:rFonts w:ascii="Times New Roman" w:eastAsia="Times New Roman" w:hAnsi="Times New Roman" w:cs="Times New Roman"/>
          <w:color w:val="000000"/>
          <w:kern w:val="2"/>
          <w:sz w:val="24"/>
          <w:szCs w:val="24"/>
          <w:lang w:eastAsia="en"/>
          <w14:ligatures w14:val="standardContextual"/>
        </w:rPr>
        <w:t>se caracteriza por una estrecha alineación con la identidad institucional. Esto implica la incorporación de los logos institucionales, la tipografía y la paleta de colores que son consistentes con la imagen general de la Universidad de Cundinamarca</w:t>
      </w:r>
      <w:r w:rsidR="00106251">
        <w:rPr>
          <w:rFonts w:ascii="Times New Roman" w:eastAsia="Times New Roman" w:hAnsi="Times New Roman" w:cs="Times New Roman"/>
          <w:color w:val="000000"/>
          <w:kern w:val="2"/>
          <w:sz w:val="24"/>
          <w:szCs w:val="24"/>
          <w:lang w:eastAsia="en"/>
          <w14:ligatures w14:val="standardContextual"/>
        </w:rPr>
        <w:t xml:space="preserve">, es por ello </w:t>
      </w:r>
      <w:proofErr w:type="gramStart"/>
      <w:r w:rsidR="00A40BAA">
        <w:rPr>
          <w:rFonts w:ascii="Times New Roman" w:eastAsia="Times New Roman" w:hAnsi="Times New Roman" w:cs="Times New Roman"/>
          <w:color w:val="000000"/>
          <w:kern w:val="2"/>
          <w:sz w:val="24"/>
          <w:szCs w:val="24"/>
          <w:lang w:eastAsia="en"/>
          <w14:ligatures w14:val="standardContextual"/>
        </w:rPr>
        <w:t>que</w:t>
      </w:r>
      <w:proofErr w:type="gramEnd"/>
      <w:r w:rsidR="00A40BAA">
        <w:rPr>
          <w:rFonts w:ascii="Times New Roman" w:eastAsia="Times New Roman" w:hAnsi="Times New Roman" w:cs="Times New Roman"/>
          <w:color w:val="000000"/>
          <w:kern w:val="2"/>
          <w:sz w:val="24"/>
          <w:szCs w:val="24"/>
          <w:lang w:eastAsia="en"/>
          <w14:ligatures w14:val="standardContextual"/>
        </w:rPr>
        <w:t xml:space="preserve"> </w:t>
      </w:r>
      <w:r w:rsidRPr="005B7F4C">
        <w:rPr>
          <w:rFonts w:ascii="Times New Roman" w:eastAsia="Times New Roman" w:hAnsi="Times New Roman" w:cs="Times New Roman"/>
          <w:color w:val="000000"/>
          <w:kern w:val="2"/>
          <w:sz w:val="24"/>
          <w:szCs w:val="24"/>
          <w:lang w:eastAsia="en"/>
          <w14:ligatures w14:val="standardContextual"/>
        </w:rPr>
        <w:t>se pretende crear una experiencia visual y de comunicación coherente con los estándares de la institución. Esto no solo garantiza una identidad visual unificada, sino que también fomenta un sentido</w:t>
      </w:r>
      <w:r w:rsidRPr="00B75A2C">
        <w:rPr>
          <w:rFonts w:ascii="Times New Roman" w:eastAsia="Times New Roman" w:hAnsi="Times New Roman" w:cs="Times New Roman"/>
          <w:color w:val="000000"/>
          <w:kern w:val="2"/>
          <w:sz w:val="24"/>
          <w:szCs w:val="24"/>
          <w:lang w:eastAsia="en"/>
          <w14:ligatures w14:val="standardContextual"/>
        </w:rPr>
        <w:t xml:space="preserve"> de pertenencia y reconocimiento para los participantes. </w:t>
      </w:r>
    </w:p>
    <w:p w14:paraId="51F29B0B" w14:textId="4B450400" w:rsidR="00E970FF" w:rsidRPr="00B75A2C" w:rsidRDefault="00470708" w:rsidP="00E970FF">
      <w:pPr>
        <w:widowControl/>
        <w:tabs>
          <w:tab w:val="center" w:pos="480"/>
          <w:tab w:val="center" w:pos="5405"/>
        </w:tabs>
        <w:autoSpaceDE/>
        <w:autoSpaceDN/>
        <w:spacing w:after="250" w:line="265" w:lineRule="auto"/>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ab/>
        <w:t xml:space="preserve">          </w:t>
      </w:r>
      <w:r w:rsidR="00E970FF" w:rsidRPr="00B75A2C">
        <w:rPr>
          <w:rFonts w:ascii="Times New Roman" w:eastAsia="Times New Roman" w:hAnsi="Times New Roman" w:cs="Times New Roman"/>
          <w:color w:val="000000"/>
          <w:kern w:val="2"/>
          <w:sz w:val="24"/>
          <w:szCs w:val="24"/>
          <w:lang w:eastAsia="en"/>
          <w14:ligatures w14:val="standardContextual"/>
        </w:rPr>
        <w:t xml:space="preserve">En este proyecto, como referencia de derechos de autor a tratar, se adopta el Estatuto de </w:t>
      </w:r>
    </w:p>
    <w:p w14:paraId="58336220" w14:textId="3809DFA3" w:rsidR="00E970FF" w:rsidRPr="00B75A2C" w:rsidRDefault="00470708" w:rsidP="00470708">
      <w:pPr>
        <w:widowControl/>
        <w:autoSpaceDE/>
        <w:autoSpaceDN/>
        <w:spacing w:after="3" w:line="477" w:lineRule="auto"/>
        <w:ind w:right="63"/>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Propiedad </w:t>
      </w:r>
      <w:r w:rsidR="00E970FF" w:rsidRPr="00B75A2C">
        <w:rPr>
          <w:rFonts w:ascii="Times New Roman" w:eastAsia="Times New Roman" w:hAnsi="Times New Roman" w:cs="Times New Roman"/>
          <w:color w:val="000000"/>
          <w:kern w:val="2"/>
          <w:sz w:val="24"/>
          <w:szCs w:val="24"/>
          <w:lang w:eastAsia="en"/>
          <w14:ligatures w14:val="standardContextual"/>
        </w:rPr>
        <w:t xml:space="preserve">Intelectual mediante el Acuerdo No. 000004 del Consejo Superior (Cundinamarca, 2015). El cual implementa buenas prácticas de gestión para ser uso de la identidad institucional solamente dentro de la Universidad </w:t>
      </w:r>
    </w:p>
    <w:p w14:paraId="4EE5F90E" w14:textId="77777777" w:rsidR="008511EB" w:rsidRPr="00B75A2C" w:rsidRDefault="008511EB" w:rsidP="00D25267">
      <w:pPr>
        <w:pStyle w:val="Ttulo2"/>
        <w:tabs>
          <w:tab w:val="left" w:pos="1198"/>
        </w:tabs>
        <w:spacing w:before="39"/>
        <w:rPr>
          <w:rFonts w:ascii="Times New Roman" w:hAnsi="Times New Roman" w:cs="Times New Roman"/>
          <w:sz w:val="24"/>
          <w:szCs w:val="24"/>
        </w:rPr>
      </w:pPr>
    </w:p>
    <w:p w14:paraId="4EA52D62" w14:textId="1E164D21" w:rsidR="00C93DF3" w:rsidRPr="00B75A2C" w:rsidRDefault="00C93DF3" w:rsidP="00B451E2">
      <w:pPr>
        <w:pStyle w:val="Ttulo2"/>
        <w:rPr>
          <w:rFonts w:ascii="Times New Roman" w:hAnsi="Times New Roman" w:cs="Times New Roman"/>
          <w:sz w:val="24"/>
          <w:szCs w:val="24"/>
        </w:rPr>
      </w:pPr>
      <w:bookmarkStart w:id="86" w:name="_Toc161745103"/>
      <w:bookmarkStart w:id="87" w:name="_Toc161745340"/>
      <w:bookmarkStart w:id="88" w:name="_Toc161746180"/>
      <w:bookmarkStart w:id="89" w:name="_Toc166840051"/>
      <w:r w:rsidRPr="00B75A2C">
        <w:rPr>
          <w:rFonts w:ascii="Times New Roman" w:hAnsi="Times New Roman" w:cs="Times New Roman"/>
          <w:sz w:val="24"/>
          <w:szCs w:val="24"/>
        </w:rPr>
        <w:t>Términos</w:t>
      </w:r>
      <w:r w:rsidRPr="00B75A2C">
        <w:rPr>
          <w:rFonts w:ascii="Times New Roman" w:hAnsi="Times New Roman" w:cs="Times New Roman"/>
          <w:spacing w:val="-3"/>
          <w:sz w:val="24"/>
          <w:szCs w:val="24"/>
        </w:rPr>
        <w:t xml:space="preserve"> </w:t>
      </w:r>
      <w:r w:rsidRPr="00B75A2C">
        <w:rPr>
          <w:rFonts w:ascii="Times New Roman" w:hAnsi="Times New Roman" w:cs="Times New Roman"/>
          <w:sz w:val="24"/>
          <w:szCs w:val="24"/>
        </w:rPr>
        <w:t>y</w:t>
      </w:r>
      <w:r w:rsidRPr="00B75A2C">
        <w:rPr>
          <w:rFonts w:ascii="Times New Roman" w:hAnsi="Times New Roman" w:cs="Times New Roman"/>
          <w:spacing w:val="-1"/>
          <w:sz w:val="24"/>
          <w:szCs w:val="24"/>
        </w:rPr>
        <w:t xml:space="preserve"> </w:t>
      </w:r>
      <w:r w:rsidR="00470708" w:rsidRPr="00B75A2C">
        <w:rPr>
          <w:rFonts w:ascii="Times New Roman" w:hAnsi="Times New Roman" w:cs="Times New Roman"/>
          <w:sz w:val="24"/>
          <w:szCs w:val="24"/>
        </w:rPr>
        <w:t>C</w:t>
      </w:r>
      <w:r w:rsidRPr="00B75A2C">
        <w:rPr>
          <w:rFonts w:ascii="Times New Roman" w:hAnsi="Times New Roman" w:cs="Times New Roman"/>
          <w:sz w:val="24"/>
          <w:szCs w:val="24"/>
        </w:rPr>
        <w:t>ondiciones</w:t>
      </w:r>
      <w:bookmarkEnd w:id="86"/>
      <w:bookmarkEnd w:id="87"/>
      <w:bookmarkEnd w:id="88"/>
      <w:bookmarkEnd w:id="89"/>
    </w:p>
    <w:p w14:paraId="45C2D812" w14:textId="77777777" w:rsidR="0000743F" w:rsidRPr="00B75A2C" w:rsidRDefault="0000743F" w:rsidP="00D25267">
      <w:pPr>
        <w:pStyle w:val="Ttulo2"/>
        <w:tabs>
          <w:tab w:val="left" w:pos="1380"/>
        </w:tabs>
        <w:spacing w:before="40"/>
        <w:rPr>
          <w:rFonts w:ascii="Times New Roman" w:hAnsi="Times New Roman" w:cs="Times New Roman"/>
          <w:sz w:val="24"/>
          <w:szCs w:val="24"/>
        </w:rPr>
      </w:pPr>
    </w:p>
    <w:p w14:paraId="7255368E" w14:textId="77777777" w:rsidR="0000743F" w:rsidRPr="00B75A2C" w:rsidRDefault="0000743F" w:rsidP="00470708">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En el desarrollo de este proyecto se aplica la ley 1581 de 2012 (Publica, 2022) en la dictación general de la para la protección de datos personales, es por ello </w:t>
      </w:r>
      <w:proofErr w:type="gramStart"/>
      <w:r w:rsidRPr="00B75A2C">
        <w:rPr>
          <w:rFonts w:ascii="Times New Roman" w:eastAsia="Times New Roman" w:hAnsi="Times New Roman" w:cs="Times New Roman"/>
          <w:color w:val="000000"/>
          <w:kern w:val="2"/>
          <w:sz w:val="24"/>
          <w:szCs w:val="24"/>
          <w:lang w:eastAsia="en"/>
          <w14:ligatures w14:val="standardContextual"/>
        </w:rPr>
        <w:t>que</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 el software no será de aplicación para:  </w:t>
      </w:r>
    </w:p>
    <w:p w14:paraId="4A1AE9D6" w14:textId="77777777" w:rsidR="0000743F" w:rsidRPr="00B75A2C" w:rsidRDefault="0000743F" w:rsidP="00897669">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(A). Bases de datos o archivos mantenidos en un ámbito exclusivamente personal o doméstico </w:t>
      </w:r>
    </w:p>
    <w:p w14:paraId="05898126" w14:textId="77777777" w:rsidR="0000743F" w:rsidRPr="00B75A2C" w:rsidRDefault="0000743F" w:rsidP="00897669">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lastRenderedPageBreak/>
        <w:t xml:space="preserve">(B). Las bases de datos y archivos que tengan por finalidad la seguridad y defensa nacional, así como la prevención, detección, monitoreo y control del lavado de activos y el financiamiento del terrorismo </w:t>
      </w:r>
    </w:p>
    <w:p w14:paraId="072C5072" w14:textId="77777777" w:rsidR="0000743F" w:rsidRPr="00B75A2C" w:rsidRDefault="0000743F" w:rsidP="00897669">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(C). A las Bases de datos que tengan como fin y contengan información de inteligencia y contrainteligencia </w:t>
      </w:r>
    </w:p>
    <w:p w14:paraId="4A16DD63" w14:textId="77777777" w:rsidR="0000743F" w:rsidRPr="00B75A2C" w:rsidRDefault="0000743F" w:rsidP="00897669">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(D). A las bases de datos y archivos de información periodística y otros contenidos editoriales </w:t>
      </w:r>
    </w:p>
    <w:p w14:paraId="6A37ECBD" w14:textId="77777777" w:rsidR="0000743F" w:rsidRPr="00B75A2C" w:rsidRDefault="0000743F" w:rsidP="00897669">
      <w:pPr>
        <w:widowControl/>
        <w:autoSpaceDE/>
        <w:autoSpaceDN/>
        <w:spacing w:after="244" w:line="26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 A las bases de datos y archivos regulados por la Ley 1266 de 2008 </w:t>
      </w:r>
    </w:p>
    <w:p w14:paraId="25E126CF" w14:textId="7F936E7B" w:rsidR="002C6379" w:rsidRDefault="0000743F" w:rsidP="00B451E2">
      <w:pPr>
        <w:widowControl/>
        <w:autoSpaceDE/>
        <w:autoSpaceDN/>
        <w:spacing w:after="244" w:line="26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(F). A las bases de datos y archivos regulados por la Ley 79 de 1993. </w:t>
      </w:r>
    </w:p>
    <w:p w14:paraId="32971A70" w14:textId="77777777" w:rsidR="00B451E2" w:rsidRPr="00B75A2C" w:rsidRDefault="00B451E2" w:rsidP="00B451E2">
      <w:pPr>
        <w:widowControl/>
        <w:autoSpaceDE/>
        <w:autoSpaceDN/>
        <w:spacing w:after="244" w:line="265" w:lineRule="auto"/>
        <w:ind w:right="63" w:firstLine="465"/>
        <w:rPr>
          <w:rFonts w:ascii="Times New Roman" w:eastAsia="Times New Roman" w:hAnsi="Times New Roman" w:cs="Times New Roman"/>
          <w:color w:val="000000"/>
          <w:kern w:val="2"/>
          <w:sz w:val="24"/>
          <w:szCs w:val="24"/>
          <w:lang w:eastAsia="en"/>
          <w14:ligatures w14:val="standardContextual"/>
        </w:rPr>
      </w:pPr>
    </w:p>
    <w:p w14:paraId="45B6C247" w14:textId="2E149E97" w:rsidR="00033EB2" w:rsidRPr="00B451E2" w:rsidRDefault="00033EB2" w:rsidP="00B451E2">
      <w:pPr>
        <w:pStyle w:val="Ttulo1"/>
        <w:jc w:val="center"/>
        <w:rPr>
          <w:rFonts w:ascii="Times New Roman" w:hAnsi="Times New Roman" w:cs="Times New Roman"/>
          <w:b/>
          <w:bCs/>
        </w:rPr>
      </w:pPr>
      <w:bookmarkStart w:id="90" w:name="_Toc161745104"/>
      <w:bookmarkStart w:id="91" w:name="_Toc161745341"/>
      <w:bookmarkStart w:id="92" w:name="_Toc161746181"/>
      <w:bookmarkStart w:id="93" w:name="_Toc166840052"/>
      <w:r w:rsidRPr="00B451E2">
        <w:rPr>
          <w:rFonts w:ascii="Times New Roman" w:hAnsi="Times New Roman" w:cs="Times New Roman"/>
          <w:b/>
          <w:bCs/>
        </w:rPr>
        <w:t>Marco</w:t>
      </w:r>
      <w:r w:rsidRPr="00B451E2">
        <w:rPr>
          <w:rFonts w:ascii="Times New Roman" w:hAnsi="Times New Roman" w:cs="Times New Roman"/>
          <w:b/>
          <w:bCs/>
          <w:spacing w:val="-3"/>
        </w:rPr>
        <w:t xml:space="preserve"> </w:t>
      </w:r>
      <w:r w:rsidRPr="00B451E2">
        <w:rPr>
          <w:rFonts w:ascii="Times New Roman" w:hAnsi="Times New Roman" w:cs="Times New Roman"/>
          <w:b/>
          <w:bCs/>
        </w:rPr>
        <w:t>Metodológico</w:t>
      </w:r>
      <w:bookmarkEnd w:id="90"/>
      <w:bookmarkEnd w:id="91"/>
      <w:bookmarkEnd w:id="92"/>
      <w:bookmarkEnd w:id="93"/>
    </w:p>
    <w:p w14:paraId="165B6FF6" w14:textId="77777777" w:rsidR="00033EB2" w:rsidRPr="00B75A2C" w:rsidRDefault="00033EB2" w:rsidP="00033EB2">
      <w:pPr>
        <w:pStyle w:val="Ttulo2"/>
        <w:tabs>
          <w:tab w:val="left" w:pos="1380"/>
        </w:tabs>
        <w:spacing w:before="40"/>
        <w:ind w:left="1379"/>
        <w:rPr>
          <w:rFonts w:ascii="Times New Roman" w:hAnsi="Times New Roman" w:cs="Times New Roman"/>
          <w:sz w:val="24"/>
          <w:szCs w:val="24"/>
        </w:rPr>
      </w:pPr>
    </w:p>
    <w:p w14:paraId="07F17C57" w14:textId="1FDCAD5F" w:rsidR="00033EB2" w:rsidRPr="00B75A2C" w:rsidRDefault="00033EB2" w:rsidP="00B451E2">
      <w:pPr>
        <w:pStyle w:val="Ttulo2"/>
        <w:rPr>
          <w:rFonts w:ascii="Times New Roman" w:hAnsi="Times New Roman" w:cs="Times New Roman"/>
          <w:sz w:val="24"/>
          <w:szCs w:val="24"/>
        </w:rPr>
      </w:pPr>
      <w:bookmarkStart w:id="94" w:name="_Toc161745105"/>
      <w:bookmarkStart w:id="95" w:name="_Toc161745342"/>
      <w:bookmarkStart w:id="96" w:name="_Toc161746182"/>
      <w:bookmarkStart w:id="97" w:name="_Toc166840053"/>
      <w:r w:rsidRPr="00B75A2C">
        <w:rPr>
          <w:rFonts w:ascii="Times New Roman" w:hAnsi="Times New Roman" w:cs="Times New Roman"/>
          <w:sz w:val="24"/>
          <w:szCs w:val="24"/>
        </w:rPr>
        <w:t xml:space="preserve">Metodología de </w:t>
      </w:r>
      <w:r w:rsidR="001A084A" w:rsidRPr="00B75A2C">
        <w:rPr>
          <w:rFonts w:ascii="Times New Roman" w:hAnsi="Times New Roman" w:cs="Times New Roman"/>
          <w:sz w:val="24"/>
          <w:szCs w:val="24"/>
        </w:rPr>
        <w:t>Investigación</w:t>
      </w:r>
      <w:bookmarkEnd w:id="94"/>
      <w:bookmarkEnd w:id="95"/>
      <w:bookmarkEnd w:id="96"/>
      <w:bookmarkEnd w:id="97"/>
    </w:p>
    <w:p w14:paraId="324828EE" w14:textId="77777777" w:rsidR="00604A11" w:rsidRPr="00B75A2C" w:rsidRDefault="00604A11" w:rsidP="001A084A">
      <w:pPr>
        <w:pStyle w:val="Ttulo2"/>
        <w:tabs>
          <w:tab w:val="left" w:pos="1198"/>
        </w:tabs>
        <w:spacing w:before="40"/>
        <w:rPr>
          <w:rFonts w:ascii="Times New Roman" w:hAnsi="Times New Roman" w:cs="Times New Roman"/>
          <w:sz w:val="24"/>
          <w:szCs w:val="24"/>
        </w:rPr>
      </w:pPr>
    </w:p>
    <w:p w14:paraId="57FE110E" w14:textId="76F00167" w:rsidR="008D64EB" w:rsidRPr="00B75A2C" w:rsidRDefault="00604A11" w:rsidP="00897669">
      <w:pPr>
        <w:widowControl/>
        <w:autoSpaceDE/>
        <w:autoSpaceDN/>
        <w:spacing w:after="3" w:line="477"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Para el desarrollo de este proyecto, se ha trabajado la metodología de investigación mixta, dado que el proyecto cuenta con datos a nivel cuantitativo (</w:t>
      </w:r>
      <w:r w:rsidR="009E1730" w:rsidRPr="00B75A2C">
        <w:rPr>
          <w:rFonts w:ascii="Times New Roman" w:eastAsia="Times New Roman" w:hAnsi="Times New Roman" w:cs="Times New Roman"/>
          <w:color w:val="000000"/>
          <w:kern w:val="2"/>
          <w:sz w:val="24"/>
          <w:szCs w:val="24"/>
          <w:lang w:eastAsia="en"/>
          <w14:ligatures w14:val="standardContextual"/>
        </w:rPr>
        <w:t>numérico</w:t>
      </w:r>
      <w:r w:rsidRPr="00B75A2C">
        <w:rPr>
          <w:rFonts w:ascii="Times New Roman" w:eastAsia="Times New Roman" w:hAnsi="Times New Roman" w:cs="Times New Roman"/>
          <w:color w:val="000000"/>
          <w:kern w:val="2"/>
          <w:sz w:val="24"/>
          <w:szCs w:val="24"/>
          <w:lang w:eastAsia="en"/>
          <w14:ligatures w14:val="standardContextual"/>
        </w:rPr>
        <w:t>) y cualitativo (</w:t>
      </w:r>
      <w:r w:rsidR="009E1730" w:rsidRPr="00B75A2C">
        <w:rPr>
          <w:rFonts w:ascii="Times New Roman" w:eastAsia="Times New Roman" w:hAnsi="Times New Roman" w:cs="Times New Roman"/>
          <w:color w:val="000000"/>
          <w:kern w:val="2"/>
          <w:sz w:val="24"/>
          <w:szCs w:val="24"/>
          <w:lang w:eastAsia="en"/>
          <w14:ligatures w14:val="standardContextual"/>
        </w:rPr>
        <w:t>caracteres</w:t>
      </w:r>
      <w:r w:rsidRPr="00B75A2C">
        <w:rPr>
          <w:rFonts w:ascii="Times New Roman" w:eastAsia="Times New Roman" w:hAnsi="Times New Roman" w:cs="Times New Roman"/>
          <w:color w:val="000000"/>
          <w:kern w:val="2"/>
          <w:sz w:val="24"/>
          <w:szCs w:val="24"/>
          <w:lang w:eastAsia="en"/>
          <w14:ligatures w14:val="standardContextual"/>
        </w:rPr>
        <w:t xml:space="preserve">), esto </w:t>
      </w:r>
      <w:proofErr w:type="spellStart"/>
      <w:r w:rsidRPr="00B75A2C">
        <w:rPr>
          <w:rFonts w:ascii="Times New Roman" w:eastAsia="Times New Roman" w:hAnsi="Times New Roman" w:cs="Times New Roman"/>
          <w:color w:val="000000"/>
          <w:kern w:val="2"/>
          <w:sz w:val="24"/>
          <w:szCs w:val="24"/>
          <w:lang w:eastAsia="en"/>
          <w14:ligatures w14:val="standardContextual"/>
        </w:rPr>
        <w:t>a</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permitido generar observaciones directas entre las edades, </w:t>
      </w:r>
      <w:r w:rsidR="009E1730" w:rsidRPr="00B75A2C">
        <w:rPr>
          <w:rFonts w:ascii="Times New Roman" w:eastAsia="Times New Roman" w:hAnsi="Times New Roman" w:cs="Times New Roman"/>
          <w:color w:val="000000"/>
          <w:kern w:val="2"/>
          <w:sz w:val="24"/>
          <w:szCs w:val="24"/>
          <w:lang w:eastAsia="en"/>
          <w14:ligatures w14:val="standardContextual"/>
        </w:rPr>
        <w:t>géneros</w:t>
      </w:r>
      <w:r w:rsidRPr="00B75A2C">
        <w:rPr>
          <w:rFonts w:ascii="Times New Roman" w:eastAsia="Times New Roman" w:hAnsi="Times New Roman" w:cs="Times New Roman"/>
          <w:color w:val="000000"/>
          <w:kern w:val="2"/>
          <w:sz w:val="24"/>
          <w:szCs w:val="24"/>
          <w:lang w:eastAsia="en"/>
          <w14:ligatures w14:val="standardContextual"/>
        </w:rPr>
        <w:t>, colegios, facultades y rango no ordinales de los participantes a eventos en la Universidad de Cundinamarca</w:t>
      </w:r>
      <w:r w:rsidR="007530E0">
        <w:rPr>
          <w:rFonts w:ascii="Times New Roman" w:eastAsia="Times New Roman" w:hAnsi="Times New Roman" w:cs="Times New Roman"/>
          <w:color w:val="000000"/>
          <w:kern w:val="2"/>
          <w:sz w:val="24"/>
          <w:szCs w:val="24"/>
          <w:lang w:eastAsia="en"/>
          <w14:ligatures w14:val="standardContextual"/>
        </w:rPr>
        <w:t xml:space="preserve">. </w:t>
      </w:r>
      <w:r w:rsidRPr="00B75A2C">
        <w:rPr>
          <w:rFonts w:ascii="Times New Roman" w:eastAsia="Times New Roman" w:hAnsi="Times New Roman" w:cs="Times New Roman"/>
          <w:color w:val="000000"/>
          <w:kern w:val="2"/>
          <w:sz w:val="24"/>
          <w:szCs w:val="24"/>
          <w:lang w:eastAsia="en"/>
          <w14:ligatures w14:val="standardContextual"/>
        </w:rPr>
        <w:t>Identificando las siguientes participaciones estudiantiles a nivel académico bachiller y académico universitario en los dos eventos realizados en la Universidad de Cundinamarca</w:t>
      </w:r>
      <w:r w:rsidR="007530E0">
        <w:rPr>
          <w:rFonts w:ascii="Times New Roman" w:eastAsia="Times New Roman" w:hAnsi="Times New Roman" w:cs="Times New Roman"/>
          <w:color w:val="000000"/>
          <w:kern w:val="2"/>
          <w:sz w:val="24"/>
          <w:szCs w:val="24"/>
          <w:lang w:eastAsia="en"/>
          <w14:ligatures w14:val="standardContextual"/>
        </w:rPr>
        <w:t>.</w:t>
      </w:r>
    </w:p>
    <w:p w14:paraId="5B4F6021" w14:textId="609AFD60" w:rsidR="00033EB2" w:rsidRPr="00B75A2C" w:rsidRDefault="00033EB2" w:rsidP="00B451E2">
      <w:pPr>
        <w:pStyle w:val="Ttulo2"/>
        <w:rPr>
          <w:rFonts w:ascii="Times New Roman" w:hAnsi="Times New Roman" w:cs="Times New Roman"/>
          <w:sz w:val="24"/>
          <w:szCs w:val="24"/>
        </w:rPr>
      </w:pPr>
      <w:bookmarkStart w:id="98" w:name="_Toc161745106"/>
      <w:bookmarkStart w:id="99" w:name="_Toc161745343"/>
      <w:bookmarkStart w:id="100" w:name="_Toc161746183"/>
      <w:bookmarkStart w:id="101" w:name="_Toc166840054"/>
      <w:r w:rsidRPr="00B75A2C">
        <w:rPr>
          <w:rFonts w:ascii="Times New Roman" w:hAnsi="Times New Roman" w:cs="Times New Roman"/>
          <w:sz w:val="24"/>
          <w:szCs w:val="24"/>
        </w:rPr>
        <w:t xml:space="preserve">Metodología de </w:t>
      </w:r>
      <w:r w:rsidR="001A084A" w:rsidRPr="00B75A2C">
        <w:rPr>
          <w:rFonts w:ascii="Times New Roman" w:hAnsi="Times New Roman" w:cs="Times New Roman"/>
          <w:sz w:val="24"/>
          <w:szCs w:val="24"/>
        </w:rPr>
        <w:t>Trabajo</w:t>
      </w:r>
      <w:r w:rsidR="00341543" w:rsidRPr="00B75A2C">
        <w:rPr>
          <w:rFonts w:ascii="Times New Roman" w:hAnsi="Times New Roman" w:cs="Times New Roman"/>
          <w:sz w:val="24"/>
          <w:szCs w:val="24"/>
        </w:rPr>
        <w:t xml:space="preserve"> en Equipo</w:t>
      </w:r>
      <w:bookmarkEnd w:id="98"/>
      <w:bookmarkEnd w:id="99"/>
      <w:bookmarkEnd w:id="100"/>
      <w:bookmarkEnd w:id="101"/>
    </w:p>
    <w:p w14:paraId="35E41D7F" w14:textId="77777777" w:rsidR="00E4206B" w:rsidRPr="00B75A2C" w:rsidRDefault="00E4206B" w:rsidP="007430F4">
      <w:pPr>
        <w:pStyle w:val="Ttulo2"/>
        <w:tabs>
          <w:tab w:val="left" w:pos="1198"/>
        </w:tabs>
        <w:spacing w:before="40" w:line="360" w:lineRule="auto"/>
        <w:rPr>
          <w:rFonts w:ascii="Times New Roman" w:hAnsi="Times New Roman" w:cs="Times New Roman"/>
          <w:sz w:val="24"/>
          <w:szCs w:val="24"/>
        </w:rPr>
      </w:pPr>
    </w:p>
    <w:p w14:paraId="5E62BD68" w14:textId="051276CF" w:rsidR="007430F4" w:rsidRPr="00B75A2C" w:rsidRDefault="00341543" w:rsidP="0004085D">
      <w:pPr>
        <w:widowControl/>
        <w:autoSpaceDE/>
        <w:autoSpaceDN/>
        <w:spacing w:after="3" w:line="360"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La metodología </w:t>
      </w:r>
      <w:r w:rsidR="0067117F" w:rsidRPr="00B75A2C">
        <w:rPr>
          <w:rFonts w:ascii="Times New Roman" w:eastAsia="Times New Roman" w:hAnsi="Times New Roman" w:cs="Times New Roman"/>
          <w:color w:val="000000"/>
          <w:kern w:val="2"/>
          <w:sz w:val="24"/>
          <w:szCs w:val="24"/>
          <w:lang w:eastAsia="en"/>
          <w14:ligatures w14:val="standardContextual"/>
        </w:rPr>
        <w:t xml:space="preserve">ágil </w:t>
      </w:r>
      <w:r w:rsidRPr="00B75A2C">
        <w:rPr>
          <w:rFonts w:ascii="Times New Roman" w:eastAsia="Times New Roman" w:hAnsi="Times New Roman" w:cs="Times New Roman"/>
          <w:color w:val="000000"/>
          <w:kern w:val="2"/>
          <w:sz w:val="24"/>
          <w:szCs w:val="24"/>
          <w:lang w:eastAsia="en"/>
          <w14:ligatures w14:val="standardContextual"/>
        </w:rPr>
        <w:t xml:space="preserve">SCRUM </w:t>
      </w:r>
      <w:r w:rsidR="0067117F" w:rsidRPr="00B75A2C">
        <w:rPr>
          <w:rFonts w:ascii="Times New Roman" w:eastAsia="Times New Roman" w:hAnsi="Times New Roman" w:cs="Times New Roman"/>
          <w:color w:val="000000"/>
          <w:kern w:val="2"/>
          <w:sz w:val="24"/>
          <w:szCs w:val="24"/>
          <w:lang w:eastAsia="en"/>
          <w14:ligatures w14:val="standardContextual"/>
        </w:rPr>
        <w:t xml:space="preserve">se centra en la entrega iterativa e incremental del producto. Se divide en varias fases, cada una con sus propios roles, eventos y </w:t>
      </w:r>
      <w:r w:rsidR="009C6CF3" w:rsidRPr="00B75A2C">
        <w:rPr>
          <w:rFonts w:ascii="Times New Roman" w:eastAsia="Times New Roman" w:hAnsi="Times New Roman" w:cs="Times New Roman"/>
          <w:color w:val="000000"/>
          <w:kern w:val="2"/>
          <w:sz w:val="24"/>
          <w:szCs w:val="24"/>
          <w:lang w:eastAsia="en"/>
          <w14:ligatures w14:val="standardContextual"/>
        </w:rPr>
        <w:t xml:space="preserve">artefactos. A su vez se centra </w:t>
      </w:r>
      <w:r w:rsidR="007430F4" w:rsidRPr="00B75A2C">
        <w:rPr>
          <w:rFonts w:ascii="Times New Roman" w:eastAsia="Times New Roman" w:hAnsi="Times New Roman" w:cs="Times New Roman"/>
          <w:color w:val="000000"/>
          <w:kern w:val="2"/>
          <w:sz w:val="24"/>
          <w:szCs w:val="24"/>
          <w:lang w:eastAsia="en"/>
          <w14:ligatures w14:val="standardContextual"/>
        </w:rPr>
        <w:t>en ciclos</w:t>
      </w:r>
      <w:r w:rsidR="009C6CF3" w:rsidRPr="00B75A2C">
        <w:rPr>
          <w:rFonts w:ascii="Times New Roman" w:eastAsia="Times New Roman" w:hAnsi="Times New Roman" w:cs="Times New Roman"/>
          <w:color w:val="000000"/>
          <w:kern w:val="2"/>
          <w:sz w:val="24"/>
          <w:szCs w:val="24"/>
          <w:lang w:eastAsia="en"/>
          <w14:ligatures w14:val="standardContextual"/>
        </w:rPr>
        <w:t xml:space="preserve"> que se repite en cada Sprint, con el objetivo de incrementar el valor del producto de manera constante y adaptativa.</w:t>
      </w:r>
      <w:r w:rsidR="007430F4" w:rsidRPr="00B75A2C">
        <w:rPr>
          <w:rFonts w:ascii="Times New Roman" w:eastAsia="Times New Roman" w:hAnsi="Times New Roman" w:cs="Times New Roman"/>
          <w:color w:val="000000"/>
          <w:kern w:val="2"/>
          <w:sz w:val="24"/>
          <w:szCs w:val="24"/>
          <w:lang w:eastAsia="en"/>
          <w14:ligatures w14:val="standardContextual"/>
        </w:rPr>
        <w:t xml:space="preserve"> </w:t>
      </w:r>
    </w:p>
    <w:p w14:paraId="0228787E" w14:textId="0E299BFA" w:rsidR="00F66F33" w:rsidRDefault="007430F4" w:rsidP="00F66F33">
      <w:pPr>
        <w:pStyle w:val="Ttulo3"/>
        <w:ind w:left="0" w:firstLine="0"/>
        <w:rPr>
          <w:rFonts w:ascii="Times New Roman" w:eastAsia="Times New Roman" w:hAnsi="Times New Roman" w:cs="Times New Roman"/>
          <w:color w:val="000000"/>
          <w:kern w:val="2"/>
          <w:sz w:val="24"/>
          <w:szCs w:val="24"/>
          <w:lang w:eastAsia="en"/>
          <w14:ligatures w14:val="standardContextual"/>
        </w:rPr>
      </w:pPr>
      <w:bookmarkStart w:id="102" w:name="_Toc161745107"/>
      <w:bookmarkStart w:id="103" w:name="_Toc161745344"/>
      <w:bookmarkStart w:id="104" w:name="_Toc161746184"/>
      <w:bookmarkStart w:id="105" w:name="_Toc166840055"/>
      <w:r w:rsidRPr="00B75A2C">
        <w:rPr>
          <w:rFonts w:ascii="Times New Roman" w:eastAsia="Times New Roman" w:hAnsi="Times New Roman" w:cs="Times New Roman"/>
          <w:color w:val="000000"/>
          <w:kern w:val="2"/>
          <w:sz w:val="24"/>
          <w:szCs w:val="24"/>
          <w:lang w:eastAsia="en"/>
          <w14:ligatures w14:val="standardContextual"/>
        </w:rPr>
        <w:t>Identificación de Roles</w:t>
      </w:r>
      <w:bookmarkEnd w:id="105"/>
    </w:p>
    <w:bookmarkEnd w:id="102"/>
    <w:bookmarkEnd w:id="103"/>
    <w:bookmarkEnd w:id="104"/>
    <w:p w14:paraId="6C47CC04" w14:textId="77777777" w:rsidR="00F66F33" w:rsidRPr="00B75A2C" w:rsidRDefault="00F66F33" w:rsidP="00F66F33">
      <w:pPr>
        <w:pStyle w:val="Ttulo3"/>
        <w:ind w:left="0" w:firstLine="0"/>
        <w:rPr>
          <w:rFonts w:ascii="Times New Roman" w:eastAsia="Times New Roman" w:hAnsi="Times New Roman" w:cs="Times New Roman"/>
          <w:color w:val="000000"/>
          <w:kern w:val="2"/>
          <w:sz w:val="24"/>
          <w:szCs w:val="24"/>
          <w:lang w:eastAsia="en"/>
          <w14:ligatures w14:val="standardContextual"/>
        </w:rPr>
      </w:pPr>
    </w:p>
    <w:p w14:paraId="5DF349E8" w14:textId="25503F2A" w:rsidR="007430F4" w:rsidRPr="00B75A2C" w:rsidRDefault="007430F4"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proofErr w:type="spellStart"/>
      <w:r w:rsidRPr="00B75A2C">
        <w:rPr>
          <w:rFonts w:ascii="Times New Roman" w:eastAsia="Times New Roman" w:hAnsi="Times New Roman" w:cs="Times New Roman"/>
          <w:color w:val="000000"/>
          <w:kern w:val="2"/>
          <w:sz w:val="24"/>
          <w:szCs w:val="24"/>
          <w:lang w:eastAsia="en"/>
          <w14:ligatures w14:val="standardContextual"/>
        </w:rPr>
        <w:lastRenderedPageBreak/>
        <w:t>Product</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Owner</w:t>
      </w:r>
      <w:proofErr w:type="spellEnd"/>
      <w:r w:rsidR="0004085D" w:rsidRPr="00B75A2C">
        <w:rPr>
          <w:rFonts w:ascii="Times New Roman" w:eastAsia="Times New Roman" w:hAnsi="Times New Roman" w:cs="Times New Roman"/>
          <w:color w:val="000000"/>
          <w:kern w:val="2"/>
          <w:sz w:val="24"/>
          <w:szCs w:val="24"/>
          <w:lang w:eastAsia="en"/>
          <w14:ligatures w14:val="standardContextual"/>
        </w:rPr>
        <w:t xml:space="preserve"> es el</w:t>
      </w:r>
      <w:r w:rsidR="0004085D" w:rsidRPr="00B75A2C">
        <w:rPr>
          <w:rFonts w:ascii="Times New Roman" w:eastAsia="Times New Roman" w:hAnsi="Times New Roman" w:cs="Times New Roman"/>
          <w:b/>
          <w:color w:val="000000"/>
          <w:kern w:val="2"/>
          <w:sz w:val="24"/>
          <w:szCs w:val="24"/>
          <w:lang w:eastAsia="en"/>
          <w14:ligatures w14:val="standardContextual"/>
        </w:rPr>
        <w:t xml:space="preserve"> </w:t>
      </w:r>
      <w:r w:rsidRPr="00B75A2C">
        <w:rPr>
          <w:rFonts w:ascii="Times New Roman" w:eastAsia="Times New Roman" w:hAnsi="Times New Roman" w:cs="Times New Roman"/>
          <w:color w:val="000000"/>
          <w:kern w:val="2"/>
          <w:sz w:val="24"/>
          <w:szCs w:val="24"/>
          <w:lang w:eastAsia="en"/>
          <w14:ligatures w14:val="standardContextual"/>
        </w:rPr>
        <w:t>individuo será responsable de gestionar el backlog del producto y de asegurarse de que el equipo de desarrollo esté construyendo lo que se necesita.</w:t>
      </w:r>
    </w:p>
    <w:p w14:paraId="59672BBC" w14:textId="038A204C" w:rsidR="007430F4" w:rsidRPr="00B75A2C" w:rsidRDefault="007430F4"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Equipo de Desarrollo estará compuesto por desarrolladores, diseñadores, y posiblemente especialistas en bases de datos y seguridad informática. Son responsables de convertir los elementos del backlog del producto en incrementos de software funcionales.</w:t>
      </w:r>
    </w:p>
    <w:p w14:paraId="6605BF0F" w14:textId="773A0B5F" w:rsidR="007430F4" w:rsidRPr="00B75A2C" w:rsidRDefault="007430F4"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Scrum </w:t>
      </w:r>
      <w:proofErr w:type="gramStart"/>
      <w:r w:rsidRPr="00B75A2C">
        <w:rPr>
          <w:rFonts w:ascii="Times New Roman" w:eastAsia="Times New Roman" w:hAnsi="Times New Roman" w:cs="Times New Roman"/>
          <w:color w:val="000000"/>
          <w:kern w:val="2"/>
          <w:sz w:val="24"/>
          <w:szCs w:val="24"/>
          <w:lang w:eastAsia="en"/>
          <w14:ligatures w14:val="standardContextual"/>
        </w:rPr>
        <w:t>Master</w:t>
      </w:r>
      <w:proofErr w:type="gramEnd"/>
      <w:r w:rsidR="008D69C1" w:rsidRPr="00B75A2C">
        <w:rPr>
          <w:rFonts w:ascii="Times New Roman" w:eastAsia="Times New Roman" w:hAnsi="Times New Roman" w:cs="Times New Roman"/>
          <w:color w:val="000000"/>
          <w:kern w:val="2"/>
          <w:sz w:val="24"/>
          <w:szCs w:val="24"/>
          <w:lang w:eastAsia="en"/>
          <w14:ligatures w14:val="standardContextual"/>
        </w:rPr>
        <w:t xml:space="preserve"> s</w:t>
      </w:r>
      <w:r w:rsidRPr="00B75A2C">
        <w:rPr>
          <w:rFonts w:ascii="Times New Roman" w:eastAsia="Times New Roman" w:hAnsi="Times New Roman" w:cs="Times New Roman"/>
          <w:color w:val="000000"/>
          <w:kern w:val="2"/>
          <w:sz w:val="24"/>
          <w:szCs w:val="24"/>
          <w:lang w:eastAsia="en"/>
          <w14:ligatures w14:val="standardContextual"/>
        </w:rPr>
        <w:t>u función será la de facilitador, asegurando que se sigan los principios y prácticas de Scrum. También debe eliminar cualquier obstáculo que pueda estar afectando al equipo de desarrollo y asegurarse de que se mantenga el enfoque en la entrega de valor al cliente.</w:t>
      </w:r>
    </w:p>
    <w:p w14:paraId="18647402" w14:textId="49C20EA8" w:rsidR="00E576BB" w:rsidRDefault="00E576BB"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06" w:name="_Toc161745108"/>
      <w:bookmarkStart w:id="107" w:name="_Toc161745345"/>
      <w:bookmarkStart w:id="108" w:name="_Toc161746185"/>
      <w:bookmarkStart w:id="109" w:name="_Toc166840056"/>
      <w:r w:rsidRPr="00B75A2C">
        <w:rPr>
          <w:rFonts w:ascii="Times New Roman" w:eastAsia="Times New Roman" w:hAnsi="Times New Roman" w:cs="Times New Roman"/>
          <w:color w:val="000000"/>
          <w:kern w:val="2"/>
          <w:sz w:val="24"/>
          <w:szCs w:val="24"/>
          <w:lang w:eastAsia="en"/>
          <w14:ligatures w14:val="standardContextual"/>
        </w:rPr>
        <w:t>Backlog del Producto</w:t>
      </w:r>
      <w:bookmarkEnd w:id="106"/>
      <w:bookmarkEnd w:id="107"/>
      <w:bookmarkEnd w:id="108"/>
      <w:bookmarkEnd w:id="109"/>
    </w:p>
    <w:p w14:paraId="1D421C2E"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44AC6DA5" w14:textId="77777777" w:rsidR="00E576BB" w:rsidRPr="00B75A2C" w:rsidRDefault="00E576BB" w:rsidP="008D69C1">
      <w:pPr>
        <w:widowControl/>
        <w:autoSpaceDE/>
        <w:autoSpaceDN/>
        <w:spacing w:after="3" w:line="476" w:lineRule="auto"/>
        <w:ind w:right="63" w:firstLine="720"/>
        <w:rPr>
          <w:rFonts w:ascii="Times New Roman" w:eastAsia="Times New Roman" w:hAnsi="Times New Roman" w:cs="Times New Roman"/>
          <w:b/>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El </w:t>
      </w:r>
      <w:proofErr w:type="spellStart"/>
      <w:r w:rsidRPr="00B75A2C">
        <w:rPr>
          <w:rFonts w:ascii="Times New Roman" w:eastAsia="Times New Roman" w:hAnsi="Times New Roman" w:cs="Times New Roman"/>
          <w:color w:val="000000"/>
          <w:kern w:val="2"/>
          <w:sz w:val="24"/>
          <w:szCs w:val="24"/>
          <w:lang w:eastAsia="en"/>
          <w14:ligatures w14:val="standardContextual"/>
        </w:rPr>
        <w:t>Product</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Owner</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debe trabajar con los interesados y usuarios para identificar y priorizar los elementos del backlog del producto. Esto incluirá funcionalidades como la gestión de eventos, generación de certificados, autenticación de usuarios, etc.</w:t>
      </w:r>
      <w:r w:rsidRPr="00B75A2C">
        <w:rPr>
          <w:rFonts w:ascii="Times New Roman" w:eastAsia="Times New Roman" w:hAnsi="Times New Roman" w:cs="Times New Roman"/>
          <w:i/>
          <w:color w:val="0D0D0D"/>
          <w:sz w:val="24"/>
          <w:szCs w:val="24"/>
          <w:lang w:eastAsia="es-ES_tradnl"/>
        </w:rPr>
        <w:t xml:space="preserve"> </w:t>
      </w:r>
    </w:p>
    <w:p w14:paraId="53E2864D" w14:textId="6DE1B63E" w:rsidR="00E576BB" w:rsidRDefault="00E576BB"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10" w:name="_Toc161745109"/>
      <w:bookmarkStart w:id="111" w:name="_Toc161745346"/>
      <w:bookmarkStart w:id="112" w:name="_Toc161746186"/>
      <w:bookmarkStart w:id="113" w:name="_Toc166840057"/>
      <w:r w:rsidRPr="00B75A2C">
        <w:rPr>
          <w:rFonts w:ascii="Times New Roman" w:eastAsia="Times New Roman" w:hAnsi="Times New Roman" w:cs="Times New Roman"/>
          <w:color w:val="000000"/>
          <w:kern w:val="2"/>
          <w:sz w:val="24"/>
          <w:szCs w:val="24"/>
          <w:lang w:eastAsia="en"/>
          <w14:ligatures w14:val="standardContextual"/>
        </w:rPr>
        <w:t xml:space="preserve">Sprint </w:t>
      </w:r>
      <w:proofErr w:type="spellStart"/>
      <w:r w:rsidRPr="00B75A2C">
        <w:rPr>
          <w:rFonts w:ascii="Times New Roman" w:eastAsia="Times New Roman" w:hAnsi="Times New Roman" w:cs="Times New Roman"/>
          <w:color w:val="000000"/>
          <w:kern w:val="2"/>
          <w:sz w:val="24"/>
          <w:szCs w:val="24"/>
          <w:lang w:eastAsia="en"/>
          <w14:ligatures w14:val="standardContextual"/>
        </w:rPr>
        <w:t>Planning</w:t>
      </w:r>
      <w:bookmarkEnd w:id="110"/>
      <w:bookmarkEnd w:id="111"/>
      <w:bookmarkEnd w:id="112"/>
      <w:bookmarkEnd w:id="113"/>
      <w:proofErr w:type="spellEnd"/>
    </w:p>
    <w:p w14:paraId="064D6BFE"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5C1C848E" w14:textId="5CB9BEBD" w:rsidR="00B9093A" w:rsidRPr="00B75A2C" w:rsidRDefault="00E576BB"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Durante la planificación del sprint, el equipo seleccionará una cantidad de elementos del backlog del producto que pueda completar dentro de un período de tiempo determinado (generalmente entre 1 y 4 semanas).</w:t>
      </w:r>
      <w:r w:rsidR="00B9093A" w:rsidRPr="00B75A2C">
        <w:rPr>
          <w:rFonts w:ascii="Times New Roman" w:eastAsia="Times New Roman" w:hAnsi="Times New Roman" w:cs="Times New Roman"/>
          <w:color w:val="000000"/>
          <w:kern w:val="2"/>
          <w:sz w:val="24"/>
          <w:szCs w:val="24"/>
          <w:lang w:eastAsia="en"/>
          <w14:ligatures w14:val="standardContextual"/>
        </w:rPr>
        <w:t xml:space="preserve"> </w:t>
      </w:r>
    </w:p>
    <w:p w14:paraId="3C4026D8" w14:textId="64B6DA9D" w:rsidR="00352E7D" w:rsidRDefault="00352E7D"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14" w:name="_Toc161745110"/>
      <w:bookmarkStart w:id="115" w:name="_Toc161745347"/>
      <w:bookmarkStart w:id="116" w:name="_Toc161746187"/>
      <w:bookmarkStart w:id="117" w:name="_Toc166840058"/>
      <w:r w:rsidRPr="00B75A2C">
        <w:rPr>
          <w:rFonts w:ascii="Times New Roman" w:eastAsia="Times New Roman" w:hAnsi="Times New Roman" w:cs="Times New Roman"/>
          <w:color w:val="000000"/>
          <w:kern w:val="2"/>
          <w:sz w:val="24"/>
          <w:szCs w:val="24"/>
          <w:lang w:eastAsia="en"/>
          <w14:ligatures w14:val="standardContextual"/>
        </w:rPr>
        <w:t>Desarrollo del Sprint</w:t>
      </w:r>
      <w:bookmarkEnd w:id="114"/>
      <w:bookmarkEnd w:id="115"/>
      <w:bookmarkEnd w:id="116"/>
      <w:bookmarkEnd w:id="117"/>
    </w:p>
    <w:p w14:paraId="73E481F9"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5EAA07F2" w14:textId="77777777" w:rsidR="00352E7D" w:rsidRPr="00B75A2C" w:rsidRDefault="00352E7D"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Durante el sprint, el equipo desarrollará los elementos seleccionados del backlog del producto, siguiendo las prácticas de desarrollo ágil como la integración continua y las pruebas automatizadas</w:t>
      </w:r>
    </w:p>
    <w:p w14:paraId="2B513CB8" w14:textId="175EDF15" w:rsidR="00352E7D" w:rsidRPr="00B75A2C" w:rsidRDefault="00352E7D"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18" w:name="_Toc161745111"/>
      <w:bookmarkStart w:id="119" w:name="_Toc161745348"/>
      <w:bookmarkStart w:id="120" w:name="_Toc161746188"/>
      <w:r w:rsidRPr="00B75A2C">
        <w:rPr>
          <w:rFonts w:ascii="Times New Roman" w:eastAsia="Times New Roman" w:hAnsi="Times New Roman" w:cs="Times New Roman"/>
          <w:color w:val="000000"/>
          <w:kern w:val="2"/>
          <w:sz w:val="24"/>
          <w:szCs w:val="24"/>
          <w:lang w:eastAsia="en"/>
          <w14:ligatures w14:val="standardContextual"/>
        </w:rPr>
        <w:t xml:space="preserve"> </w:t>
      </w:r>
      <w:bookmarkStart w:id="121" w:name="_Toc166840059"/>
      <w:r w:rsidRPr="00B75A2C">
        <w:rPr>
          <w:rFonts w:ascii="Times New Roman" w:eastAsia="Times New Roman" w:hAnsi="Times New Roman" w:cs="Times New Roman"/>
          <w:color w:val="000000"/>
          <w:kern w:val="2"/>
          <w:sz w:val="24"/>
          <w:szCs w:val="24"/>
          <w:lang w:eastAsia="en"/>
          <w14:ligatures w14:val="standardContextual"/>
        </w:rPr>
        <w:t>Revisión del Sprint</w:t>
      </w:r>
      <w:bookmarkEnd w:id="118"/>
      <w:bookmarkEnd w:id="119"/>
      <w:bookmarkEnd w:id="120"/>
      <w:bookmarkEnd w:id="121"/>
    </w:p>
    <w:p w14:paraId="6693317D" w14:textId="4C2AD81D" w:rsidR="00352E7D" w:rsidRPr="00B75A2C" w:rsidRDefault="00352E7D"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Al final del sprint, el equipo </w:t>
      </w:r>
      <w:r w:rsidR="008D69C1" w:rsidRPr="00B75A2C">
        <w:rPr>
          <w:rFonts w:ascii="Times New Roman" w:eastAsia="Times New Roman" w:hAnsi="Times New Roman" w:cs="Times New Roman"/>
          <w:color w:val="000000"/>
          <w:kern w:val="2"/>
          <w:sz w:val="24"/>
          <w:szCs w:val="24"/>
          <w:lang w:eastAsia="en"/>
          <w14:ligatures w14:val="standardContextual"/>
        </w:rPr>
        <w:t xml:space="preserve">demuestra </w:t>
      </w:r>
      <w:r w:rsidRPr="00B75A2C">
        <w:rPr>
          <w:rFonts w:ascii="Times New Roman" w:eastAsia="Times New Roman" w:hAnsi="Times New Roman" w:cs="Times New Roman"/>
          <w:color w:val="000000"/>
          <w:kern w:val="2"/>
          <w:sz w:val="24"/>
          <w:szCs w:val="24"/>
          <w:lang w:eastAsia="en"/>
          <w14:ligatures w14:val="standardContextual"/>
        </w:rPr>
        <w:t xml:space="preserve">el trabajo completado al </w:t>
      </w:r>
      <w:proofErr w:type="spellStart"/>
      <w:r w:rsidRPr="00B75A2C">
        <w:rPr>
          <w:rFonts w:ascii="Times New Roman" w:eastAsia="Times New Roman" w:hAnsi="Times New Roman" w:cs="Times New Roman"/>
          <w:color w:val="000000"/>
          <w:kern w:val="2"/>
          <w:sz w:val="24"/>
          <w:szCs w:val="24"/>
          <w:lang w:eastAsia="en"/>
          <w14:ligatures w14:val="standardContextual"/>
        </w:rPr>
        <w:t>Product</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Owner</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y a los interesados. Esto proporcionará una oportunidad para recibir retroalimentación y ajustar el producto si es necesario.</w:t>
      </w:r>
    </w:p>
    <w:p w14:paraId="504E08A2" w14:textId="753C336C" w:rsidR="0004085D" w:rsidRDefault="0004085D"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22" w:name="_Toc161745112"/>
      <w:bookmarkStart w:id="123" w:name="_Toc161745349"/>
      <w:bookmarkStart w:id="124" w:name="_Toc161746189"/>
      <w:bookmarkStart w:id="125" w:name="_Toc166840060"/>
      <w:r w:rsidRPr="00B75A2C">
        <w:rPr>
          <w:rFonts w:ascii="Times New Roman" w:eastAsia="Times New Roman" w:hAnsi="Times New Roman" w:cs="Times New Roman"/>
          <w:color w:val="000000"/>
          <w:kern w:val="2"/>
          <w:sz w:val="24"/>
          <w:szCs w:val="24"/>
          <w:lang w:eastAsia="en"/>
          <w14:ligatures w14:val="standardContextual"/>
        </w:rPr>
        <w:lastRenderedPageBreak/>
        <w:t>Retrospectiva del Sprint</w:t>
      </w:r>
      <w:bookmarkEnd w:id="122"/>
      <w:bookmarkEnd w:id="123"/>
      <w:bookmarkEnd w:id="124"/>
      <w:bookmarkEnd w:id="125"/>
    </w:p>
    <w:p w14:paraId="63724F78"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3FE38798" w14:textId="6BA91315" w:rsidR="0004085D" w:rsidRPr="00B75A2C" w:rsidRDefault="0004085D"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El equipo se reunirá para revisar lo que salió bien, lo que se podría mejorar y cómo pueden aplicar esas mejoras en el próximo sprint.</w:t>
      </w:r>
    </w:p>
    <w:p w14:paraId="1357EC58" w14:textId="77777777" w:rsidR="00A16F2D" w:rsidRPr="00B75A2C" w:rsidRDefault="00A16F2D" w:rsidP="00C323F8">
      <w:pPr>
        <w:widowControl/>
        <w:autoSpaceDE/>
        <w:autoSpaceDN/>
        <w:spacing w:after="3" w:line="476" w:lineRule="auto"/>
        <w:ind w:right="63"/>
        <w:rPr>
          <w:rFonts w:ascii="Times New Roman" w:eastAsia="Times New Roman" w:hAnsi="Times New Roman" w:cs="Times New Roman"/>
          <w:b/>
          <w:i/>
          <w:color w:val="000000"/>
          <w:kern w:val="2"/>
          <w:sz w:val="24"/>
          <w:szCs w:val="24"/>
          <w:lang w:eastAsia="en"/>
          <w14:ligatures w14:val="standardContextual"/>
        </w:rPr>
      </w:pPr>
    </w:p>
    <w:p w14:paraId="4099487D" w14:textId="75368377" w:rsidR="00E576BB" w:rsidRPr="00996FE2" w:rsidRDefault="00681D23" w:rsidP="00996FE2">
      <w:pPr>
        <w:pStyle w:val="Descripcin"/>
        <w:keepNext/>
        <w:rPr>
          <w:rFonts w:ascii="Times New Roman" w:hAnsi="Times New Roman" w:cs="Times New Roman"/>
          <w:i w:val="0"/>
          <w:iCs w:val="0"/>
          <w:color w:val="000000" w:themeColor="text1"/>
          <w:sz w:val="24"/>
          <w:szCs w:val="24"/>
        </w:rPr>
      </w:pPr>
      <w:bookmarkStart w:id="126" w:name="_Toc161743314"/>
      <w:r w:rsidRPr="00681D23">
        <w:rPr>
          <w:rFonts w:ascii="Times New Roman" w:hAnsi="Times New Roman" w:cs="Times New Roman"/>
          <w:i w:val="0"/>
          <w:iCs w:val="0"/>
          <w:color w:val="000000" w:themeColor="text1"/>
          <w:sz w:val="24"/>
          <w:szCs w:val="24"/>
        </w:rPr>
        <w:t xml:space="preserve">Tabla </w:t>
      </w:r>
      <w:r w:rsidR="00EC6278">
        <w:rPr>
          <w:rFonts w:ascii="Times New Roman" w:hAnsi="Times New Roman" w:cs="Times New Roman"/>
          <w:i w:val="0"/>
          <w:iCs w:val="0"/>
          <w:color w:val="000000" w:themeColor="text1"/>
          <w:sz w:val="24"/>
          <w:szCs w:val="24"/>
        </w:rPr>
        <w:t>1</w:t>
      </w:r>
      <w:r w:rsidR="00996FE2">
        <w:rPr>
          <w:rFonts w:ascii="Times New Roman" w:hAnsi="Times New Roman" w:cs="Times New Roman"/>
          <w:i w:val="0"/>
          <w:iCs w:val="0"/>
          <w:color w:val="000000" w:themeColor="text1"/>
          <w:sz w:val="24"/>
          <w:szCs w:val="24"/>
        </w:rPr>
        <w:t xml:space="preserve"> </w:t>
      </w:r>
      <w:r w:rsidR="00C603C1" w:rsidRPr="00B75A2C">
        <w:rPr>
          <w:rFonts w:ascii="Times New Roman" w:hAnsi="Times New Roman" w:cs="Times New Roman"/>
          <w:color w:val="auto"/>
          <w:sz w:val="24"/>
          <w:szCs w:val="24"/>
        </w:rPr>
        <w:t xml:space="preserve">Roles y Responsabilidades en </w:t>
      </w:r>
      <w:r w:rsidR="00F41BD0">
        <w:rPr>
          <w:rFonts w:ascii="Times New Roman" w:hAnsi="Times New Roman" w:cs="Times New Roman"/>
          <w:color w:val="auto"/>
          <w:sz w:val="24"/>
          <w:szCs w:val="24"/>
        </w:rPr>
        <w:t>SCRUM</w:t>
      </w:r>
      <w:bookmarkEnd w:id="126"/>
    </w:p>
    <w:tbl>
      <w:tblPr>
        <w:tblStyle w:val="TableNormal1"/>
        <w:tblW w:w="9230" w:type="dxa"/>
        <w:tblInd w:w="115" w:type="dxa"/>
        <w:tblLayout w:type="fixed"/>
        <w:tblLook w:val="01E0" w:firstRow="1" w:lastRow="1" w:firstColumn="1" w:lastColumn="1" w:noHBand="0" w:noVBand="0"/>
      </w:tblPr>
      <w:tblGrid>
        <w:gridCol w:w="4848"/>
        <w:gridCol w:w="4382"/>
      </w:tblGrid>
      <w:tr w:rsidR="00C603C1" w:rsidRPr="002D4542" w14:paraId="2D873875" w14:textId="77777777" w:rsidTr="00C603C1">
        <w:trPr>
          <w:trHeight w:val="299"/>
        </w:trPr>
        <w:tc>
          <w:tcPr>
            <w:tcW w:w="4848" w:type="dxa"/>
            <w:tcBorders>
              <w:top w:val="single" w:sz="4" w:space="0" w:color="7E7E7E"/>
              <w:bottom w:val="single" w:sz="4" w:space="0" w:color="7E7E7E"/>
            </w:tcBorders>
          </w:tcPr>
          <w:p w14:paraId="2A779486" w14:textId="2B2721F9" w:rsidR="00C603C1" w:rsidRPr="00B75A2C" w:rsidRDefault="00FC50AA">
            <w:pPr>
              <w:pStyle w:val="TableParagraph"/>
              <w:rPr>
                <w:rFonts w:ascii="Times New Roman" w:hAnsi="Times New Roman" w:cs="Times New Roman"/>
                <w:b/>
                <w:sz w:val="24"/>
                <w:szCs w:val="24"/>
              </w:rPr>
            </w:pPr>
            <w:r w:rsidRPr="00B75A2C">
              <w:rPr>
                <w:rFonts w:ascii="Times New Roman" w:hAnsi="Times New Roman" w:cs="Times New Roman"/>
                <w:b/>
                <w:sz w:val="24"/>
                <w:szCs w:val="24"/>
              </w:rPr>
              <w:t>Rol</w:t>
            </w:r>
          </w:p>
        </w:tc>
        <w:tc>
          <w:tcPr>
            <w:tcW w:w="4382" w:type="dxa"/>
            <w:tcBorders>
              <w:top w:val="single" w:sz="4" w:space="0" w:color="7E7E7E"/>
              <w:bottom w:val="single" w:sz="4" w:space="0" w:color="7E7E7E"/>
            </w:tcBorders>
          </w:tcPr>
          <w:p w14:paraId="4889A3D5" w14:textId="7E692839" w:rsidR="00C603C1" w:rsidRPr="00B75A2C" w:rsidRDefault="00FC50AA">
            <w:pPr>
              <w:pStyle w:val="TableParagraph"/>
              <w:ind w:left="178"/>
              <w:rPr>
                <w:rFonts w:ascii="Times New Roman" w:hAnsi="Times New Roman" w:cs="Times New Roman"/>
                <w:b/>
                <w:sz w:val="24"/>
                <w:szCs w:val="24"/>
              </w:rPr>
            </w:pPr>
            <w:r w:rsidRPr="00B75A2C">
              <w:rPr>
                <w:rFonts w:ascii="Times New Roman" w:hAnsi="Times New Roman" w:cs="Times New Roman"/>
                <w:b/>
                <w:sz w:val="24"/>
                <w:szCs w:val="24"/>
              </w:rPr>
              <w:t>Persona</w:t>
            </w:r>
          </w:p>
        </w:tc>
      </w:tr>
      <w:tr w:rsidR="00C603C1" w:rsidRPr="002D4542" w14:paraId="3F6151B2" w14:textId="77777777" w:rsidTr="00C603C1">
        <w:trPr>
          <w:trHeight w:val="299"/>
        </w:trPr>
        <w:tc>
          <w:tcPr>
            <w:tcW w:w="4848" w:type="dxa"/>
            <w:tcBorders>
              <w:top w:val="single" w:sz="4" w:space="0" w:color="7E7E7E"/>
              <w:bottom w:val="single" w:sz="4" w:space="0" w:color="7E7E7E"/>
            </w:tcBorders>
          </w:tcPr>
          <w:p w14:paraId="6BC601A3" w14:textId="77777777" w:rsidR="00EC6278" w:rsidRDefault="00EC6278">
            <w:pPr>
              <w:pStyle w:val="TableParagraph"/>
              <w:rPr>
                <w:rFonts w:ascii="Times New Roman" w:hAnsi="Times New Roman" w:cs="Times New Roman"/>
                <w:sz w:val="24"/>
                <w:szCs w:val="24"/>
              </w:rPr>
            </w:pPr>
          </w:p>
          <w:p w14:paraId="1278F839" w14:textId="77777777" w:rsidR="00EC6278" w:rsidRDefault="00EC6278">
            <w:pPr>
              <w:pStyle w:val="TableParagraph"/>
              <w:rPr>
                <w:rFonts w:ascii="Times New Roman" w:hAnsi="Times New Roman" w:cs="Times New Roman"/>
                <w:sz w:val="24"/>
                <w:szCs w:val="24"/>
              </w:rPr>
            </w:pPr>
          </w:p>
          <w:p w14:paraId="378DABF5" w14:textId="65D9AACB" w:rsidR="00C603C1" w:rsidRPr="00B75A2C" w:rsidRDefault="00FC50AA">
            <w:pPr>
              <w:pStyle w:val="TableParagraph"/>
              <w:rPr>
                <w:rFonts w:ascii="Times New Roman" w:hAnsi="Times New Roman" w:cs="Times New Roman"/>
                <w:b/>
                <w:sz w:val="24"/>
                <w:szCs w:val="24"/>
              </w:rPr>
            </w:pPr>
            <w:proofErr w:type="spellStart"/>
            <w:r w:rsidRPr="2F7D57BD">
              <w:rPr>
                <w:rFonts w:ascii="Times New Roman" w:hAnsi="Times New Roman" w:cs="Times New Roman"/>
                <w:sz w:val="24"/>
                <w:szCs w:val="24"/>
              </w:rPr>
              <w:t>Product</w:t>
            </w:r>
            <w:proofErr w:type="spellEnd"/>
            <w:r w:rsidRPr="2F7D57BD">
              <w:rPr>
                <w:rFonts w:ascii="Times New Roman" w:hAnsi="Times New Roman" w:cs="Times New Roman"/>
                <w:sz w:val="24"/>
                <w:szCs w:val="24"/>
              </w:rPr>
              <w:t xml:space="preserve"> </w:t>
            </w:r>
            <w:proofErr w:type="spellStart"/>
            <w:r w:rsidRPr="2F7D57BD">
              <w:rPr>
                <w:rFonts w:ascii="Times New Roman" w:hAnsi="Times New Roman" w:cs="Times New Roman"/>
                <w:sz w:val="24"/>
                <w:szCs w:val="24"/>
              </w:rPr>
              <w:t>Owne</w:t>
            </w:r>
            <w:r w:rsidR="006A177E" w:rsidRPr="2F7D57BD">
              <w:rPr>
                <w:rFonts w:ascii="Times New Roman" w:hAnsi="Times New Roman" w:cs="Times New Roman"/>
                <w:sz w:val="24"/>
                <w:szCs w:val="24"/>
              </w:rPr>
              <w:t>r</w:t>
            </w:r>
            <w:proofErr w:type="spellEnd"/>
            <w:r w:rsidR="00C603C1" w:rsidRPr="2F7D57BD">
              <w:rPr>
                <w:rFonts w:ascii="Times New Roman" w:hAnsi="Times New Roman" w:cs="Times New Roman"/>
                <w:sz w:val="24"/>
                <w:szCs w:val="24"/>
              </w:rPr>
              <w:t xml:space="preserve">  </w:t>
            </w:r>
          </w:p>
        </w:tc>
        <w:tc>
          <w:tcPr>
            <w:tcW w:w="4382" w:type="dxa"/>
            <w:tcBorders>
              <w:top w:val="single" w:sz="4" w:space="0" w:color="7E7E7E"/>
              <w:bottom w:val="single" w:sz="4" w:space="0" w:color="7E7E7E"/>
            </w:tcBorders>
          </w:tcPr>
          <w:p w14:paraId="510AAC78" w14:textId="58448794" w:rsidR="00C603C1" w:rsidRPr="00B75A2C" w:rsidRDefault="006A177E">
            <w:pPr>
              <w:pStyle w:val="TableParagraph"/>
              <w:ind w:left="178"/>
              <w:rPr>
                <w:rFonts w:ascii="Times New Roman" w:hAnsi="Times New Roman" w:cs="Times New Roman"/>
                <w:b/>
                <w:sz w:val="24"/>
                <w:szCs w:val="24"/>
              </w:rPr>
            </w:pPr>
            <w:r w:rsidRPr="00B75A2C">
              <w:rPr>
                <w:rFonts w:ascii="Times New Roman" w:hAnsi="Times New Roman" w:cs="Times New Roman"/>
                <w:sz w:val="24"/>
                <w:szCs w:val="24"/>
              </w:rPr>
              <w:t xml:space="preserve">Representante de la Universidad de Cundinamarca </w:t>
            </w:r>
            <w:r w:rsidR="00585F80">
              <w:rPr>
                <w:rFonts w:ascii="Times New Roman" w:hAnsi="Times New Roman" w:cs="Times New Roman"/>
                <w:sz w:val="24"/>
                <w:szCs w:val="24"/>
              </w:rPr>
              <w:t xml:space="preserve">y </w:t>
            </w:r>
            <w:r w:rsidR="00404182">
              <w:rPr>
                <w:rFonts w:ascii="Times New Roman" w:hAnsi="Times New Roman" w:cs="Times New Roman"/>
                <w:sz w:val="24"/>
                <w:szCs w:val="24"/>
              </w:rPr>
              <w:t>la dirección</w:t>
            </w:r>
            <w:r w:rsidR="00585F80">
              <w:rPr>
                <w:rFonts w:ascii="Times New Roman" w:hAnsi="Times New Roman" w:cs="Times New Roman"/>
                <w:sz w:val="24"/>
                <w:szCs w:val="24"/>
              </w:rPr>
              <w:t xml:space="preserve"> de</w:t>
            </w:r>
            <w:r w:rsidR="007B1AD7">
              <w:rPr>
                <w:rFonts w:ascii="Times New Roman" w:hAnsi="Times New Roman" w:cs="Times New Roman"/>
                <w:sz w:val="24"/>
                <w:szCs w:val="24"/>
              </w:rPr>
              <w:t xml:space="preserve"> Interacción Social Universitaria (ISU), </w:t>
            </w:r>
            <w:r w:rsidRPr="00B75A2C">
              <w:rPr>
                <w:rFonts w:ascii="Times New Roman" w:hAnsi="Times New Roman" w:cs="Times New Roman"/>
                <w:sz w:val="24"/>
                <w:szCs w:val="24"/>
              </w:rPr>
              <w:t>con profundo conocimiento de los requisitos del proyecto y capacidad de tomar decisiones sobre las prioridades de desarrollo.</w:t>
            </w:r>
          </w:p>
        </w:tc>
      </w:tr>
      <w:tr w:rsidR="006A177E" w:rsidRPr="002D4542" w14:paraId="6E0CD896" w14:textId="77777777" w:rsidTr="00C603C1">
        <w:trPr>
          <w:trHeight w:val="299"/>
        </w:trPr>
        <w:tc>
          <w:tcPr>
            <w:tcW w:w="4848" w:type="dxa"/>
            <w:tcBorders>
              <w:top w:val="single" w:sz="4" w:space="0" w:color="7E7E7E"/>
              <w:bottom w:val="single" w:sz="4" w:space="0" w:color="7E7E7E"/>
            </w:tcBorders>
          </w:tcPr>
          <w:p w14:paraId="740BD879" w14:textId="77777777" w:rsidR="00EC6278" w:rsidRDefault="00EC6278">
            <w:pPr>
              <w:pStyle w:val="TableParagraph"/>
              <w:rPr>
                <w:rFonts w:ascii="Times New Roman" w:hAnsi="Times New Roman" w:cs="Times New Roman"/>
                <w:sz w:val="24"/>
                <w:szCs w:val="24"/>
              </w:rPr>
            </w:pPr>
          </w:p>
          <w:p w14:paraId="1572A867" w14:textId="77777777" w:rsidR="00EC6278" w:rsidRDefault="00EC6278">
            <w:pPr>
              <w:pStyle w:val="TableParagraph"/>
              <w:rPr>
                <w:rFonts w:ascii="Times New Roman" w:hAnsi="Times New Roman" w:cs="Times New Roman"/>
                <w:sz w:val="24"/>
                <w:szCs w:val="24"/>
              </w:rPr>
            </w:pPr>
          </w:p>
          <w:p w14:paraId="6FD49A3F" w14:textId="6D6CD6DB" w:rsidR="006A177E" w:rsidRPr="00B75A2C" w:rsidRDefault="006A177E">
            <w:pPr>
              <w:pStyle w:val="TableParagraph"/>
              <w:rPr>
                <w:rFonts w:ascii="Times New Roman" w:hAnsi="Times New Roman" w:cs="Times New Roman"/>
                <w:sz w:val="24"/>
                <w:szCs w:val="24"/>
              </w:rPr>
            </w:pPr>
            <w:r w:rsidRPr="2F7D57BD">
              <w:rPr>
                <w:rFonts w:ascii="Times New Roman" w:hAnsi="Times New Roman" w:cs="Times New Roman"/>
                <w:sz w:val="24"/>
                <w:szCs w:val="24"/>
              </w:rPr>
              <w:t xml:space="preserve">Scrum </w:t>
            </w:r>
            <w:proofErr w:type="gramStart"/>
            <w:r w:rsidRPr="2F7D57BD">
              <w:rPr>
                <w:rFonts w:ascii="Times New Roman" w:hAnsi="Times New Roman" w:cs="Times New Roman"/>
                <w:sz w:val="24"/>
                <w:szCs w:val="24"/>
              </w:rPr>
              <w:t>Master</w:t>
            </w:r>
            <w:proofErr w:type="gramEnd"/>
          </w:p>
        </w:tc>
        <w:tc>
          <w:tcPr>
            <w:tcW w:w="4382" w:type="dxa"/>
            <w:tcBorders>
              <w:top w:val="single" w:sz="4" w:space="0" w:color="7E7E7E"/>
              <w:bottom w:val="single" w:sz="4" w:space="0" w:color="7E7E7E"/>
            </w:tcBorders>
          </w:tcPr>
          <w:p w14:paraId="4A2E5201" w14:textId="69CE5F4D" w:rsidR="006A177E" w:rsidRPr="00B75A2C" w:rsidRDefault="008F2E53">
            <w:pPr>
              <w:pStyle w:val="TableParagraph"/>
              <w:ind w:left="178"/>
              <w:rPr>
                <w:rFonts w:ascii="Times New Roman" w:hAnsi="Times New Roman" w:cs="Times New Roman"/>
                <w:sz w:val="24"/>
                <w:szCs w:val="24"/>
              </w:rPr>
            </w:pPr>
            <w:r>
              <w:rPr>
                <w:rFonts w:ascii="Times New Roman" w:hAnsi="Times New Roman" w:cs="Times New Roman"/>
                <w:sz w:val="24"/>
                <w:szCs w:val="24"/>
              </w:rPr>
              <w:t xml:space="preserve">Ana Lucia Hurtado Mesa </w:t>
            </w:r>
            <w:r w:rsidR="00F003DC" w:rsidRPr="00B75A2C">
              <w:rPr>
                <w:rFonts w:ascii="Times New Roman" w:hAnsi="Times New Roman" w:cs="Times New Roman"/>
                <w:sz w:val="24"/>
                <w:szCs w:val="24"/>
              </w:rPr>
              <w:t>facilitadora designada para garantizar que se sigan los principios y prácticas de Scrum, así como para eliminar obstáculos y mantener el enfoque en la entrega de valor.</w:t>
            </w:r>
          </w:p>
        </w:tc>
      </w:tr>
      <w:tr w:rsidR="00F003DC" w:rsidRPr="002D4542" w14:paraId="4AF2ED0D" w14:textId="77777777" w:rsidTr="00C603C1">
        <w:trPr>
          <w:trHeight w:val="299"/>
        </w:trPr>
        <w:tc>
          <w:tcPr>
            <w:tcW w:w="4848" w:type="dxa"/>
            <w:tcBorders>
              <w:top w:val="single" w:sz="4" w:space="0" w:color="7E7E7E"/>
              <w:bottom w:val="single" w:sz="4" w:space="0" w:color="7E7E7E"/>
            </w:tcBorders>
          </w:tcPr>
          <w:p w14:paraId="5A2BEA92" w14:textId="77777777" w:rsidR="00EC6278" w:rsidRDefault="00EC6278">
            <w:pPr>
              <w:pStyle w:val="TableParagraph"/>
              <w:rPr>
                <w:rFonts w:ascii="Times New Roman" w:hAnsi="Times New Roman" w:cs="Times New Roman"/>
                <w:sz w:val="24"/>
                <w:szCs w:val="24"/>
              </w:rPr>
            </w:pPr>
          </w:p>
          <w:p w14:paraId="6E37434D" w14:textId="77777777" w:rsidR="00EC6278" w:rsidRDefault="00EC6278">
            <w:pPr>
              <w:pStyle w:val="TableParagraph"/>
              <w:rPr>
                <w:rFonts w:ascii="Times New Roman" w:hAnsi="Times New Roman" w:cs="Times New Roman"/>
                <w:sz w:val="24"/>
                <w:szCs w:val="24"/>
              </w:rPr>
            </w:pPr>
          </w:p>
          <w:p w14:paraId="7FFAAD50" w14:textId="0261DBF0" w:rsidR="00F003DC" w:rsidRPr="00B75A2C" w:rsidRDefault="003C33CF">
            <w:pPr>
              <w:pStyle w:val="TableParagraph"/>
              <w:rPr>
                <w:rFonts w:ascii="Times New Roman" w:hAnsi="Times New Roman" w:cs="Times New Roman"/>
                <w:sz w:val="24"/>
                <w:szCs w:val="24"/>
              </w:rPr>
            </w:pPr>
            <w:r w:rsidRPr="00B75A2C">
              <w:rPr>
                <w:rFonts w:ascii="Times New Roman" w:hAnsi="Times New Roman" w:cs="Times New Roman"/>
                <w:sz w:val="24"/>
                <w:szCs w:val="24"/>
              </w:rPr>
              <w:t>Equipo de Desarrollo</w:t>
            </w:r>
          </w:p>
        </w:tc>
        <w:tc>
          <w:tcPr>
            <w:tcW w:w="4382" w:type="dxa"/>
            <w:tcBorders>
              <w:top w:val="single" w:sz="4" w:space="0" w:color="7E7E7E"/>
              <w:bottom w:val="single" w:sz="4" w:space="0" w:color="7E7E7E"/>
            </w:tcBorders>
          </w:tcPr>
          <w:p w14:paraId="4ED7E181" w14:textId="65DB930C" w:rsidR="00F003DC" w:rsidRPr="00B75A2C" w:rsidRDefault="003C049F">
            <w:pPr>
              <w:pStyle w:val="TableParagraph"/>
              <w:ind w:left="178"/>
              <w:rPr>
                <w:rFonts w:ascii="Times New Roman" w:hAnsi="Times New Roman" w:cs="Times New Roman"/>
                <w:sz w:val="24"/>
                <w:szCs w:val="24"/>
              </w:rPr>
            </w:pPr>
            <w:r w:rsidRPr="00B75A2C">
              <w:rPr>
                <w:rFonts w:ascii="Times New Roman" w:hAnsi="Times New Roman" w:cs="Times New Roman"/>
                <w:sz w:val="24"/>
                <w:szCs w:val="24"/>
              </w:rPr>
              <w:t xml:space="preserve">Juliana Castillo Araujo </w:t>
            </w:r>
            <w:r w:rsidR="003C33CF" w:rsidRPr="00B75A2C">
              <w:rPr>
                <w:rFonts w:ascii="Times New Roman" w:hAnsi="Times New Roman" w:cs="Times New Roman"/>
                <w:sz w:val="24"/>
                <w:szCs w:val="24"/>
              </w:rPr>
              <w:t>Desarrollador</w:t>
            </w:r>
            <w:r w:rsidRPr="00B75A2C">
              <w:rPr>
                <w:rFonts w:ascii="Times New Roman" w:hAnsi="Times New Roman" w:cs="Times New Roman"/>
                <w:sz w:val="24"/>
                <w:szCs w:val="24"/>
              </w:rPr>
              <w:t xml:space="preserve">a, </w:t>
            </w:r>
            <w:r w:rsidR="003C33CF" w:rsidRPr="00B75A2C">
              <w:rPr>
                <w:rFonts w:ascii="Times New Roman" w:hAnsi="Times New Roman" w:cs="Times New Roman"/>
                <w:sz w:val="24"/>
                <w:szCs w:val="24"/>
              </w:rPr>
              <w:t>diseñador</w:t>
            </w:r>
            <w:r w:rsidRPr="00B75A2C">
              <w:rPr>
                <w:rFonts w:ascii="Times New Roman" w:hAnsi="Times New Roman" w:cs="Times New Roman"/>
                <w:sz w:val="24"/>
                <w:szCs w:val="24"/>
              </w:rPr>
              <w:t xml:space="preserve">a </w:t>
            </w:r>
            <w:r w:rsidR="003C33CF" w:rsidRPr="00B75A2C">
              <w:rPr>
                <w:rFonts w:ascii="Times New Roman" w:hAnsi="Times New Roman" w:cs="Times New Roman"/>
                <w:sz w:val="24"/>
                <w:szCs w:val="24"/>
              </w:rPr>
              <w:t>y especialista en bases de datos y seguridad informática</w:t>
            </w:r>
            <w:r w:rsidRPr="00B75A2C">
              <w:rPr>
                <w:rFonts w:ascii="Times New Roman" w:hAnsi="Times New Roman" w:cs="Times New Roman"/>
                <w:sz w:val="24"/>
                <w:szCs w:val="24"/>
              </w:rPr>
              <w:t xml:space="preserve"> contratada internamente, responsable de convertir los elementos del backlog del producto en incrementos de software funcionales.</w:t>
            </w:r>
          </w:p>
        </w:tc>
      </w:tr>
    </w:tbl>
    <w:p w14:paraId="6AF66AAE" w14:textId="057F94A5" w:rsidR="008D64EB" w:rsidRPr="00B75A2C" w:rsidRDefault="008D64EB" w:rsidP="00897669">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p>
    <w:p w14:paraId="6ADBEED7" w14:textId="0AB1836B" w:rsidR="00AF3A55" w:rsidRPr="00B75A2C" w:rsidRDefault="008D69C1" w:rsidP="00EC181C">
      <w:pPr>
        <w:pStyle w:val="Textoindependiente"/>
        <w:spacing w:before="2" w:line="480" w:lineRule="auto"/>
        <w:ind w:right="1170"/>
        <w:rPr>
          <w:rFonts w:ascii="Times New Roman" w:hAnsi="Times New Roman" w:cs="Times New Roman"/>
          <w:sz w:val="24"/>
          <w:szCs w:val="24"/>
        </w:rPr>
      </w:pPr>
      <w:r w:rsidRPr="00B75A2C">
        <w:rPr>
          <w:rFonts w:ascii="Times New Roman" w:hAnsi="Times New Roman" w:cs="Times New Roman"/>
          <w:sz w:val="24"/>
          <w:szCs w:val="24"/>
        </w:rPr>
        <w:t xml:space="preserve">Nota: Esta tabla muestra la </w:t>
      </w:r>
      <w:r w:rsidR="00722A97" w:rsidRPr="00B75A2C">
        <w:rPr>
          <w:rFonts w:ascii="Times New Roman" w:hAnsi="Times New Roman" w:cs="Times New Roman"/>
          <w:sz w:val="24"/>
          <w:szCs w:val="24"/>
        </w:rPr>
        <w:t xml:space="preserve">asignación y descripción de los roles representados por el desarrollo del proyecto plataforma web para la gestión de eventos y certificados </w:t>
      </w:r>
    </w:p>
    <w:p w14:paraId="2C5F2D59" w14:textId="77777777" w:rsidR="008D69C1" w:rsidRPr="00B75A2C" w:rsidRDefault="008D69C1" w:rsidP="008D69C1">
      <w:pPr>
        <w:pStyle w:val="Ttulo2"/>
        <w:tabs>
          <w:tab w:val="left" w:pos="1198"/>
        </w:tabs>
        <w:spacing w:before="40"/>
        <w:ind w:left="0"/>
        <w:rPr>
          <w:rFonts w:ascii="Times New Roman" w:hAnsi="Times New Roman" w:cs="Times New Roman"/>
          <w:sz w:val="24"/>
          <w:szCs w:val="24"/>
        </w:rPr>
      </w:pPr>
    </w:p>
    <w:p w14:paraId="117B9746" w14:textId="5D12915B" w:rsidR="00B36EAC" w:rsidRPr="00B75A2C" w:rsidRDefault="00033EB2" w:rsidP="00B451E2">
      <w:pPr>
        <w:pStyle w:val="Ttulo2"/>
        <w:rPr>
          <w:rFonts w:ascii="Times New Roman" w:hAnsi="Times New Roman" w:cs="Times New Roman"/>
          <w:sz w:val="24"/>
          <w:szCs w:val="24"/>
        </w:rPr>
      </w:pPr>
      <w:bookmarkStart w:id="127" w:name="_Toc161745113"/>
      <w:bookmarkStart w:id="128" w:name="_Toc161745350"/>
      <w:bookmarkStart w:id="129" w:name="_Toc161746190"/>
      <w:bookmarkStart w:id="130" w:name="_Toc166840061"/>
      <w:r w:rsidRPr="00B75A2C">
        <w:rPr>
          <w:rFonts w:ascii="Times New Roman" w:hAnsi="Times New Roman" w:cs="Times New Roman"/>
          <w:sz w:val="24"/>
          <w:szCs w:val="24"/>
        </w:rPr>
        <w:t xml:space="preserve">Metodología de </w:t>
      </w:r>
      <w:r w:rsidR="001A084A" w:rsidRPr="00B75A2C">
        <w:rPr>
          <w:rFonts w:ascii="Times New Roman" w:hAnsi="Times New Roman" w:cs="Times New Roman"/>
          <w:sz w:val="24"/>
          <w:szCs w:val="24"/>
        </w:rPr>
        <w:t>Desarrollo</w:t>
      </w:r>
      <w:bookmarkEnd w:id="127"/>
      <w:bookmarkEnd w:id="128"/>
      <w:bookmarkEnd w:id="129"/>
      <w:bookmarkEnd w:id="130"/>
    </w:p>
    <w:p w14:paraId="3F82F7F2" w14:textId="1E6ECCC4" w:rsidR="005009A3" w:rsidRPr="00B75A2C" w:rsidRDefault="005009A3" w:rsidP="009F3E9A">
      <w:pPr>
        <w:pStyle w:val="Ttulo2"/>
        <w:tabs>
          <w:tab w:val="left" w:pos="1198"/>
        </w:tabs>
        <w:spacing w:before="40"/>
        <w:rPr>
          <w:rFonts w:ascii="Times New Roman" w:hAnsi="Times New Roman" w:cs="Times New Roman"/>
          <w:sz w:val="24"/>
          <w:szCs w:val="24"/>
        </w:rPr>
      </w:pPr>
      <w:r w:rsidRPr="00B75A2C">
        <w:rPr>
          <w:rFonts w:ascii="Times New Roman" w:hAnsi="Times New Roman" w:cs="Times New Roman"/>
          <w:sz w:val="24"/>
          <w:szCs w:val="24"/>
        </w:rPr>
        <w:tab/>
      </w:r>
    </w:p>
    <w:p w14:paraId="21E00AE8" w14:textId="62BBD17B" w:rsidR="005009A3" w:rsidRPr="00B75A2C" w:rsidRDefault="00914927" w:rsidP="00747B1B">
      <w:pPr>
        <w:spacing w:line="480" w:lineRule="auto"/>
        <w:rPr>
          <w:rFonts w:ascii="Times New Roman" w:hAnsi="Times New Roman" w:cs="Times New Roman"/>
          <w:sz w:val="24"/>
          <w:szCs w:val="24"/>
        </w:rPr>
      </w:pPr>
      <w:r w:rsidRPr="00B75A2C">
        <w:rPr>
          <w:rFonts w:ascii="Times New Roman" w:hAnsi="Times New Roman" w:cs="Times New Roman"/>
          <w:sz w:val="24"/>
          <w:szCs w:val="24"/>
        </w:rPr>
        <w:t xml:space="preserve">    </w:t>
      </w:r>
      <w:bookmarkStart w:id="131" w:name="_Toc161743938"/>
      <w:bookmarkStart w:id="132" w:name="_Toc161745114"/>
      <w:bookmarkStart w:id="133" w:name="_Toc161745351"/>
      <w:bookmarkStart w:id="134" w:name="_Toc161746191"/>
      <w:r w:rsidR="005009A3" w:rsidRPr="00B75A2C">
        <w:rPr>
          <w:rFonts w:ascii="Times New Roman" w:hAnsi="Times New Roman" w:cs="Times New Roman"/>
          <w:sz w:val="24"/>
          <w:szCs w:val="24"/>
        </w:rPr>
        <w:t xml:space="preserve">La metodología de </w:t>
      </w:r>
      <w:r w:rsidRPr="00B75A2C">
        <w:rPr>
          <w:rFonts w:ascii="Times New Roman" w:hAnsi="Times New Roman" w:cs="Times New Roman"/>
          <w:sz w:val="24"/>
          <w:szCs w:val="24"/>
        </w:rPr>
        <w:t xml:space="preserve">es un proceso unificado que aplica enfoques iterativos e incrementales, dentro de un ciclo de vida estructurado. Open UP abraza una filosofía pragmática y ágil que se centra </w:t>
      </w:r>
      <w:r w:rsidR="001117A1" w:rsidRPr="00B75A2C">
        <w:rPr>
          <w:rFonts w:ascii="Times New Roman" w:hAnsi="Times New Roman" w:cs="Times New Roman"/>
          <w:sz w:val="24"/>
          <w:szCs w:val="24"/>
        </w:rPr>
        <w:t>en la</w:t>
      </w:r>
      <w:r w:rsidRPr="00B75A2C">
        <w:rPr>
          <w:rFonts w:ascii="Times New Roman" w:hAnsi="Times New Roman" w:cs="Times New Roman"/>
          <w:sz w:val="24"/>
          <w:szCs w:val="24"/>
        </w:rPr>
        <w:t xml:space="preserve"> naturaleza colaborativa de desarrollo de software. Se trata de un proceso de baja ceremonia herramientas-agnósticos que se puede ampliar para hacer frente a una amplia variedad de tipos de proyectos” (Eclipse, 2012).</w:t>
      </w:r>
      <w:bookmarkEnd w:id="131"/>
      <w:bookmarkEnd w:id="132"/>
      <w:bookmarkEnd w:id="133"/>
      <w:bookmarkEnd w:id="134"/>
    </w:p>
    <w:p w14:paraId="43311CBA" w14:textId="77777777" w:rsidR="00A15901" w:rsidRPr="00B75A2C" w:rsidRDefault="00A15901" w:rsidP="009F3E9A">
      <w:pPr>
        <w:pStyle w:val="Ttulo2"/>
        <w:tabs>
          <w:tab w:val="left" w:pos="1198"/>
        </w:tabs>
        <w:spacing w:before="40"/>
        <w:rPr>
          <w:rFonts w:ascii="Times New Roman" w:hAnsi="Times New Roman" w:cs="Times New Roman"/>
          <w:b w:val="0"/>
          <w:sz w:val="24"/>
          <w:szCs w:val="24"/>
        </w:rPr>
      </w:pPr>
    </w:p>
    <w:p w14:paraId="31C6334D" w14:textId="148D1700" w:rsidR="00A15901" w:rsidRDefault="00A15901"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35" w:name="_Toc161745115"/>
      <w:bookmarkStart w:id="136" w:name="_Toc161745352"/>
      <w:bookmarkStart w:id="137" w:name="_Toc161746192"/>
      <w:bookmarkStart w:id="138" w:name="_Toc166840062"/>
      <w:r w:rsidRPr="00B75A2C">
        <w:rPr>
          <w:rFonts w:ascii="Times New Roman" w:eastAsia="Times New Roman" w:hAnsi="Times New Roman" w:cs="Times New Roman"/>
          <w:color w:val="000000"/>
          <w:kern w:val="2"/>
          <w:sz w:val="24"/>
          <w:szCs w:val="24"/>
          <w:lang w:eastAsia="en"/>
          <w14:ligatures w14:val="standardContextual"/>
        </w:rPr>
        <w:t>Fase 1: Inicio</w:t>
      </w:r>
      <w:bookmarkEnd w:id="135"/>
      <w:bookmarkEnd w:id="136"/>
      <w:bookmarkEnd w:id="137"/>
      <w:bookmarkEnd w:id="138"/>
    </w:p>
    <w:p w14:paraId="46F398F6"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1BAAEE69" w14:textId="394D0996" w:rsidR="00A15901" w:rsidRPr="00B75A2C" w:rsidRDefault="00A15901" w:rsidP="00897669">
      <w:pPr>
        <w:widowControl/>
        <w:autoSpaceDE/>
        <w:autoSpaceDN/>
        <w:spacing w:after="253" w:line="480" w:lineRule="auto"/>
        <w:ind w:firstLine="122"/>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En esta fase, las necesidades de cada participante del proyecto son tomadas en cuenta y plasmadas en objetivos del proyecto. Se definen para el proyecto: el ámbito, los límites, el criterio de aceptación, los casos de uso críticos, una estimación inicial del coste y un boceto de la planificación (</w:t>
      </w:r>
      <w:proofErr w:type="spellStart"/>
      <w:r w:rsidRPr="00B75A2C">
        <w:rPr>
          <w:rFonts w:ascii="Times New Roman" w:eastAsia="Times New Roman" w:hAnsi="Times New Roman" w:cs="Times New Roman"/>
          <w:color w:val="000000"/>
          <w:kern w:val="2"/>
          <w:sz w:val="24"/>
          <w:szCs w:val="24"/>
          <w:lang w:eastAsia="en"/>
          <w14:ligatures w14:val="standardContextual"/>
        </w:rPr>
        <w:t>Rios</w:t>
      </w:r>
      <w:proofErr w:type="spellEnd"/>
      <w:r w:rsidRPr="00B75A2C">
        <w:rPr>
          <w:rFonts w:ascii="Times New Roman" w:eastAsia="Times New Roman" w:hAnsi="Times New Roman" w:cs="Times New Roman"/>
          <w:color w:val="000000"/>
          <w:kern w:val="2"/>
          <w:sz w:val="24"/>
          <w:szCs w:val="24"/>
          <w:lang w:eastAsia="en"/>
          <w14:ligatures w14:val="standardContextual"/>
        </w:rPr>
        <w:t>, 2024)</w:t>
      </w:r>
      <w:r w:rsidR="00115B74">
        <w:rPr>
          <w:rFonts w:ascii="Times New Roman" w:eastAsia="Times New Roman" w:hAnsi="Times New Roman" w:cs="Times New Roman"/>
          <w:color w:val="000000"/>
          <w:kern w:val="2"/>
          <w:sz w:val="24"/>
          <w:szCs w:val="24"/>
          <w:lang w:eastAsia="en"/>
          <w14:ligatures w14:val="standardContextual"/>
        </w:rPr>
        <w:t>.</w:t>
      </w:r>
    </w:p>
    <w:p w14:paraId="0788F908" w14:textId="54A9B0DF" w:rsidR="00A15901" w:rsidRDefault="00A15901"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39" w:name="_Toc161745116"/>
      <w:bookmarkStart w:id="140" w:name="_Toc161745353"/>
      <w:bookmarkStart w:id="141" w:name="_Toc161746193"/>
      <w:bookmarkStart w:id="142" w:name="_Toc166840063"/>
      <w:r w:rsidRPr="00B75A2C">
        <w:rPr>
          <w:rFonts w:ascii="Times New Roman" w:eastAsia="Times New Roman" w:hAnsi="Times New Roman" w:cs="Times New Roman"/>
          <w:color w:val="000000"/>
          <w:kern w:val="2"/>
          <w:sz w:val="24"/>
          <w:szCs w:val="24"/>
          <w:lang w:eastAsia="en"/>
          <w14:ligatures w14:val="standardContextual"/>
        </w:rPr>
        <w:t>Fase 2: Elaboración</w:t>
      </w:r>
      <w:bookmarkEnd w:id="139"/>
      <w:bookmarkEnd w:id="140"/>
      <w:bookmarkEnd w:id="141"/>
      <w:bookmarkEnd w:id="142"/>
    </w:p>
    <w:p w14:paraId="51331CA6"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16DAA030" w14:textId="77777777" w:rsidR="00897669" w:rsidRPr="00B75A2C" w:rsidRDefault="00A15901" w:rsidP="00897669">
      <w:pPr>
        <w:widowControl/>
        <w:autoSpaceDE/>
        <w:autoSpaceDN/>
        <w:spacing w:after="253" w:line="480" w:lineRule="auto"/>
        <w:ind w:firstLine="122"/>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En esta fase se realizan tareas de análisis del dominio y definición de la arquitectura del sistema. Se debe elaborar un plan de proyecto, estableciendo unos requisitos y una arquitectura estables. Por otro lado, el proceso de desarrollo, las herramientas, la infraestructura a utilizar y el entorno de desarrollo también se especifican en detalle en esta fase. </w:t>
      </w:r>
    </w:p>
    <w:p w14:paraId="7B801438" w14:textId="010423B6" w:rsidR="00A15901" w:rsidRPr="00B75A2C" w:rsidRDefault="00A15901" w:rsidP="00897669">
      <w:pPr>
        <w:widowControl/>
        <w:autoSpaceDE/>
        <w:autoSpaceDN/>
        <w:spacing w:after="253" w:line="480" w:lineRule="auto"/>
        <w:ind w:firstLine="122"/>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Al final de la fase se debe tener una definición clara y precisa de los casos de uso, los actores, la arquitectura del sistema y un prototipo ejecutable de la misma</w:t>
      </w:r>
    </w:p>
    <w:p w14:paraId="7B94A313" w14:textId="32AF6C31" w:rsidR="00A15901" w:rsidRDefault="00A15901"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43" w:name="_Toc161745117"/>
      <w:bookmarkStart w:id="144" w:name="_Toc161745354"/>
      <w:bookmarkStart w:id="145" w:name="_Toc161746194"/>
      <w:bookmarkStart w:id="146" w:name="_Toc166840064"/>
      <w:r w:rsidRPr="00B75A2C">
        <w:rPr>
          <w:rFonts w:ascii="Times New Roman" w:eastAsia="Times New Roman" w:hAnsi="Times New Roman" w:cs="Times New Roman"/>
          <w:color w:val="000000"/>
          <w:kern w:val="2"/>
          <w:sz w:val="24"/>
          <w:szCs w:val="24"/>
          <w:lang w:eastAsia="en"/>
          <w14:ligatures w14:val="standardContextual"/>
        </w:rPr>
        <w:t>Fase 3: Construcción</w:t>
      </w:r>
      <w:bookmarkEnd w:id="143"/>
      <w:bookmarkEnd w:id="144"/>
      <w:bookmarkEnd w:id="145"/>
      <w:bookmarkEnd w:id="146"/>
    </w:p>
    <w:p w14:paraId="7BE38794"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1040FE20" w14:textId="400B73B8" w:rsidR="00A15901" w:rsidRPr="00B75A2C" w:rsidRDefault="00897669" w:rsidP="00897669">
      <w:pPr>
        <w:widowControl/>
        <w:autoSpaceDE/>
        <w:autoSpaceDN/>
        <w:spacing w:after="253" w:line="480" w:lineRule="auto"/>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   </w:t>
      </w:r>
      <w:r w:rsidR="00A15901" w:rsidRPr="00B75A2C">
        <w:rPr>
          <w:rFonts w:ascii="Times New Roman" w:eastAsia="Times New Roman" w:hAnsi="Times New Roman" w:cs="Times New Roman"/>
          <w:color w:val="000000"/>
          <w:kern w:val="2"/>
          <w:sz w:val="24"/>
          <w:szCs w:val="24"/>
          <w:lang w:eastAsia="en"/>
          <w14:ligatures w14:val="standardContextual"/>
        </w:rPr>
        <w:t>En esta fase todos los componentes y funcionalidades del sistema que falten por implementar son realizados, probados e integrados en esta fase. Los resultados obtenidos en forma de incrementos ejecutables deben ser desarrollados de la forma más rápida posible sin dejar de lado la calidad de lo desarrollado.</w:t>
      </w:r>
    </w:p>
    <w:p w14:paraId="240BD4B1" w14:textId="77777777" w:rsidR="00E60C3A" w:rsidRPr="00B75A2C" w:rsidRDefault="00E60C3A" w:rsidP="00897669">
      <w:pPr>
        <w:widowControl/>
        <w:autoSpaceDE/>
        <w:autoSpaceDN/>
        <w:spacing w:after="253" w:line="480" w:lineRule="auto"/>
        <w:rPr>
          <w:rFonts w:ascii="Times New Roman" w:eastAsia="Times New Roman" w:hAnsi="Times New Roman" w:cs="Times New Roman"/>
          <w:color w:val="000000"/>
          <w:kern w:val="2"/>
          <w:sz w:val="24"/>
          <w:szCs w:val="24"/>
          <w:lang w:eastAsia="en"/>
          <w14:ligatures w14:val="standardContextual"/>
        </w:rPr>
      </w:pPr>
    </w:p>
    <w:p w14:paraId="663CA8CB" w14:textId="022FF8D9" w:rsidR="00A15901" w:rsidRDefault="00A15901"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47" w:name="_Toc161745118"/>
      <w:bookmarkStart w:id="148" w:name="_Toc161745355"/>
      <w:bookmarkStart w:id="149" w:name="_Toc161746195"/>
      <w:bookmarkStart w:id="150" w:name="_Toc166840065"/>
      <w:r w:rsidRPr="00B75A2C">
        <w:rPr>
          <w:rFonts w:ascii="Times New Roman" w:eastAsia="Times New Roman" w:hAnsi="Times New Roman" w:cs="Times New Roman"/>
          <w:color w:val="000000"/>
          <w:kern w:val="2"/>
          <w:sz w:val="24"/>
          <w:szCs w:val="24"/>
          <w:lang w:eastAsia="en"/>
          <w14:ligatures w14:val="standardContextual"/>
        </w:rPr>
        <w:t>Fase 4: Transición</w:t>
      </w:r>
      <w:bookmarkEnd w:id="147"/>
      <w:bookmarkEnd w:id="148"/>
      <w:bookmarkEnd w:id="149"/>
      <w:bookmarkEnd w:id="150"/>
    </w:p>
    <w:p w14:paraId="27BF4C3F"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4024571A" w14:textId="0F11DADD" w:rsidR="00A15901" w:rsidRPr="00B75A2C" w:rsidRDefault="00897669" w:rsidP="00897669">
      <w:pPr>
        <w:widowControl/>
        <w:autoSpaceDE/>
        <w:autoSpaceDN/>
        <w:spacing w:after="3" w:line="492" w:lineRule="auto"/>
        <w:ind w:right="63"/>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  </w:t>
      </w:r>
      <w:r w:rsidR="00A15901" w:rsidRPr="00B75A2C">
        <w:rPr>
          <w:rFonts w:ascii="Times New Roman" w:eastAsia="Times New Roman" w:hAnsi="Times New Roman" w:cs="Times New Roman"/>
          <w:color w:val="000000"/>
          <w:kern w:val="2"/>
          <w:sz w:val="24"/>
          <w:szCs w:val="24"/>
          <w:lang w:eastAsia="en"/>
          <w14:ligatures w14:val="standardContextual"/>
        </w:rPr>
        <w:t xml:space="preserve">Esta fase corresponde a la introducción del producto en la comunidad de usuarios, cuando el producto está lo suficientemente maduro. La fase de la transición consta de las </w:t>
      </w:r>
      <w:r w:rsidRPr="00B75A2C">
        <w:rPr>
          <w:rFonts w:ascii="Times New Roman" w:eastAsia="Times New Roman" w:hAnsi="Times New Roman" w:cs="Times New Roman"/>
          <w:color w:val="000000"/>
          <w:kern w:val="2"/>
          <w:sz w:val="24"/>
          <w:szCs w:val="24"/>
          <w:lang w:eastAsia="en"/>
          <w14:ligatures w14:val="standardContextual"/>
        </w:rPr>
        <w:t>subbases</w:t>
      </w:r>
      <w:r w:rsidR="00A15901" w:rsidRPr="00B75A2C">
        <w:rPr>
          <w:rFonts w:ascii="Times New Roman" w:eastAsia="Times New Roman" w:hAnsi="Times New Roman" w:cs="Times New Roman"/>
          <w:color w:val="000000"/>
          <w:kern w:val="2"/>
          <w:sz w:val="24"/>
          <w:szCs w:val="24"/>
          <w:lang w:eastAsia="en"/>
          <w14:ligatures w14:val="standardContextual"/>
        </w:rPr>
        <w:t xml:space="preserve"> </w:t>
      </w:r>
      <w:r w:rsidR="00A15901" w:rsidRPr="00B75A2C">
        <w:rPr>
          <w:rFonts w:ascii="Times New Roman" w:eastAsia="Times New Roman" w:hAnsi="Times New Roman" w:cs="Times New Roman"/>
          <w:color w:val="000000"/>
          <w:kern w:val="2"/>
          <w:sz w:val="24"/>
          <w:szCs w:val="24"/>
          <w:lang w:eastAsia="en"/>
          <w14:ligatures w14:val="standardContextual"/>
        </w:rPr>
        <w:lastRenderedPageBreak/>
        <w:t>de pruebas de versiones beta, pilotaje y capacitación de los usuarios finales y de los encargados del mantenimiento del sistema. En función de la respuesta obtenida por los usuarios puede ser necesario realizar cambios en las entregas finales o implementar alguna funcionalidad más</w:t>
      </w:r>
    </w:p>
    <w:p w14:paraId="24A121FE" w14:textId="77777777" w:rsidR="00A15901" w:rsidRPr="00B75A2C" w:rsidRDefault="00A15901" w:rsidP="00A15901">
      <w:pPr>
        <w:widowControl/>
        <w:autoSpaceDE/>
        <w:autoSpaceDN/>
        <w:spacing w:after="3" w:line="479" w:lineRule="auto"/>
        <w:ind w:left="1191" w:right="371" w:hanging="10"/>
        <w:rPr>
          <w:rFonts w:ascii="Times New Roman" w:eastAsia="Times New Roman" w:hAnsi="Times New Roman" w:cs="Times New Roman"/>
          <w:color w:val="000000"/>
          <w:kern w:val="2"/>
          <w:sz w:val="24"/>
          <w:szCs w:val="24"/>
          <w:lang w:eastAsia="en"/>
          <w14:ligatures w14:val="standardContextual"/>
        </w:rPr>
      </w:pPr>
    </w:p>
    <w:p w14:paraId="47E5F442" w14:textId="77777777" w:rsidR="00A15901" w:rsidRPr="00B75A2C" w:rsidRDefault="00A15901" w:rsidP="009F3E9A">
      <w:pPr>
        <w:pStyle w:val="Ttulo2"/>
        <w:tabs>
          <w:tab w:val="left" w:pos="1198"/>
        </w:tabs>
        <w:spacing w:before="40"/>
        <w:rPr>
          <w:rFonts w:ascii="Times New Roman" w:hAnsi="Times New Roman" w:cs="Times New Roman"/>
          <w:b w:val="0"/>
          <w:sz w:val="24"/>
          <w:szCs w:val="24"/>
        </w:rPr>
      </w:pPr>
    </w:p>
    <w:p w14:paraId="4BCC32A4" w14:textId="36AFD162" w:rsidR="00456777" w:rsidRPr="00B75A2C" w:rsidRDefault="003072A1" w:rsidP="00456777">
      <w:pPr>
        <w:pStyle w:val="Ttulo2"/>
        <w:tabs>
          <w:tab w:val="left" w:pos="1198"/>
        </w:tabs>
        <w:spacing w:before="40"/>
        <w:rPr>
          <w:rFonts w:ascii="Times New Roman" w:hAnsi="Times New Roman" w:cs="Times New Roman"/>
          <w:sz w:val="24"/>
          <w:szCs w:val="24"/>
        </w:rPr>
      </w:pPr>
      <w:r w:rsidRPr="00B75A2C">
        <w:rPr>
          <w:rFonts w:ascii="Times New Roman" w:hAnsi="Times New Roman" w:cs="Times New Roman"/>
          <w:sz w:val="24"/>
          <w:szCs w:val="24"/>
        </w:rPr>
        <w:tab/>
      </w:r>
    </w:p>
    <w:p w14:paraId="515B50BA" w14:textId="77777777" w:rsidR="00E80AC4" w:rsidRPr="00B75A2C" w:rsidRDefault="00E80AC4" w:rsidP="00456777">
      <w:pPr>
        <w:pStyle w:val="Ttulo2"/>
        <w:tabs>
          <w:tab w:val="left" w:pos="1198"/>
        </w:tabs>
        <w:spacing w:before="40"/>
        <w:rPr>
          <w:rFonts w:ascii="Times New Roman" w:hAnsi="Times New Roman" w:cs="Times New Roman"/>
          <w:sz w:val="24"/>
          <w:szCs w:val="24"/>
        </w:rPr>
      </w:pPr>
    </w:p>
    <w:p w14:paraId="3E67C53D" w14:textId="77777777" w:rsidR="00B77D31" w:rsidRPr="00B75A2C" w:rsidRDefault="00B77D31" w:rsidP="00A70DD6">
      <w:pPr>
        <w:pStyle w:val="Ttulo2"/>
        <w:spacing w:before="1"/>
        <w:ind w:left="0" w:right="2729"/>
        <w:rPr>
          <w:rFonts w:ascii="Times New Roman" w:hAnsi="Times New Roman" w:cs="Times New Roman"/>
          <w:sz w:val="24"/>
          <w:szCs w:val="24"/>
        </w:rPr>
        <w:sectPr w:rsidR="00B77D31" w:rsidRPr="00B75A2C" w:rsidSect="0000186D">
          <w:footerReference w:type="default" r:id="rId18"/>
          <w:type w:val="nextColumn"/>
          <w:pgSz w:w="11910" w:h="16840"/>
          <w:pgMar w:top="1440" w:right="1440" w:bottom="1797" w:left="1440" w:header="751" w:footer="0" w:gutter="0"/>
          <w:cols w:space="720"/>
        </w:sectPr>
      </w:pPr>
    </w:p>
    <w:p w14:paraId="379DDE59" w14:textId="27216A11" w:rsidR="00B77D31" w:rsidRPr="00B75A2C" w:rsidRDefault="00317870" w:rsidP="00B77D31">
      <w:pPr>
        <w:pStyle w:val="Ttulo2"/>
        <w:spacing w:before="1"/>
        <w:ind w:left="2282" w:right="2729" w:firstLine="598"/>
        <w:jc w:val="center"/>
        <w:rPr>
          <w:rFonts w:ascii="Times New Roman" w:hAnsi="Times New Roman" w:cs="Times New Roman"/>
          <w:sz w:val="24"/>
          <w:szCs w:val="24"/>
        </w:rPr>
      </w:pPr>
      <w:bookmarkStart w:id="151" w:name="_Toc161745119"/>
      <w:bookmarkStart w:id="152" w:name="_Toc161745356"/>
      <w:bookmarkStart w:id="153" w:name="_Toc161746196"/>
      <w:bookmarkStart w:id="154" w:name="_Toc166840066"/>
      <w:r w:rsidRPr="00B75A2C">
        <w:rPr>
          <w:rFonts w:ascii="Times New Roman" w:hAnsi="Times New Roman" w:cs="Times New Roman"/>
          <w:sz w:val="24"/>
          <w:szCs w:val="24"/>
        </w:rPr>
        <w:lastRenderedPageBreak/>
        <w:t>Cronograma</w:t>
      </w:r>
      <w:bookmarkEnd w:id="151"/>
      <w:bookmarkEnd w:id="152"/>
      <w:bookmarkEnd w:id="153"/>
      <w:bookmarkEnd w:id="154"/>
    </w:p>
    <w:p w14:paraId="55D05396" w14:textId="77777777" w:rsidR="00317870" w:rsidRPr="00B75A2C" w:rsidRDefault="00317870" w:rsidP="00B77D31">
      <w:pPr>
        <w:pStyle w:val="Ttulo2"/>
        <w:spacing w:before="1"/>
        <w:ind w:left="2282" w:right="2729" w:firstLine="598"/>
        <w:jc w:val="center"/>
        <w:rPr>
          <w:rFonts w:ascii="Times New Roman" w:hAnsi="Times New Roman" w:cs="Times New Roman"/>
          <w:sz w:val="24"/>
          <w:szCs w:val="24"/>
        </w:rPr>
      </w:pPr>
    </w:p>
    <w:p w14:paraId="6AF94194" w14:textId="39C2E3B1" w:rsidR="003072A1" w:rsidRPr="00B75A2C" w:rsidRDefault="003072A1" w:rsidP="00B77D31">
      <w:pPr>
        <w:widowControl/>
        <w:autoSpaceDE/>
        <w:autoSpaceDN/>
        <w:spacing w:after="3" w:line="492" w:lineRule="auto"/>
        <w:ind w:left="1191" w:right="63" w:firstLine="225"/>
        <w:rPr>
          <w:rFonts w:ascii="Times New Roman" w:eastAsia="Times New Roman" w:hAnsi="Times New Roman" w:cs="Times New Roman"/>
          <w:color w:val="000000"/>
          <w:kern w:val="2"/>
          <w:sz w:val="24"/>
          <w:szCs w:val="24"/>
          <w:lang w:eastAsia="en"/>
          <w14:ligatures w14:val="standardContextual"/>
        </w:rPr>
      </w:pPr>
    </w:p>
    <w:p w14:paraId="2E0684E3" w14:textId="18DD7908" w:rsidR="00B77D31" w:rsidRPr="00B75A2C" w:rsidRDefault="00FF2CFE" w:rsidP="00B77D31">
      <w:pPr>
        <w:widowControl/>
        <w:autoSpaceDE/>
        <w:autoSpaceDN/>
        <w:spacing w:after="3" w:line="492" w:lineRule="auto"/>
        <w:ind w:right="63"/>
        <w:rPr>
          <w:rFonts w:ascii="Times New Roman" w:eastAsia="Times New Roman" w:hAnsi="Times New Roman" w:cs="Times New Roman"/>
          <w:color w:val="000000"/>
          <w:kern w:val="2"/>
          <w:sz w:val="24"/>
          <w:szCs w:val="24"/>
          <w:lang w:eastAsia="en"/>
          <w14:ligatures w14:val="standardContextual"/>
        </w:rPr>
        <w:sectPr w:rsidR="00B77D31" w:rsidRPr="00B75A2C" w:rsidSect="00074B92">
          <w:pgSz w:w="16840" w:h="11910" w:orient="landscape"/>
          <w:pgMar w:top="1440" w:right="1797" w:bottom="1440" w:left="1440" w:header="748" w:footer="0" w:gutter="0"/>
          <w:cols w:space="720"/>
        </w:sectPr>
      </w:pPr>
      <w:r>
        <w:rPr>
          <w:rFonts w:ascii="Times New Roman" w:eastAsia="Times New Roman" w:hAnsi="Times New Roman" w:cs="Times New Roman"/>
          <w:noProof/>
          <w:color w:val="000000"/>
          <w:kern w:val="2"/>
          <w:sz w:val="24"/>
          <w:szCs w:val="24"/>
          <w:lang w:eastAsia="en"/>
        </w:rPr>
        <w:drawing>
          <wp:inline distT="0" distB="0" distL="0" distR="0" wp14:anchorId="2324C19B" wp14:editId="3718239C">
            <wp:extent cx="8637905" cy="2867025"/>
            <wp:effectExtent l="0" t="0" r="0" b="3175"/>
            <wp:docPr id="374804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04860" name="Imagen 3748048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637905" cy="2867025"/>
                    </a:xfrm>
                    <a:prstGeom prst="rect">
                      <a:avLst/>
                    </a:prstGeom>
                  </pic:spPr>
                </pic:pic>
              </a:graphicData>
            </a:graphic>
          </wp:inline>
        </w:drawing>
      </w:r>
    </w:p>
    <w:p w14:paraId="256F9269" w14:textId="77777777" w:rsidR="00E80AC4" w:rsidRPr="00B75A2C" w:rsidRDefault="00E80AC4" w:rsidP="002E403F">
      <w:pPr>
        <w:pStyle w:val="Ttulo2"/>
        <w:spacing w:before="1"/>
        <w:ind w:left="0" w:right="2729"/>
        <w:rPr>
          <w:rFonts w:ascii="Times New Roman" w:hAnsi="Times New Roman" w:cs="Times New Roman"/>
          <w:sz w:val="24"/>
          <w:szCs w:val="24"/>
        </w:rPr>
      </w:pPr>
    </w:p>
    <w:p w14:paraId="2AF7C9C6" w14:textId="4C9991B5" w:rsidR="008656D2" w:rsidRPr="00B75A2C" w:rsidRDefault="00033EB2" w:rsidP="00B451E2">
      <w:pPr>
        <w:pStyle w:val="Ttulo2"/>
        <w:jc w:val="center"/>
        <w:rPr>
          <w:rFonts w:ascii="Times New Roman" w:hAnsi="Times New Roman" w:cs="Times New Roman"/>
          <w:sz w:val="24"/>
          <w:szCs w:val="24"/>
        </w:rPr>
      </w:pPr>
      <w:bookmarkStart w:id="155" w:name="_Toc161745120"/>
      <w:bookmarkStart w:id="156" w:name="_Toc161745357"/>
      <w:bookmarkStart w:id="157" w:name="_Toc161746197"/>
      <w:bookmarkStart w:id="158" w:name="_Toc166840067"/>
      <w:r w:rsidRPr="00B75A2C">
        <w:rPr>
          <w:rFonts w:ascii="Times New Roman" w:hAnsi="Times New Roman" w:cs="Times New Roman"/>
          <w:sz w:val="24"/>
          <w:szCs w:val="24"/>
        </w:rPr>
        <w:t>Conclusiones (Parciales)</w:t>
      </w:r>
      <w:bookmarkEnd w:id="155"/>
      <w:bookmarkEnd w:id="156"/>
      <w:bookmarkEnd w:id="157"/>
      <w:bookmarkEnd w:id="158"/>
    </w:p>
    <w:p w14:paraId="0CBC9FAF" w14:textId="77777777" w:rsidR="00A130CA" w:rsidRPr="00B75A2C" w:rsidRDefault="00A130CA" w:rsidP="008656D2">
      <w:pPr>
        <w:pStyle w:val="Ttulo2"/>
        <w:spacing w:before="1"/>
        <w:ind w:left="2880" w:right="2729"/>
        <w:jc w:val="center"/>
        <w:rPr>
          <w:rFonts w:ascii="Times New Roman" w:hAnsi="Times New Roman" w:cs="Times New Roman"/>
          <w:sz w:val="24"/>
          <w:szCs w:val="24"/>
        </w:rPr>
      </w:pPr>
    </w:p>
    <w:p w14:paraId="7B269BA9" w14:textId="77777777" w:rsidR="00A130CA" w:rsidRPr="00B75A2C" w:rsidRDefault="00A130CA" w:rsidP="008656D2">
      <w:pPr>
        <w:widowControl/>
        <w:autoSpaceDE/>
        <w:autoSpaceDN/>
        <w:spacing w:after="3" w:line="480" w:lineRule="auto"/>
        <w:ind w:left="841" w:right="63"/>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La configuración de un sistema para la generación de certificados personalizados representa un hito importante en el proyecto. Esta funcionalidad facilita la emisión de certificados de manera rápida y eficiente, lo que mejora la experiencia tanto para los usuarios como para la comunidad académica en general.</w:t>
      </w:r>
    </w:p>
    <w:p w14:paraId="61F365CD" w14:textId="77777777" w:rsidR="008656D2" w:rsidRPr="00B75A2C" w:rsidRDefault="008656D2" w:rsidP="008656D2">
      <w:pPr>
        <w:widowControl/>
        <w:autoSpaceDE/>
        <w:autoSpaceDN/>
        <w:spacing w:after="3" w:line="480" w:lineRule="auto"/>
        <w:ind w:left="841" w:right="63"/>
        <w:rPr>
          <w:rFonts w:ascii="Times New Roman" w:eastAsia="Times New Roman" w:hAnsi="Times New Roman" w:cs="Times New Roman"/>
          <w:color w:val="000000"/>
          <w:kern w:val="2"/>
          <w:sz w:val="24"/>
          <w:szCs w:val="24"/>
          <w:lang w:eastAsia="en"/>
          <w14:ligatures w14:val="standardContextual"/>
        </w:rPr>
      </w:pPr>
    </w:p>
    <w:p w14:paraId="15E14CDF" w14:textId="6D6E5A1E" w:rsidR="00A130CA" w:rsidRPr="00B75A2C" w:rsidRDefault="00C24CD6" w:rsidP="008656D2">
      <w:pPr>
        <w:widowControl/>
        <w:autoSpaceDE/>
        <w:autoSpaceDN/>
        <w:spacing w:after="3" w:line="480" w:lineRule="auto"/>
        <w:ind w:left="841" w:right="63"/>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La automatización de procesos, como la generación de certificados, ha llevado a una mayor eficiencia en la organización de eventos académicos. Esta optimización de operaciones es fundamental para mejorar la gestión de eventos y la emisión de certificados de manera ágil y precisa.</w:t>
      </w:r>
    </w:p>
    <w:p w14:paraId="0EF2D718"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6E147CE5"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21621CB8"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7524041F"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0E4695BC"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35F591E0"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3CC6FB85"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49995AF9"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0C61C9B4"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35BEC67E"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2C6D5811"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2E79CC27"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3EAE7961"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538B54DE" w14:textId="77777777" w:rsidR="002E403F" w:rsidRPr="00B75A2C" w:rsidRDefault="002E403F" w:rsidP="008656D2">
      <w:pPr>
        <w:widowControl/>
        <w:autoSpaceDE/>
        <w:autoSpaceDN/>
        <w:spacing w:after="3" w:line="480" w:lineRule="auto"/>
        <w:ind w:right="63"/>
        <w:rPr>
          <w:rFonts w:ascii="Times New Roman" w:eastAsia="Times New Roman" w:hAnsi="Times New Roman" w:cs="Times New Roman"/>
          <w:color w:val="000000"/>
          <w:kern w:val="2"/>
          <w:sz w:val="24"/>
          <w:szCs w:val="24"/>
          <w:lang w:eastAsia="en"/>
          <w14:ligatures w14:val="standardContextual"/>
        </w:rPr>
      </w:pPr>
    </w:p>
    <w:p w14:paraId="3C9E3D10" w14:textId="5FA9E5E6" w:rsidR="00033EB2" w:rsidRDefault="00033EB2" w:rsidP="00B451E2">
      <w:pPr>
        <w:pStyle w:val="Ttulo2"/>
        <w:jc w:val="center"/>
        <w:rPr>
          <w:rFonts w:ascii="Times New Roman" w:hAnsi="Times New Roman" w:cs="Times New Roman"/>
          <w:sz w:val="24"/>
          <w:szCs w:val="24"/>
        </w:rPr>
      </w:pPr>
      <w:bookmarkStart w:id="159" w:name="_Toc161745121"/>
      <w:bookmarkStart w:id="160" w:name="_Toc161745358"/>
      <w:bookmarkStart w:id="161" w:name="_Toc161746198"/>
      <w:bookmarkStart w:id="162" w:name="_Referencias"/>
      <w:bookmarkStart w:id="163" w:name="_Toc166840068"/>
      <w:bookmarkEnd w:id="162"/>
      <w:r w:rsidRPr="00B75A2C">
        <w:rPr>
          <w:rFonts w:ascii="Times New Roman" w:hAnsi="Times New Roman" w:cs="Times New Roman"/>
          <w:sz w:val="24"/>
          <w:szCs w:val="24"/>
        </w:rPr>
        <w:lastRenderedPageBreak/>
        <w:t>Referencias</w:t>
      </w:r>
      <w:bookmarkEnd w:id="159"/>
      <w:bookmarkEnd w:id="160"/>
      <w:bookmarkEnd w:id="161"/>
      <w:bookmarkEnd w:id="163"/>
    </w:p>
    <w:p w14:paraId="05B51F7C" w14:textId="77777777" w:rsidR="00E73E7F" w:rsidRDefault="00E73E7F" w:rsidP="00B451E2">
      <w:pPr>
        <w:pStyle w:val="Ttulo2"/>
        <w:jc w:val="center"/>
        <w:rPr>
          <w:rFonts w:ascii="Times New Roman" w:hAnsi="Times New Roman" w:cs="Times New Roman"/>
          <w:sz w:val="24"/>
          <w:szCs w:val="24"/>
        </w:rPr>
      </w:pPr>
    </w:p>
    <w:p w14:paraId="22B5C248" w14:textId="77777777" w:rsidR="00722A97" w:rsidRPr="00B75A2C" w:rsidRDefault="00722A97" w:rsidP="009F3E9A">
      <w:pPr>
        <w:pStyle w:val="Ttulo2"/>
        <w:spacing w:before="1"/>
        <w:ind w:left="2282" w:right="2729" w:firstLine="598"/>
        <w:jc w:val="center"/>
        <w:rPr>
          <w:rFonts w:ascii="Times New Roman" w:hAnsi="Times New Roman" w:cs="Times New Roman"/>
          <w:sz w:val="24"/>
          <w:szCs w:val="24"/>
        </w:rPr>
      </w:pPr>
    </w:p>
    <w:p w14:paraId="45E5E904" w14:textId="5FB6EBA4" w:rsidR="002B423A" w:rsidRDefault="008656D2" w:rsidP="00935F9E">
      <w:pPr>
        <w:spacing w:after="249"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Azorín Abellán Cecilia. (2019). Las Transiciones Educativas Y Su Influencia En El Alumnado </w:t>
      </w:r>
    </w:p>
    <w:p w14:paraId="627C1397" w14:textId="60F4C492" w:rsidR="008656D2" w:rsidRPr="00B75A2C" w:rsidRDefault="008656D2" w:rsidP="00935F9E">
      <w:pPr>
        <w:spacing w:after="249" w:line="480" w:lineRule="auto"/>
        <w:ind w:left="720" w:right="63"/>
        <w:rPr>
          <w:rFonts w:ascii="Times New Roman" w:hAnsi="Times New Roman" w:cs="Times New Roman"/>
          <w:sz w:val="24"/>
          <w:szCs w:val="24"/>
        </w:rPr>
      </w:pPr>
      <w:r w:rsidRPr="00EC5741">
        <w:rPr>
          <w:rFonts w:ascii="Times New Roman" w:hAnsi="Times New Roman" w:cs="Times New Roman"/>
          <w:sz w:val="24"/>
          <w:szCs w:val="24"/>
          <w:lang w:val="en-US"/>
        </w:rPr>
        <w:t xml:space="preserve">Educational Transitions and Their Influence on Students. </w:t>
      </w:r>
      <w:r w:rsidRPr="00B75A2C">
        <w:rPr>
          <w:rFonts w:ascii="Times New Roman" w:hAnsi="Times New Roman" w:cs="Times New Roman"/>
          <w:i/>
          <w:sz w:val="24"/>
          <w:szCs w:val="24"/>
        </w:rPr>
        <w:t xml:space="preserve">Universidad de Murcia. Facultad de Educación. Departamento de Didáctica y Organización Escolar. Campus de </w:t>
      </w:r>
      <w:proofErr w:type="spellStart"/>
      <w:r w:rsidRPr="00B75A2C">
        <w:rPr>
          <w:rFonts w:ascii="Times New Roman" w:hAnsi="Times New Roman" w:cs="Times New Roman"/>
          <w:i/>
          <w:sz w:val="24"/>
          <w:szCs w:val="24"/>
        </w:rPr>
        <w:t>Espinardo</w:t>
      </w:r>
      <w:proofErr w:type="spellEnd"/>
      <w:r w:rsidRPr="00B75A2C">
        <w:rPr>
          <w:rFonts w:ascii="Times New Roman" w:hAnsi="Times New Roman" w:cs="Times New Roman"/>
          <w:i/>
          <w:sz w:val="24"/>
          <w:szCs w:val="24"/>
        </w:rPr>
        <w:t xml:space="preserve">, 30100 </w:t>
      </w:r>
    </w:p>
    <w:p w14:paraId="4D08757A" w14:textId="77777777" w:rsidR="008656D2" w:rsidRPr="00B75A2C" w:rsidRDefault="008656D2" w:rsidP="00935F9E">
      <w:pPr>
        <w:spacing w:after="244" w:line="480" w:lineRule="auto"/>
        <w:ind w:left="720" w:right="63"/>
        <w:rPr>
          <w:rFonts w:ascii="Times New Roman" w:hAnsi="Times New Roman" w:cs="Times New Roman"/>
          <w:sz w:val="24"/>
          <w:szCs w:val="24"/>
        </w:rPr>
      </w:pPr>
      <w:r w:rsidRPr="00B75A2C">
        <w:rPr>
          <w:rFonts w:ascii="Times New Roman" w:hAnsi="Times New Roman" w:cs="Times New Roman"/>
          <w:i/>
          <w:sz w:val="24"/>
          <w:szCs w:val="24"/>
        </w:rPr>
        <w:t>Murcia. España</w:t>
      </w:r>
      <w:proofErr w:type="gramStart"/>
      <w:r w:rsidRPr="00B75A2C">
        <w:rPr>
          <w:rFonts w:ascii="Times New Roman" w:hAnsi="Times New Roman" w:cs="Times New Roman"/>
          <w:i/>
          <w:sz w:val="24"/>
          <w:szCs w:val="24"/>
        </w:rPr>
        <w:t xml:space="preserve">. </w:t>
      </w:r>
      <w:r w:rsidRPr="00B75A2C">
        <w:rPr>
          <w:rFonts w:ascii="Times New Roman" w:hAnsi="Times New Roman" w:cs="Times New Roman"/>
          <w:sz w:val="24"/>
          <w:szCs w:val="24"/>
        </w:rPr>
        <w:t>,</w:t>
      </w:r>
      <w:proofErr w:type="gramEnd"/>
      <w:r w:rsidRPr="00B75A2C">
        <w:rPr>
          <w:rFonts w:ascii="Times New Roman" w:hAnsi="Times New Roman" w:cs="Times New Roman"/>
          <w:sz w:val="24"/>
          <w:szCs w:val="24"/>
        </w:rPr>
        <w:t xml:space="preserve"> 223–229. https://dialnet.unirioja.es/servlet/articulo?codigo=7054408 </w:t>
      </w:r>
    </w:p>
    <w:p w14:paraId="17F4DEC5" w14:textId="0003CC99" w:rsidR="008656D2" w:rsidRPr="00B75A2C" w:rsidRDefault="008656D2" w:rsidP="00935F9E">
      <w:pPr>
        <w:spacing w:after="246"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Bueno Ruiz, C. (2006). La certificación profesional: algunas reflexiones y cuestiones a debate. </w:t>
      </w:r>
      <w:r w:rsidRPr="00B75A2C">
        <w:rPr>
          <w:rFonts w:ascii="Times New Roman" w:hAnsi="Times New Roman" w:cs="Times New Roman"/>
          <w:i/>
          <w:sz w:val="24"/>
          <w:szCs w:val="24"/>
        </w:rPr>
        <w:t>Educar</w:t>
      </w:r>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38</w:t>
      </w:r>
      <w:r w:rsidRPr="00B75A2C">
        <w:rPr>
          <w:rFonts w:ascii="Times New Roman" w:hAnsi="Times New Roman" w:cs="Times New Roman"/>
          <w:sz w:val="24"/>
          <w:szCs w:val="24"/>
        </w:rPr>
        <w:t xml:space="preserve">, 133–150. </w:t>
      </w:r>
    </w:p>
    <w:p w14:paraId="7898C86E" w14:textId="3415ACB2" w:rsidR="008656D2" w:rsidRPr="00B75A2C" w:rsidRDefault="008656D2" w:rsidP="00935F9E">
      <w:pPr>
        <w:spacing w:after="253" w:line="480" w:lineRule="auto"/>
        <w:ind w:left="720"/>
        <w:rPr>
          <w:rFonts w:ascii="Times New Roman" w:hAnsi="Times New Roman" w:cs="Times New Roman"/>
          <w:sz w:val="24"/>
          <w:szCs w:val="24"/>
        </w:rPr>
      </w:pPr>
      <w:r w:rsidRPr="00B75A2C">
        <w:rPr>
          <w:rFonts w:ascii="Times New Roman" w:hAnsi="Times New Roman" w:cs="Times New Roman"/>
          <w:sz w:val="24"/>
          <w:szCs w:val="24"/>
        </w:rPr>
        <w:t xml:space="preserve">Certificado, E. C. (2012). </w:t>
      </w:r>
      <w:r w:rsidRPr="00B75A2C">
        <w:rPr>
          <w:rFonts w:ascii="Times New Roman" w:hAnsi="Times New Roman" w:cs="Times New Roman"/>
          <w:i/>
          <w:sz w:val="24"/>
          <w:szCs w:val="24"/>
        </w:rPr>
        <w:t>El Conocimiento Certificado y su Implicación en los Sistemas Productivos Castellanos Villegas</w:t>
      </w:r>
      <w:r w:rsidRPr="00B75A2C">
        <w:rPr>
          <w:rFonts w:ascii="Times New Roman" w:hAnsi="Times New Roman" w:cs="Times New Roman"/>
          <w:sz w:val="24"/>
          <w:szCs w:val="24"/>
        </w:rPr>
        <w:t xml:space="preserve">. 18–38. </w:t>
      </w:r>
    </w:p>
    <w:p w14:paraId="6C41C2DA" w14:textId="46ED77FA" w:rsidR="008656D2" w:rsidRPr="00B75A2C" w:rsidRDefault="008656D2" w:rsidP="00935F9E">
      <w:pPr>
        <w:spacing w:after="253" w:line="480" w:lineRule="auto"/>
        <w:ind w:left="720"/>
        <w:rPr>
          <w:rFonts w:ascii="Times New Roman" w:hAnsi="Times New Roman" w:cs="Times New Roman"/>
          <w:sz w:val="24"/>
          <w:szCs w:val="24"/>
          <w:lang w:val="en-US"/>
        </w:rPr>
      </w:pPr>
      <w:r w:rsidRPr="00B75A2C">
        <w:rPr>
          <w:rFonts w:ascii="Times New Roman" w:hAnsi="Times New Roman" w:cs="Times New Roman"/>
          <w:sz w:val="24"/>
          <w:szCs w:val="24"/>
        </w:rPr>
        <w:t xml:space="preserve">Cognitiva, S. U. D. (2013). </w:t>
      </w:r>
      <w:r w:rsidRPr="00B75A2C">
        <w:rPr>
          <w:rFonts w:ascii="Times New Roman" w:hAnsi="Times New Roman" w:cs="Times New Roman"/>
          <w:i/>
          <w:sz w:val="24"/>
          <w:szCs w:val="24"/>
        </w:rPr>
        <w:t xml:space="preserve">LA ESTRUCTURA DEL CONOCIMIENTO CERTIFICADO Y SU </w:t>
      </w:r>
      <w:proofErr w:type="spellStart"/>
      <w:r w:rsidRPr="00B75A2C">
        <w:rPr>
          <w:rFonts w:ascii="Times New Roman" w:hAnsi="Times New Roman" w:cs="Times New Roman"/>
          <w:sz w:val="24"/>
          <w:szCs w:val="24"/>
        </w:rPr>
        <w:t>Engineering</w:t>
      </w:r>
      <w:proofErr w:type="spellEnd"/>
      <w:r w:rsidRPr="00B75A2C">
        <w:rPr>
          <w:rFonts w:ascii="Times New Roman" w:hAnsi="Times New Roman" w:cs="Times New Roman"/>
          <w:sz w:val="24"/>
          <w:szCs w:val="24"/>
        </w:rPr>
        <w:t xml:space="preserve">, S., &amp; </w:t>
      </w:r>
      <w:proofErr w:type="spellStart"/>
      <w:r w:rsidRPr="00B75A2C">
        <w:rPr>
          <w:rFonts w:ascii="Times New Roman" w:hAnsi="Times New Roman" w:cs="Times New Roman"/>
          <w:sz w:val="24"/>
          <w:szCs w:val="24"/>
        </w:rPr>
        <w:t>Committee</w:t>
      </w:r>
      <w:proofErr w:type="spellEnd"/>
      <w:r w:rsidRPr="00B75A2C">
        <w:rPr>
          <w:rFonts w:ascii="Times New Roman" w:hAnsi="Times New Roman" w:cs="Times New Roman"/>
          <w:sz w:val="24"/>
          <w:szCs w:val="24"/>
        </w:rPr>
        <w:t xml:space="preserve">, S. (2011). </w:t>
      </w:r>
      <w:r w:rsidRPr="00EC5741">
        <w:rPr>
          <w:rFonts w:ascii="Times New Roman" w:hAnsi="Times New Roman" w:cs="Times New Roman"/>
          <w:sz w:val="24"/>
          <w:szCs w:val="24"/>
          <w:lang w:val="en-US"/>
        </w:rPr>
        <w:t xml:space="preserve">IEEE recommended practice for software. requirements specifications. In </w:t>
      </w:r>
      <w:r w:rsidRPr="00EC5741">
        <w:rPr>
          <w:rFonts w:ascii="Times New Roman" w:hAnsi="Times New Roman" w:cs="Times New Roman"/>
          <w:i/>
          <w:sz w:val="24"/>
          <w:szCs w:val="24"/>
          <w:lang w:val="en-US"/>
        </w:rPr>
        <w:t>Software Requirements Engineering</w:t>
      </w:r>
      <w:r w:rsidRPr="00EC5741">
        <w:rPr>
          <w:rFonts w:ascii="Times New Roman" w:hAnsi="Times New Roman" w:cs="Times New Roman"/>
          <w:sz w:val="24"/>
          <w:szCs w:val="24"/>
          <w:lang w:val="en-US"/>
        </w:rPr>
        <w:t xml:space="preserve"> (Vol. 1998, </w:t>
      </w:r>
      <w:proofErr w:type="spellStart"/>
      <w:r w:rsidRPr="00EC5741">
        <w:rPr>
          <w:rFonts w:ascii="Times New Roman" w:hAnsi="Times New Roman" w:cs="Times New Roman"/>
          <w:sz w:val="24"/>
          <w:szCs w:val="24"/>
          <w:lang w:val="en-US"/>
        </w:rPr>
        <w:t>IssueOctober</w:t>
      </w:r>
      <w:proofErr w:type="spellEnd"/>
      <w:r w:rsidRPr="00EC5741">
        <w:rPr>
          <w:rFonts w:ascii="Times New Roman" w:hAnsi="Times New Roman" w:cs="Times New Roman"/>
          <w:sz w:val="24"/>
          <w:szCs w:val="24"/>
          <w:lang w:val="en-US"/>
        </w:rPr>
        <w:t xml:space="preserve">). https://doi.org/10.1109/9781118156674.ch3 </w:t>
      </w:r>
    </w:p>
    <w:p w14:paraId="23B4CB35" w14:textId="16B6575A" w:rsidR="008656D2" w:rsidRPr="00B75A2C" w:rsidRDefault="008656D2" w:rsidP="00935F9E">
      <w:pPr>
        <w:spacing w:after="253" w:line="480" w:lineRule="auto"/>
        <w:ind w:left="720"/>
        <w:rPr>
          <w:rFonts w:ascii="Times New Roman" w:hAnsi="Times New Roman" w:cs="Times New Roman"/>
          <w:sz w:val="24"/>
          <w:szCs w:val="24"/>
        </w:rPr>
      </w:pPr>
      <w:r w:rsidRPr="00B75A2C">
        <w:rPr>
          <w:rFonts w:ascii="Times New Roman" w:hAnsi="Times New Roman" w:cs="Times New Roman"/>
          <w:sz w:val="24"/>
          <w:szCs w:val="24"/>
        </w:rPr>
        <w:t xml:space="preserve">Fandos, M. (2003). Formación basada en las Tecnologías de la Información y Comunicación: Análisis didáctico del proceso de enseñanza-aprendizaje. </w:t>
      </w:r>
    </w:p>
    <w:p w14:paraId="406D33DE" w14:textId="77777777"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sz w:val="24"/>
          <w:szCs w:val="24"/>
        </w:rPr>
        <w:t xml:space="preserve">Hernández Mondragón, A. R. (2006). La acreditación y certificación en las instituciones </w:t>
      </w:r>
    </w:p>
    <w:p w14:paraId="1498DF82" w14:textId="77777777"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sz w:val="24"/>
          <w:szCs w:val="24"/>
        </w:rPr>
        <w:t xml:space="preserve">educación superior. Hacia la conformación de circuitos académicos de calidad: ¿Exclusión </w:t>
      </w:r>
    </w:p>
    <w:p w14:paraId="1E4109B0" w14:textId="77777777"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sz w:val="24"/>
          <w:szCs w:val="24"/>
        </w:rPr>
        <w:t xml:space="preserve">o Integración? </w:t>
      </w:r>
    </w:p>
    <w:p w14:paraId="18AB1E3F" w14:textId="77777777"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i/>
          <w:sz w:val="24"/>
          <w:szCs w:val="24"/>
        </w:rPr>
        <w:lastRenderedPageBreak/>
        <w:t>Revista Del Centro de Investigación. Universidad La Salle</w:t>
      </w:r>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7</w:t>
      </w:r>
      <w:r w:rsidRPr="00B75A2C">
        <w:rPr>
          <w:rFonts w:ascii="Times New Roman" w:hAnsi="Times New Roman" w:cs="Times New Roman"/>
          <w:sz w:val="24"/>
          <w:szCs w:val="24"/>
        </w:rPr>
        <w:t xml:space="preserve">(26), 51–61. </w:t>
      </w:r>
    </w:p>
    <w:p w14:paraId="14CF5C6E" w14:textId="77777777" w:rsidR="008656D2" w:rsidRPr="00B75A2C" w:rsidRDefault="008656D2" w:rsidP="00935F9E">
      <w:pPr>
        <w:spacing w:line="480" w:lineRule="auto"/>
        <w:ind w:left="720" w:right="63" w:hanging="480"/>
        <w:rPr>
          <w:rFonts w:ascii="Times New Roman" w:hAnsi="Times New Roman" w:cs="Times New Roman"/>
          <w:i/>
          <w:sz w:val="24"/>
          <w:szCs w:val="24"/>
        </w:rPr>
      </w:pPr>
      <w:r w:rsidRPr="00B75A2C">
        <w:rPr>
          <w:rFonts w:ascii="Times New Roman" w:hAnsi="Times New Roman" w:cs="Times New Roman"/>
          <w:sz w:val="24"/>
          <w:szCs w:val="24"/>
        </w:rPr>
        <w:t xml:space="preserve">Javier </w:t>
      </w:r>
      <w:proofErr w:type="spellStart"/>
      <w:r w:rsidRPr="00B75A2C">
        <w:rPr>
          <w:rFonts w:ascii="Times New Roman" w:hAnsi="Times New Roman" w:cs="Times New Roman"/>
          <w:sz w:val="24"/>
          <w:szCs w:val="24"/>
        </w:rPr>
        <w:t>Naharro</w:t>
      </w:r>
      <w:proofErr w:type="spellEnd"/>
      <w:r w:rsidRPr="00B75A2C">
        <w:rPr>
          <w:rFonts w:ascii="Times New Roman" w:hAnsi="Times New Roman" w:cs="Times New Roman"/>
          <w:sz w:val="24"/>
          <w:szCs w:val="24"/>
        </w:rPr>
        <w:t xml:space="preserve"> Berrocal, F. (2016). </w:t>
      </w:r>
      <w:r w:rsidRPr="00B75A2C">
        <w:rPr>
          <w:rFonts w:ascii="Times New Roman" w:hAnsi="Times New Roman" w:cs="Times New Roman"/>
          <w:i/>
          <w:sz w:val="24"/>
          <w:szCs w:val="24"/>
        </w:rPr>
        <w:t>Universidad Politécnica De Madrid Escuela Técnica</w:t>
      </w:r>
    </w:p>
    <w:p w14:paraId="40CBC0C8" w14:textId="77777777" w:rsidR="008656D2" w:rsidRPr="00B75A2C" w:rsidRDefault="008656D2" w:rsidP="00935F9E">
      <w:pPr>
        <w:spacing w:line="480" w:lineRule="auto"/>
        <w:ind w:left="720" w:right="63" w:hanging="480"/>
        <w:rPr>
          <w:rFonts w:ascii="Times New Roman" w:hAnsi="Times New Roman" w:cs="Times New Roman"/>
          <w:i/>
          <w:sz w:val="24"/>
          <w:szCs w:val="24"/>
        </w:rPr>
      </w:pPr>
      <w:r w:rsidRPr="00B75A2C">
        <w:rPr>
          <w:rFonts w:ascii="Times New Roman" w:hAnsi="Times New Roman" w:cs="Times New Roman"/>
          <w:i/>
          <w:sz w:val="24"/>
          <w:szCs w:val="24"/>
        </w:rPr>
        <w:t>Superior De Ingenieros En Topografía, Geodesia Y Cartografía Diseño De Una Red</w:t>
      </w:r>
    </w:p>
    <w:p w14:paraId="513B0645" w14:textId="31D942A2"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i/>
          <w:sz w:val="24"/>
          <w:szCs w:val="24"/>
        </w:rPr>
        <w:t xml:space="preserve">Multinivel De Conocimiento Certificado Y Su Aplicación a La Enseñanza </w:t>
      </w:r>
      <w:proofErr w:type="spellStart"/>
      <w:r w:rsidRPr="00B75A2C">
        <w:rPr>
          <w:rFonts w:ascii="Times New Roman" w:hAnsi="Times New Roman" w:cs="Times New Roman"/>
          <w:i/>
          <w:sz w:val="24"/>
          <w:szCs w:val="24"/>
        </w:rPr>
        <w:t>UniversitariaTesis</w:t>
      </w:r>
      <w:proofErr w:type="spellEnd"/>
      <w:r w:rsidRPr="00B75A2C">
        <w:rPr>
          <w:rFonts w:ascii="Times New Roman" w:hAnsi="Times New Roman" w:cs="Times New Roman"/>
          <w:i/>
          <w:sz w:val="24"/>
          <w:szCs w:val="24"/>
        </w:rPr>
        <w:t xml:space="preserve"> </w:t>
      </w:r>
    </w:p>
    <w:p w14:paraId="3AB242BC" w14:textId="70F94857" w:rsidR="002B423A" w:rsidRPr="00035803" w:rsidRDefault="008656D2" w:rsidP="00935F9E">
      <w:pPr>
        <w:spacing w:after="244" w:line="480" w:lineRule="auto"/>
        <w:ind w:left="720" w:right="63"/>
        <w:rPr>
          <w:rFonts w:ascii="Times New Roman" w:hAnsi="Times New Roman" w:cs="Times New Roman"/>
          <w:sz w:val="24"/>
          <w:szCs w:val="24"/>
          <w:lang w:val="en-US"/>
        </w:rPr>
      </w:pPr>
      <w:r w:rsidRPr="00B75A2C">
        <w:rPr>
          <w:rFonts w:ascii="Times New Roman" w:hAnsi="Times New Roman" w:cs="Times New Roman"/>
          <w:sz w:val="24"/>
          <w:szCs w:val="24"/>
        </w:rPr>
        <w:t xml:space="preserve">http://oa.upm.es/39351/1/FERNANDO_JAVIER_NAHARRO_BERROCAL.pdf Macroproceso, N. D. E. L., Merchán, A. M., Pizarro, K. F., &amp; Pizarro, K. F. (2020). </w:t>
      </w:r>
      <w:r w:rsidRPr="00B75A2C">
        <w:rPr>
          <w:rFonts w:ascii="Times New Roman" w:hAnsi="Times New Roman" w:cs="Times New Roman"/>
          <w:i/>
          <w:sz w:val="24"/>
          <w:szCs w:val="24"/>
        </w:rPr>
        <w:t xml:space="preserve">Control de Versiones del Documento Fecha Versión Elaborado Descripción </w:t>
      </w:r>
      <w:proofErr w:type="gramStart"/>
      <w:r w:rsidRPr="00B75A2C">
        <w:rPr>
          <w:rFonts w:ascii="Times New Roman" w:hAnsi="Times New Roman" w:cs="Times New Roman"/>
          <w:i/>
          <w:sz w:val="24"/>
          <w:szCs w:val="24"/>
        </w:rPr>
        <w:t>Fusagasugá ,</w:t>
      </w:r>
      <w:proofErr w:type="gramEnd"/>
      <w:r w:rsidRPr="00B75A2C">
        <w:rPr>
          <w:rFonts w:ascii="Times New Roman" w:hAnsi="Times New Roman" w:cs="Times New Roman"/>
          <w:i/>
          <w:sz w:val="24"/>
          <w:szCs w:val="24"/>
        </w:rPr>
        <w:t xml:space="preserve"> Cundinamarca Enero de 2020</w:t>
      </w:r>
      <w:r w:rsidRPr="00B75A2C">
        <w:rPr>
          <w:rFonts w:ascii="Times New Roman" w:hAnsi="Times New Roman" w:cs="Times New Roman"/>
          <w:sz w:val="24"/>
          <w:szCs w:val="24"/>
        </w:rPr>
        <w:t xml:space="preserve">. </w:t>
      </w:r>
      <w:r w:rsidRPr="00EC5741">
        <w:rPr>
          <w:rFonts w:ascii="Times New Roman" w:hAnsi="Times New Roman" w:cs="Times New Roman"/>
          <w:i/>
          <w:sz w:val="24"/>
          <w:szCs w:val="24"/>
          <w:lang w:val="en-US"/>
        </w:rPr>
        <w:t>20</w:t>
      </w:r>
      <w:r w:rsidRPr="00EC5741">
        <w:rPr>
          <w:rFonts w:ascii="Times New Roman" w:hAnsi="Times New Roman" w:cs="Times New Roman"/>
          <w:sz w:val="24"/>
          <w:szCs w:val="24"/>
          <w:lang w:val="en-US"/>
        </w:rPr>
        <w:t xml:space="preserve">. </w:t>
      </w:r>
    </w:p>
    <w:p w14:paraId="65504734" w14:textId="3299C85E" w:rsidR="008656D2" w:rsidRPr="00B75A2C" w:rsidRDefault="008656D2" w:rsidP="00935F9E">
      <w:pPr>
        <w:spacing w:after="244" w:line="480" w:lineRule="auto"/>
        <w:ind w:left="720" w:right="63"/>
        <w:rPr>
          <w:rFonts w:ascii="Times New Roman" w:hAnsi="Times New Roman" w:cs="Times New Roman"/>
          <w:sz w:val="24"/>
          <w:szCs w:val="24"/>
        </w:rPr>
      </w:pPr>
      <w:r w:rsidRPr="00EC5741">
        <w:rPr>
          <w:rFonts w:ascii="Times New Roman" w:hAnsi="Times New Roman" w:cs="Times New Roman"/>
          <w:sz w:val="24"/>
          <w:szCs w:val="24"/>
          <w:lang w:val="en-US"/>
        </w:rPr>
        <w:t xml:space="preserve">Mexicana, R. (2021). 2022 | 1. In </w:t>
      </w:r>
      <w:r w:rsidRPr="00EC5741">
        <w:rPr>
          <w:rFonts w:ascii="Times New Roman" w:hAnsi="Times New Roman" w:cs="Times New Roman"/>
          <w:i/>
          <w:sz w:val="24"/>
          <w:szCs w:val="24"/>
          <w:lang w:val="en-US"/>
        </w:rPr>
        <w:t xml:space="preserve">revue </w:t>
      </w:r>
      <w:proofErr w:type="spellStart"/>
      <w:r w:rsidRPr="00EC5741">
        <w:rPr>
          <w:rFonts w:ascii="Times New Roman" w:hAnsi="Times New Roman" w:cs="Times New Roman"/>
          <w:i/>
          <w:sz w:val="24"/>
          <w:szCs w:val="24"/>
          <w:lang w:val="en-US"/>
        </w:rPr>
        <w:t>Alyoda</w:t>
      </w:r>
      <w:proofErr w:type="spellEnd"/>
      <w:r w:rsidRPr="00EC5741">
        <w:rPr>
          <w:rFonts w:ascii="Times New Roman" w:hAnsi="Times New Roman" w:cs="Times New Roman"/>
          <w:sz w:val="24"/>
          <w:szCs w:val="24"/>
          <w:lang w:val="en-US"/>
        </w:rPr>
        <w:t xml:space="preserve"> (Issues 2022–1). https://doi.org/10.35562/alyoda.332 </w:t>
      </w:r>
      <w:proofErr w:type="spellStart"/>
      <w:r w:rsidRPr="00EC5741">
        <w:rPr>
          <w:rFonts w:ascii="Times New Roman" w:hAnsi="Times New Roman" w:cs="Times New Roman"/>
          <w:sz w:val="24"/>
          <w:szCs w:val="24"/>
          <w:lang w:val="en-US"/>
        </w:rPr>
        <w:t>Mikkelson</w:t>
      </w:r>
      <w:proofErr w:type="spellEnd"/>
      <w:r w:rsidRPr="00EC5741">
        <w:rPr>
          <w:rFonts w:ascii="Times New Roman" w:hAnsi="Times New Roman" w:cs="Times New Roman"/>
          <w:sz w:val="24"/>
          <w:szCs w:val="24"/>
          <w:lang w:val="en-US"/>
        </w:rPr>
        <w:t xml:space="preserve">, H. (2013). Universities and interpreter certification. </w:t>
      </w:r>
      <w:proofErr w:type="spellStart"/>
      <w:r w:rsidRPr="00B75A2C">
        <w:rPr>
          <w:rFonts w:ascii="Times New Roman" w:hAnsi="Times New Roman" w:cs="Times New Roman"/>
          <w:i/>
          <w:sz w:val="24"/>
          <w:szCs w:val="24"/>
        </w:rPr>
        <w:t>Translation</w:t>
      </w:r>
      <w:proofErr w:type="spellEnd"/>
      <w:r w:rsidRPr="00B75A2C">
        <w:rPr>
          <w:rFonts w:ascii="Times New Roman" w:hAnsi="Times New Roman" w:cs="Times New Roman"/>
          <w:i/>
          <w:sz w:val="24"/>
          <w:szCs w:val="24"/>
        </w:rPr>
        <w:t xml:space="preserve"> and </w:t>
      </w:r>
      <w:proofErr w:type="spellStart"/>
      <w:r w:rsidRPr="00B75A2C">
        <w:rPr>
          <w:rFonts w:ascii="Times New Roman" w:hAnsi="Times New Roman" w:cs="Times New Roman"/>
          <w:i/>
          <w:sz w:val="24"/>
          <w:szCs w:val="24"/>
        </w:rPr>
        <w:t>Interpreting</w:t>
      </w:r>
      <w:proofErr w:type="spellEnd"/>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5</w:t>
      </w:r>
      <w:r w:rsidRPr="00B75A2C">
        <w:rPr>
          <w:rFonts w:ascii="Times New Roman" w:hAnsi="Times New Roman" w:cs="Times New Roman"/>
          <w:sz w:val="24"/>
          <w:szCs w:val="24"/>
        </w:rPr>
        <w:t>(1), 66–78.</w:t>
      </w:r>
    </w:p>
    <w:p w14:paraId="46F728B1" w14:textId="6E1BEF2B" w:rsidR="008656D2" w:rsidRPr="00B75A2C" w:rsidRDefault="008656D2" w:rsidP="00935F9E">
      <w:pPr>
        <w:spacing w:line="480" w:lineRule="auto"/>
        <w:ind w:left="720"/>
        <w:rPr>
          <w:rFonts w:ascii="Times New Roman" w:hAnsi="Times New Roman" w:cs="Times New Roman"/>
          <w:sz w:val="24"/>
          <w:szCs w:val="24"/>
        </w:rPr>
      </w:pPr>
      <w:r w:rsidRPr="00B75A2C">
        <w:rPr>
          <w:rFonts w:ascii="Times New Roman" w:hAnsi="Times New Roman" w:cs="Times New Roman"/>
          <w:sz w:val="24"/>
          <w:szCs w:val="24"/>
        </w:rPr>
        <w:t>Molina, J. D. D. (</w:t>
      </w:r>
      <w:proofErr w:type="spellStart"/>
      <w:r w:rsidRPr="00B75A2C">
        <w:rPr>
          <w:rFonts w:ascii="Times New Roman" w:hAnsi="Times New Roman" w:cs="Times New Roman"/>
          <w:sz w:val="24"/>
          <w:szCs w:val="24"/>
        </w:rPr>
        <w:t>n.d</w:t>
      </w:r>
      <w:proofErr w:type="spellEnd"/>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 xml:space="preserve">Análisis de los nuevos procedimientos de validación de firmas en documentos electrónicos a cargo de los responsables del control externo * Autores **: </w:t>
      </w:r>
      <w:proofErr w:type="spellStart"/>
      <w:r w:rsidRPr="00B75A2C">
        <w:rPr>
          <w:rFonts w:ascii="Times New Roman" w:hAnsi="Times New Roman" w:cs="Times New Roman"/>
          <w:i/>
          <w:sz w:val="24"/>
          <w:szCs w:val="24"/>
        </w:rPr>
        <w:t>Carenht</w:t>
      </w:r>
      <w:proofErr w:type="spellEnd"/>
      <w:r w:rsidRPr="00B75A2C">
        <w:rPr>
          <w:rFonts w:ascii="Times New Roman" w:hAnsi="Times New Roman" w:cs="Times New Roman"/>
          <w:i/>
          <w:sz w:val="24"/>
          <w:szCs w:val="24"/>
        </w:rPr>
        <w:t xml:space="preserve"> </w:t>
      </w:r>
      <w:proofErr w:type="spellStart"/>
      <w:r w:rsidRPr="00B75A2C">
        <w:rPr>
          <w:rFonts w:ascii="Times New Roman" w:hAnsi="Times New Roman" w:cs="Times New Roman"/>
          <w:i/>
          <w:sz w:val="24"/>
          <w:szCs w:val="24"/>
        </w:rPr>
        <w:t>Julieht</w:t>
      </w:r>
      <w:proofErr w:type="spellEnd"/>
      <w:r w:rsidRPr="00B75A2C">
        <w:rPr>
          <w:rFonts w:ascii="Times New Roman" w:hAnsi="Times New Roman" w:cs="Times New Roman"/>
          <w:i/>
          <w:sz w:val="24"/>
          <w:szCs w:val="24"/>
        </w:rPr>
        <w:t xml:space="preserve"> </w:t>
      </w:r>
      <w:proofErr w:type="spellStart"/>
      <w:r w:rsidRPr="00B75A2C">
        <w:rPr>
          <w:rFonts w:ascii="Times New Roman" w:hAnsi="Times New Roman" w:cs="Times New Roman"/>
          <w:i/>
          <w:sz w:val="24"/>
          <w:szCs w:val="24"/>
        </w:rPr>
        <w:t>Martinez</w:t>
      </w:r>
      <w:proofErr w:type="spellEnd"/>
      <w:r w:rsidRPr="00B75A2C">
        <w:rPr>
          <w:rFonts w:ascii="Times New Roman" w:hAnsi="Times New Roman" w:cs="Times New Roman"/>
          <w:i/>
          <w:sz w:val="24"/>
          <w:szCs w:val="24"/>
        </w:rPr>
        <w:t xml:space="preserve"> </w:t>
      </w:r>
      <w:proofErr w:type="spellStart"/>
      <w:r w:rsidRPr="00B75A2C">
        <w:rPr>
          <w:rFonts w:ascii="Times New Roman" w:hAnsi="Times New Roman" w:cs="Times New Roman"/>
          <w:i/>
          <w:sz w:val="24"/>
          <w:szCs w:val="24"/>
        </w:rPr>
        <w:t>Marin</w:t>
      </w:r>
      <w:proofErr w:type="spellEnd"/>
      <w:r w:rsidRPr="00B75A2C">
        <w:rPr>
          <w:rFonts w:ascii="Times New Roman" w:hAnsi="Times New Roman" w:cs="Times New Roman"/>
          <w:i/>
          <w:sz w:val="24"/>
          <w:szCs w:val="24"/>
        </w:rPr>
        <w:t xml:space="preserve"> / </w:t>
      </w:r>
      <w:proofErr w:type="spellStart"/>
      <w:r w:rsidRPr="00B75A2C">
        <w:rPr>
          <w:rFonts w:ascii="Times New Roman" w:hAnsi="Times New Roman" w:cs="Times New Roman"/>
          <w:i/>
          <w:sz w:val="24"/>
          <w:szCs w:val="24"/>
        </w:rPr>
        <w:t>Jhonathan</w:t>
      </w:r>
      <w:proofErr w:type="spellEnd"/>
      <w:r w:rsidRPr="00B75A2C">
        <w:rPr>
          <w:rFonts w:ascii="Times New Roman" w:hAnsi="Times New Roman" w:cs="Times New Roman"/>
          <w:i/>
          <w:sz w:val="24"/>
          <w:szCs w:val="24"/>
        </w:rPr>
        <w:t xml:space="preserve"> David Duarte Molina Asesora***: Liliam Betancur Jaramillo</w:t>
      </w:r>
      <w:r w:rsidRPr="00B75A2C">
        <w:rPr>
          <w:rFonts w:ascii="Times New Roman" w:hAnsi="Times New Roman" w:cs="Times New Roman"/>
          <w:sz w:val="24"/>
          <w:szCs w:val="24"/>
        </w:rPr>
        <w:t xml:space="preserve">. </w:t>
      </w:r>
    </w:p>
    <w:p w14:paraId="308DD5BE" w14:textId="755C3CBD"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sz w:val="24"/>
          <w:szCs w:val="24"/>
        </w:rPr>
        <w:t xml:space="preserve">Montoro Cabrera, M. del C. (2009). El aprendizaje cooperativo: Un instrumento de </w:t>
      </w:r>
    </w:p>
    <w:p w14:paraId="064DE524" w14:textId="77777777" w:rsidR="008656D2" w:rsidRPr="00B75A2C" w:rsidRDefault="008656D2" w:rsidP="00935F9E">
      <w:pPr>
        <w:spacing w:line="480" w:lineRule="auto"/>
        <w:ind w:left="720" w:right="63" w:hanging="480"/>
        <w:rPr>
          <w:rFonts w:ascii="Times New Roman" w:hAnsi="Times New Roman" w:cs="Times New Roman"/>
          <w:i/>
          <w:sz w:val="24"/>
          <w:szCs w:val="24"/>
        </w:rPr>
      </w:pPr>
      <w:proofErr w:type="spellStart"/>
      <w:r w:rsidRPr="00B75A2C">
        <w:rPr>
          <w:rFonts w:ascii="Times New Roman" w:hAnsi="Times New Roman" w:cs="Times New Roman"/>
          <w:sz w:val="24"/>
          <w:szCs w:val="24"/>
        </w:rPr>
        <w:t>ransformación</w:t>
      </w:r>
      <w:proofErr w:type="spellEnd"/>
      <w:r w:rsidRPr="00B75A2C">
        <w:rPr>
          <w:rFonts w:ascii="Times New Roman" w:hAnsi="Times New Roman" w:cs="Times New Roman"/>
          <w:sz w:val="24"/>
          <w:szCs w:val="24"/>
        </w:rPr>
        <w:t xml:space="preserve"> para la mejora de la calidad de la enseñanza. </w:t>
      </w:r>
      <w:r w:rsidRPr="00B75A2C">
        <w:rPr>
          <w:rFonts w:ascii="Times New Roman" w:hAnsi="Times New Roman" w:cs="Times New Roman"/>
          <w:i/>
          <w:sz w:val="24"/>
          <w:szCs w:val="24"/>
        </w:rPr>
        <w:t>Caleidoscopio, Revista Digital</w:t>
      </w:r>
    </w:p>
    <w:p w14:paraId="12E0EAC4" w14:textId="59A411DB"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i/>
          <w:sz w:val="24"/>
          <w:szCs w:val="24"/>
        </w:rPr>
        <w:t>de Contenidos Educativos</w:t>
      </w:r>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2</w:t>
      </w:r>
      <w:r w:rsidRPr="00B75A2C">
        <w:rPr>
          <w:rFonts w:ascii="Times New Roman" w:hAnsi="Times New Roman" w:cs="Times New Roman"/>
          <w:sz w:val="24"/>
          <w:szCs w:val="24"/>
        </w:rPr>
        <w:t xml:space="preserve">, 8. </w:t>
      </w:r>
    </w:p>
    <w:p w14:paraId="599B1A39"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http://dialnet.unirioja.es/servlet/articulo?codigo=3176314&amp;info=resumen&amp;idioma=ENG </w:t>
      </w:r>
    </w:p>
    <w:p w14:paraId="4C2A5922" w14:textId="409164B3" w:rsidR="008656D2" w:rsidRPr="00B75A2C" w:rsidRDefault="008656D2" w:rsidP="00935F9E">
      <w:pPr>
        <w:spacing w:after="253" w:line="480" w:lineRule="auto"/>
        <w:ind w:left="720"/>
        <w:rPr>
          <w:rFonts w:ascii="Times New Roman" w:hAnsi="Times New Roman" w:cs="Times New Roman"/>
          <w:sz w:val="24"/>
          <w:szCs w:val="24"/>
        </w:rPr>
      </w:pPr>
      <w:r w:rsidRPr="00B75A2C">
        <w:rPr>
          <w:rFonts w:ascii="Times New Roman" w:hAnsi="Times New Roman" w:cs="Times New Roman"/>
          <w:sz w:val="24"/>
          <w:szCs w:val="24"/>
        </w:rPr>
        <w:t xml:space="preserve">Romero, C. A. (2003). Claudia A. Romero. </w:t>
      </w:r>
      <w:r w:rsidRPr="00B75A2C">
        <w:rPr>
          <w:rFonts w:ascii="Times New Roman" w:hAnsi="Times New Roman" w:cs="Times New Roman"/>
          <w:i/>
          <w:sz w:val="24"/>
          <w:szCs w:val="24"/>
        </w:rPr>
        <w:t>Revista Electrónica Iberoamericana Eficacia y Cambio En Educación</w:t>
      </w:r>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1</w:t>
      </w:r>
      <w:r w:rsidRPr="00B75A2C">
        <w:rPr>
          <w:rFonts w:ascii="Times New Roman" w:hAnsi="Times New Roman" w:cs="Times New Roman"/>
          <w:sz w:val="24"/>
          <w:szCs w:val="24"/>
        </w:rPr>
        <w:t>(1), 1–26.</w:t>
      </w:r>
      <w:r w:rsidR="002B423A">
        <w:rPr>
          <w:rFonts w:ascii="Times New Roman" w:hAnsi="Times New Roman" w:cs="Times New Roman"/>
          <w:sz w:val="24"/>
          <w:szCs w:val="24"/>
        </w:rPr>
        <w:t xml:space="preserve"> </w:t>
      </w:r>
      <w:r w:rsidRPr="00B75A2C">
        <w:rPr>
          <w:rFonts w:ascii="Times New Roman" w:hAnsi="Times New Roman" w:cs="Times New Roman"/>
          <w:sz w:val="24"/>
          <w:szCs w:val="24"/>
        </w:rPr>
        <w:lastRenderedPageBreak/>
        <w:t xml:space="preserve">http://www.ice.deusto.es/rinace/reice/vol1n1/Romero.pdf </w:t>
      </w:r>
    </w:p>
    <w:p w14:paraId="5480740F" w14:textId="60A2447D" w:rsidR="008656D2" w:rsidRPr="00B75A2C" w:rsidRDefault="008656D2" w:rsidP="00935F9E">
      <w:pPr>
        <w:spacing w:after="253" w:line="480" w:lineRule="auto"/>
        <w:ind w:left="720"/>
        <w:rPr>
          <w:rFonts w:ascii="Times New Roman" w:hAnsi="Times New Roman" w:cs="Times New Roman"/>
          <w:sz w:val="24"/>
          <w:szCs w:val="24"/>
        </w:rPr>
      </w:pPr>
      <w:proofErr w:type="spellStart"/>
      <w:r w:rsidRPr="00B75A2C">
        <w:rPr>
          <w:rFonts w:ascii="Times New Roman" w:hAnsi="Times New Roman" w:cs="Times New Roman"/>
          <w:sz w:val="24"/>
          <w:szCs w:val="24"/>
        </w:rPr>
        <w:t>Schkolnik</w:t>
      </w:r>
      <w:proofErr w:type="spellEnd"/>
      <w:r w:rsidRPr="00B75A2C">
        <w:rPr>
          <w:rFonts w:ascii="Times New Roman" w:hAnsi="Times New Roman" w:cs="Times New Roman"/>
          <w:sz w:val="24"/>
          <w:szCs w:val="24"/>
        </w:rPr>
        <w:t xml:space="preserve">, M., Araos, C., &amp; Machado, F. (2005). </w:t>
      </w:r>
      <w:r w:rsidRPr="00B75A2C">
        <w:rPr>
          <w:rFonts w:ascii="Times New Roman" w:hAnsi="Times New Roman" w:cs="Times New Roman"/>
          <w:i/>
          <w:sz w:val="24"/>
          <w:szCs w:val="24"/>
        </w:rPr>
        <w:t>políticas sociales</w:t>
      </w:r>
      <w:r w:rsidRPr="00B75A2C">
        <w:rPr>
          <w:rFonts w:ascii="Times New Roman" w:hAnsi="Times New Roman" w:cs="Times New Roman"/>
          <w:sz w:val="24"/>
          <w:szCs w:val="24"/>
        </w:rPr>
        <w:t xml:space="preserve">. </w:t>
      </w:r>
    </w:p>
    <w:p w14:paraId="674141E2" w14:textId="77777777" w:rsidR="008656D2" w:rsidRPr="00B75A2C" w:rsidRDefault="008656D2" w:rsidP="00935F9E">
      <w:pPr>
        <w:spacing w:after="244"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Teórico, M., </w:t>
      </w:r>
      <w:proofErr w:type="spellStart"/>
      <w:r w:rsidRPr="00B75A2C">
        <w:rPr>
          <w:rFonts w:ascii="Times New Roman" w:hAnsi="Times New Roman" w:cs="Times New Roman"/>
          <w:sz w:val="24"/>
          <w:szCs w:val="24"/>
        </w:rPr>
        <w:t>Teorico</w:t>
      </w:r>
      <w:proofErr w:type="spellEnd"/>
      <w:r w:rsidRPr="00B75A2C">
        <w:rPr>
          <w:rFonts w:ascii="Times New Roman" w:hAnsi="Times New Roman" w:cs="Times New Roman"/>
          <w:sz w:val="24"/>
          <w:szCs w:val="24"/>
        </w:rPr>
        <w:t xml:space="preserve">, M., &amp; </w:t>
      </w:r>
      <w:proofErr w:type="spellStart"/>
      <w:r w:rsidRPr="00B75A2C">
        <w:rPr>
          <w:rFonts w:ascii="Times New Roman" w:hAnsi="Times New Roman" w:cs="Times New Roman"/>
          <w:sz w:val="24"/>
          <w:szCs w:val="24"/>
        </w:rPr>
        <w:t>Investigacion</w:t>
      </w:r>
      <w:proofErr w:type="spellEnd"/>
      <w:r w:rsidRPr="00B75A2C">
        <w:rPr>
          <w:rFonts w:ascii="Times New Roman" w:hAnsi="Times New Roman" w:cs="Times New Roman"/>
          <w:sz w:val="24"/>
          <w:szCs w:val="24"/>
        </w:rPr>
        <w:t>, A. D. E. L. A. (</w:t>
      </w:r>
      <w:proofErr w:type="spellStart"/>
      <w:r w:rsidRPr="00B75A2C">
        <w:rPr>
          <w:rFonts w:ascii="Times New Roman" w:hAnsi="Times New Roman" w:cs="Times New Roman"/>
          <w:sz w:val="24"/>
          <w:szCs w:val="24"/>
        </w:rPr>
        <w:t>n.d</w:t>
      </w:r>
      <w:proofErr w:type="spellEnd"/>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 xml:space="preserve">Capitulo </w:t>
      </w:r>
      <w:proofErr w:type="spellStart"/>
      <w:r w:rsidRPr="00B75A2C">
        <w:rPr>
          <w:rFonts w:ascii="Times New Roman" w:hAnsi="Times New Roman" w:cs="Times New Roman"/>
          <w:i/>
          <w:sz w:val="24"/>
          <w:szCs w:val="24"/>
        </w:rPr>
        <w:t>Ii</w:t>
      </w:r>
      <w:proofErr w:type="spellEnd"/>
      <w:r w:rsidRPr="00B75A2C">
        <w:rPr>
          <w:rFonts w:ascii="Times New Roman" w:hAnsi="Times New Roman" w:cs="Times New Roman"/>
          <w:i/>
          <w:sz w:val="24"/>
          <w:szCs w:val="24"/>
        </w:rPr>
        <w:t xml:space="preserve"> Marco </w:t>
      </w:r>
      <w:proofErr w:type="spellStart"/>
      <w:r w:rsidRPr="00B75A2C">
        <w:rPr>
          <w:rFonts w:ascii="Times New Roman" w:hAnsi="Times New Roman" w:cs="Times New Roman"/>
          <w:i/>
          <w:sz w:val="24"/>
          <w:szCs w:val="24"/>
        </w:rPr>
        <w:t>Teorico</w:t>
      </w:r>
      <w:proofErr w:type="spellEnd"/>
      <w:r w:rsidRPr="00B75A2C">
        <w:rPr>
          <w:rFonts w:ascii="Times New Roman" w:hAnsi="Times New Roman" w:cs="Times New Roman"/>
          <w:i/>
          <w:sz w:val="24"/>
          <w:szCs w:val="24"/>
        </w:rPr>
        <w:t xml:space="preserve"> Capítulo </w:t>
      </w:r>
      <w:proofErr w:type="spellStart"/>
      <w:r w:rsidRPr="00B75A2C">
        <w:rPr>
          <w:rFonts w:ascii="Times New Roman" w:hAnsi="Times New Roman" w:cs="Times New Roman"/>
          <w:i/>
          <w:sz w:val="24"/>
          <w:szCs w:val="24"/>
        </w:rPr>
        <w:t>Ii</w:t>
      </w:r>
      <w:proofErr w:type="spellEnd"/>
      <w:r w:rsidRPr="00B75A2C">
        <w:rPr>
          <w:rFonts w:ascii="Times New Roman" w:hAnsi="Times New Roman" w:cs="Times New Roman"/>
          <w:i/>
          <w:sz w:val="24"/>
          <w:szCs w:val="24"/>
        </w:rPr>
        <w:t xml:space="preserve"> Marco Teórico</w:t>
      </w:r>
      <w:r w:rsidRPr="00B75A2C">
        <w:rPr>
          <w:rFonts w:ascii="Times New Roman" w:hAnsi="Times New Roman" w:cs="Times New Roman"/>
          <w:sz w:val="24"/>
          <w:szCs w:val="24"/>
        </w:rPr>
        <w:t xml:space="preserve">. </w:t>
      </w:r>
    </w:p>
    <w:p w14:paraId="2325296B" w14:textId="77777777" w:rsidR="008656D2" w:rsidRPr="00B75A2C" w:rsidRDefault="008656D2" w:rsidP="00935F9E">
      <w:pPr>
        <w:spacing w:after="244"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UNESCO-CEPAL-PNUD. (1981). El Cambio Educativo: Situación y Condiciones. </w:t>
      </w:r>
      <w:r w:rsidRPr="00B75A2C">
        <w:rPr>
          <w:rFonts w:ascii="Times New Roman" w:hAnsi="Times New Roman" w:cs="Times New Roman"/>
          <w:i/>
          <w:sz w:val="24"/>
          <w:szCs w:val="24"/>
        </w:rPr>
        <w:t>Unesco</w:t>
      </w:r>
      <w:r w:rsidRPr="00B75A2C">
        <w:rPr>
          <w:rFonts w:ascii="Times New Roman" w:hAnsi="Times New Roman" w:cs="Times New Roman"/>
          <w:sz w:val="24"/>
          <w:szCs w:val="24"/>
        </w:rPr>
        <w:t xml:space="preserve">, 274. https://repositorio.cepal.org/handle/11362/32721 </w:t>
      </w:r>
    </w:p>
    <w:p w14:paraId="500A8A9A" w14:textId="2F00FFE6" w:rsidR="008656D2" w:rsidRPr="00B75A2C" w:rsidRDefault="008656D2" w:rsidP="00935F9E">
      <w:pPr>
        <w:spacing w:after="244"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Timbre, R. C. (2023). </w:t>
      </w:r>
      <w:r w:rsidRPr="00B75A2C">
        <w:rPr>
          <w:rFonts w:ascii="Times New Roman" w:hAnsi="Times New Roman" w:cs="Times New Roman"/>
          <w:i/>
          <w:sz w:val="24"/>
          <w:szCs w:val="24"/>
        </w:rPr>
        <w:t>¿Qué es un Certificado?</w:t>
      </w:r>
      <w:r w:rsidRPr="00B75A2C">
        <w:rPr>
          <w:rFonts w:ascii="Times New Roman" w:hAnsi="Times New Roman" w:cs="Times New Roman"/>
          <w:sz w:val="24"/>
          <w:szCs w:val="24"/>
        </w:rPr>
        <w:t xml:space="preserve"> Obtenido de sede.fnmt.gob.es: https://www.sede.fnmt.gob.es/preguntas-frecuentes/otras-preguntas/asset_publisher/1RphW9IeUoAH/content/1029-que-es-un-certificado- </w:t>
      </w:r>
    </w:p>
    <w:p w14:paraId="3F7425BD"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Universidad Autónoma de Ciudad Juárez. (2023). </w:t>
      </w:r>
      <w:r w:rsidRPr="00B75A2C">
        <w:rPr>
          <w:rFonts w:ascii="Times New Roman" w:hAnsi="Times New Roman" w:cs="Times New Roman"/>
          <w:i/>
          <w:sz w:val="24"/>
          <w:szCs w:val="24"/>
        </w:rPr>
        <w:t>DATOS VS. INFORMACIÓN</w:t>
      </w:r>
      <w:r w:rsidRPr="00B75A2C">
        <w:rPr>
          <w:rFonts w:ascii="Times New Roman" w:hAnsi="Times New Roman" w:cs="Times New Roman"/>
          <w:sz w:val="24"/>
          <w:szCs w:val="24"/>
        </w:rPr>
        <w:t xml:space="preserve">. Obtenido de </w:t>
      </w:r>
      <w:proofErr w:type="gramStart"/>
      <w:r w:rsidRPr="00B75A2C">
        <w:rPr>
          <w:rFonts w:ascii="Times New Roman" w:hAnsi="Times New Roman" w:cs="Times New Roman"/>
          <w:sz w:val="24"/>
          <w:szCs w:val="24"/>
        </w:rPr>
        <w:t>uacj.mx:https://www.uacj.mx/CGTI/CDTE/JPM/Documents/IIT/Introduccion_TI/3_Mod</w:t>
      </w:r>
      <w:proofErr w:type="gramEnd"/>
      <w:r w:rsidRPr="00B75A2C">
        <w:rPr>
          <w:rFonts w:ascii="Times New Roman" w:hAnsi="Times New Roman" w:cs="Times New Roman"/>
          <w:sz w:val="24"/>
          <w:szCs w:val="24"/>
        </w:rPr>
        <w:t xml:space="preserve"> </w:t>
      </w:r>
      <w:proofErr w:type="spellStart"/>
      <w:r w:rsidRPr="00B75A2C">
        <w:rPr>
          <w:rFonts w:ascii="Times New Roman" w:hAnsi="Times New Roman" w:cs="Times New Roman"/>
          <w:sz w:val="24"/>
          <w:szCs w:val="24"/>
        </w:rPr>
        <w:t>elos_sistemas</w:t>
      </w:r>
      <w:proofErr w:type="spellEnd"/>
      <w:r w:rsidRPr="00B75A2C">
        <w:rPr>
          <w:rFonts w:ascii="Times New Roman" w:hAnsi="Times New Roman" w:cs="Times New Roman"/>
          <w:sz w:val="24"/>
          <w:szCs w:val="24"/>
        </w:rPr>
        <w:t xml:space="preserve">/datos-vs.-informaci%C3%B3n.html </w:t>
      </w:r>
    </w:p>
    <w:p w14:paraId="65D89DCC"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Guanajuato, U. d. (2023). </w:t>
      </w:r>
      <w:r w:rsidRPr="00B75A2C">
        <w:rPr>
          <w:rFonts w:ascii="Times New Roman" w:hAnsi="Times New Roman" w:cs="Times New Roman"/>
          <w:i/>
          <w:sz w:val="24"/>
          <w:szCs w:val="24"/>
        </w:rPr>
        <w:t>Actividades</w:t>
      </w:r>
      <w:r w:rsidRPr="00B75A2C">
        <w:rPr>
          <w:rFonts w:ascii="Times New Roman" w:hAnsi="Times New Roman" w:cs="Times New Roman"/>
          <w:sz w:val="24"/>
          <w:szCs w:val="24"/>
        </w:rPr>
        <w:t xml:space="preserve">. Obtenido de http://www.ccelaya-dcsa.ugto.mx/: http://www.ccelaya-dcsa.ugto.mx/index.php/actividades </w:t>
      </w:r>
    </w:p>
    <w:p w14:paraId="086EBD99" w14:textId="77777777" w:rsidR="008656D2" w:rsidRPr="00B75A2C" w:rsidRDefault="008656D2" w:rsidP="00935F9E">
      <w:pPr>
        <w:spacing w:after="249"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Nacional, U. T. (2023). </w:t>
      </w:r>
      <w:r w:rsidRPr="00B75A2C">
        <w:rPr>
          <w:rFonts w:ascii="Times New Roman" w:hAnsi="Times New Roman" w:cs="Times New Roman"/>
          <w:i/>
          <w:sz w:val="24"/>
          <w:szCs w:val="24"/>
        </w:rPr>
        <w:t>utn.ac.cr</w:t>
      </w:r>
      <w:r w:rsidRPr="00B75A2C">
        <w:rPr>
          <w:rFonts w:ascii="Times New Roman" w:hAnsi="Times New Roman" w:cs="Times New Roman"/>
          <w:sz w:val="24"/>
          <w:szCs w:val="24"/>
        </w:rPr>
        <w:t xml:space="preserve">. Obtenido de Facilitar el acceso a la </w:t>
      </w:r>
      <w:proofErr w:type="spellStart"/>
      <w:r w:rsidRPr="00B75A2C">
        <w:rPr>
          <w:rFonts w:ascii="Times New Roman" w:hAnsi="Times New Roman" w:cs="Times New Roman"/>
          <w:sz w:val="24"/>
          <w:szCs w:val="24"/>
        </w:rPr>
        <w:t>informacion</w:t>
      </w:r>
      <w:proofErr w:type="spellEnd"/>
      <w:r w:rsidRPr="00B75A2C">
        <w:rPr>
          <w:rFonts w:ascii="Times New Roman" w:hAnsi="Times New Roman" w:cs="Times New Roman"/>
          <w:sz w:val="24"/>
          <w:szCs w:val="24"/>
        </w:rPr>
        <w:t xml:space="preserve">: https://www.utn.ac.cr/sites/default/files/attachments/Mejora%20SI5_Acceso%20a%20la%20Informaci%C3%B3n.pdf </w:t>
      </w:r>
    </w:p>
    <w:p w14:paraId="6928D034" w14:textId="79C7FE2B" w:rsidR="008656D2" w:rsidRPr="00B75A2C" w:rsidRDefault="008656D2" w:rsidP="00935F9E">
      <w:pPr>
        <w:spacing w:after="249"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Global. (2023). </w:t>
      </w:r>
      <w:r w:rsidRPr="00B75A2C">
        <w:rPr>
          <w:rFonts w:ascii="Times New Roman" w:hAnsi="Times New Roman" w:cs="Times New Roman"/>
          <w:i/>
          <w:sz w:val="24"/>
          <w:szCs w:val="24"/>
        </w:rPr>
        <w:t xml:space="preserve">Global </w:t>
      </w:r>
      <w:proofErr w:type="spellStart"/>
      <w:r w:rsidRPr="00B75A2C">
        <w:rPr>
          <w:rFonts w:ascii="Times New Roman" w:hAnsi="Times New Roman" w:cs="Times New Roman"/>
          <w:i/>
          <w:sz w:val="24"/>
          <w:szCs w:val="24"/>
        </w:rPr>
        <w:t>Negotiator</w:t>
      </w:r>
      <w:proofErr w:type="spellEnd"/>
      <w:r w:rsidRPr="00B75A2C">
        <w:rPr>
          <w:rFonts w:ascii="Times New Roman" w:hAnsi="Times New Roman" w:cs="Times New Roman"/>
          <w:sz w:val="24"/>
          <w:szCs w:val="24"/>
        </w:rPr>
        <w:t>. Obtenido de Certificación:</w:t>
      </w:r>
      <w:r w:rsidR="002B423A">
        <w:rPr>
          <w:rFonts w:ascii="Times New Roman" w:hAnsi="Times New Roman" w:cs="Times New Roman"/>
          <w:sz w:val="24"/>
          <w:szCs w:val="24"/>
        </w:rPr>
        <w:t xml:space="preserve"> </w:t>
      </w:r>
      <w:r w:rsidRPr="00B75A2C">
        <w:rPr>
          <w:rFonts w:ascii="Times New Roman" w:hAnsi="Times New Roman" w:cs="Times New Roman"/>
          <w:sz w:val="24"/>
          <w:szCs w:val="24"/>
        </w:rPr>
        <w:t xml:space="preserve">https://www.globalnegotiator.com/comerciointernacional/diccionario/certificacion/#:~:text=Se%20trata%20de%20un%20procedimiento,de%20empresa%20cumple%20determinados%20requisitos. </w:t>
      </w:r>
    </w:p>
    <w:p w14:paraId="5DC84A4F"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lastRenderedPageBreak/>
        <w:t xml:space="preserve">Humanidades, E. (2023). </w:t>
      </w:r>
      <w:r w:rsidRPr="00B75A2C">
        <w:rPr>
          <w:rFonts w:ascii="Times New Roman" w:hAnsi="Times New Roman" w:cs="Times New Roman"/>
          <w:i/>
          <w:sz w:val="24"/>
          <w:szCs w:val="24"/>
        </w:rPr>
        <w:t>¿Qué es la innovación?</w:t>
      </w:r>
      <w:r w:rsidRPr="00B75A2C">
        <w:rPr>
          <w:rFonts w:ascii="Times New Roman" w:hAnsi="Times New Roman" w:cs="Times New Roman"/>
          <w:sz w:val="24"/>
          <w:szCs w:val="24"/>
        </w:rPr>
        <w:t xml:space="preserve"> Obtenido de humanidades.com: https://humanidades.com/innovacion/ </w:t>
      </w:r>
    </w:p>
    <w:p w14:paraId="54B02335" w14:textId="58CE44A4" w:rsidR="002B423A" w:rsidRDefault="008656D2" w:rsidP="00935F9E">
      <w:pPr>
        <w:spacing w:after="244" w:line="480" w:lineRule="auto"/>
        <w:ind w:left="720" w:right="63"/>
        <w:rPr>
          <w:rFonts w:ascii="Times New Roman" w:hAnsi="Times New Roman" w:cs="Times New Roman"/>
          <w:sz w:val="24"/>
          <w:szCs w:val="24"/>
        </w:rPr>
      </w:pPr>
      <w:proofErr w:type="spellStart"/>
      <w:r w:rsidRPr="00B75A2C">
        <w:rPr>
          <w:rFonts w:ascii="Times New Roman" w:hAnsi="Times New Roman" w:cs="Times New Roman"/>
          <w:sz w:val="24"/>
          <w:szCs w:val="24"/>
        </w:rPr>
        <w:t>Platzi</w:t>
      </w:r>
      <w:proofErr w:type="spellEnd"/>
      <w:r w:rsidRPr="00B75A2C">
        <w:rPr>
          <w:rFonts w:ascii="Times New Roman" w:hAnsi="Times New Roman" w:cs="Times New Roman"/>
          <w:sz w:val="24"/>
          <w:szCs w:val="24"/>
        </w:rPr>
        <w:t xml:space="preserve">. (2019). </w:t>
      </w:r>
      <w:r w:rsidRPr="00B75A2C">
        <w:rPr>
          <w:rFonts w:ascii="Times New Roman" w:hAnsi="Times New Roman" w:cs="Times New Roman"/>
          <w:i/>
          <w:sz w:val="24"/>
          <w:szCs w:val="24"/>
        </w:rPr>
        <w:t xml:space="preserve">Curso Profesional de Git y </w:t>
      </w:r>
      <w:proofErr w:type="spellStart"/>
      <w:r w:rsidRPr="00B75A2C">
        <w:rPr>
          <w:rFonts w:ascii="Times New Roman" w:hAnsi="Times New Roman" w:cs="Times New Roman"/>
          <w:i/>
          <w:sz w:val="24"/>
          <w:szCs w:val="24"/>
        </w:rPr>
        <w:t>Github</w:t>
      </w:r>
      <w:proofErr w:type="spellEnd"/>
      <w:r w:rsidRPr="00B75A2C">
        <w:rPr>
          <w:rFonts w:ascii="Times New Roman" w:hAnsi="Times New Roman" w:cs="Times New Roman"/>
          <w:sz w:val="24"/>
          <w:szCs w:val="24"/>
        </w:rPr>
        <w:t xml:space="preserve">. Obtenido de Platzi.com: https://platzi.com/clases/1557-git-github/20215-que-es-git/ </w:t>
      </w:r>
    </w:p>
    <w:p w14:paraId="044395A7" w14:textId="77777777" w:rsidR="008656D2" w:rsidRPr="00B75A2C" w:rsidRDefault="008656D2" w:rsidP="00935F9E">
      <w:pPr>
        <w:spacing w:after="244" w:line="480" w:lineRule="auto"/>
        <w:ind w:left="720" w:right="63"/>
        <w:rPr>
          <w:rFonts w:ascii="Times New Roman" w:hAnsi="Times New Roman" w:cs="Times New Roman"/>
          <w:sz w:val="24"/>
          <w:szCs w:val="24"/>
        </w:rPr>
      </w:pPr>
      <w:proofErr w:type="spellStart"/>
      <w:r w:rsidRPr="00B75A2C">
        <w:rPr>
          <w:rFonts w:ascii="Times New Roman" w:hAnsi="Times New Roman" w:cs="Times New Roman"/>
          <w:sz w:val="24"/>
          <w:szCs w:val="24"/>
        </w:rPr>
        <w:t>Platzi</w:t>
      </w:r>
      <w:proofErr w:type="spellEnd"/>
      <w:r w:rsidRPr="00B75A2C">
        <w:rPr>
          <w:rFonts w:ascii="Times New Roman" w:hAnsi="Times New Roman" w:cs="Times New Roman"/>
          <w:sz w:val="24"/>
          <w:szCs w:val="24"/>
        </w:rPr>
        <w:t xml:space="preserve">. (2021). </w:t>
      </w:r>
      <w:r w:rsidRPr="00B75A2C">
        <w:rPr>
          <w:rFonts w:ascii="Times New Roman" w:hAnsi="Times New Roman" w:cs="Times New Roman"/>
          <w:i/>
          <w:sz w:val="24"/>
          <w:szCs w:val="24"/>
        </w:rPr>
        <w:t>Qué es GitHub y cómo usarlo para aprovechar sus beneficios</w:t>
      </w:r>
      <w:r w:rsidRPr="00B75A2C">
        <w:rPr>
          <w:rFonts w:ascii="Times New Roman" w:hAnsi="Times New Roman" w:cs="Times New Roman"/>
          <w:sz w:val="24"/>
          <w:szCs w:val="24"/>
        </w:rPr>
        <w:t xml:space="preserve">. Obtenido de platzi.com: https://platzi.com/blog/que-es-github-como-funciona/ </w:t>
      </w:r>
    </w:p>
    <w:p w14:paraId="7B935F2D" w14:textId="27EE9398" w:rsidR="008656D2" w:rsidRPr="00B75A2C" w:rsidRDefault="008656D2" w:rsidP="00935F9E">
      <w:pPr>
        <w:spacing w:after="249" w:line="480" w:lineRule="auto"/>
        <w:ind w:left="720" w:right="63"/>
        <w:rPr>
          <w:rFonts w:ascii="Times New Roman" w:hAnsi="Times New Roman" w:cs="Times New Roman"/>
          <w:color w:val="000000" w:themeColor="text1"/>
          <w:sz w:val="24"/>
          <w:szCs w:val="24"/>
        </w:rPr>
      </w:pPr>
      <w:proofErr w:type="spellStart"/>
      <w:r w:rsidRPr="00B75A2C">
        <w:rPr>
          <w:rFonts w:ascii="Times New Roman" w:hAnsi="Times New Roman" w:cs="Times New Roman"/>
          <w:sz w:val="24"/>
          <w:szCs w:val="24"/>
        </w:rPr>
        <w:t>Platzi</w:t>
      </w:r>
      <w:proofErr w:type="spellEnd"/>
      <w:r w:rsidRPr="00B75A2C">
        <w:rPr>
          <w:rFonts w:ascii="Times New Roman" w:hAnsi="Times New Roman" w:cs="Times New Roman"/>
          <w:sz w:val="24"/>
          <w:szCs w:val="24"/>
        </w:rPr>
        <w:t xml:space="preserve">. (2020). </w:t>
      </w:r>
      <w:r w:rsidRPr="00B75A2C">
        <w:rPr>
          <w:rFonts w:ascii="Times New Roman" w:hAnsi="Times New Roman" w:cs="Times New Roman"/>
          <w:i/>
          <w:sz w:val="24"/>
          <w:szCs w:val="24"/>
        </w:rPr>
        <w:t>¿Qué es HTML, CSS y JavaScript?</w:t>
      </w:r>
      <w:r w:rsidRPr="00B75A2C">
        <w:rPr>
          <w:rFonts w:ascii="Times New Roman" w:hAnsi="Times New Roman" w:cs="Times New Roman"/>
          <w:sz w:val="24"/>
          <w:szCs w:val="24"/>
        </w:rPr>
        <w:t xml:space="preserve"> </w:t>
      </w:r>
    </w:p>
    <w:p w14:paraId="5FB74AFD" w14:textId="77777777" w:rsidR="008656D2" w:rsidRPr="00B75A2C" w:rsidRDefault="008656D2" w:rsidP="00935F9E">
      <w:pPr>
        <w:spacing w:line="480" w:lineRule="auto"/>
        <w:ind w:left="720" w:right="63"/>
        <w:rPr>
          <w:rFonts w:ascii="Times New Roman" w:hAnsi="Times New Roman" w:cs="Times New Roman"/>
          <w:sz w:val="24"/>
          <w:szCs w:val="24"/>
        </w:rPr>
      </w:pPr>
      <w:proofErr w:type="spellStart"/>
      <w:r w:rsidRPr="00B75A2C">
        <w:rPr>
          <w:rFonts w:ascii="Times New Roman" w:hAnsi="Times New Roman" w:cs="Times New Roman"/>
          <w:sz w:val="24"/>
          <w:szCs w:val="24"/>
        </w:rPr>
        <w:t>Minciencias</w:t>
      </w:r>
      <w:proofErr w:type="spellEnd"/>
      <w:r w:rsidRPr="00B75A2C">
        <w:rPr>
          <w:rFonts w:ascii="Times New Roman" w:hAnsi="Times New Roman" w:cs="Times New Roman"/>
          <w:sz w:val="24"/>
          <w:szCs w:val="24"/>
        </w:rPr>
        <w:t xml:space="preserve">. (2008). </w:t>
      </w:r>
      <w:r w:rsidRPr="00B75A2C">
        <w:rPr>
          <w:rFonts w:ascii="Times New Roman" w:hAnsi="Times New Roman" w:cs="Times New Roman"/>
          <w:i/>
          <w:sz w:val="24"/>
          <w:szCs w:val="24"/>
        </w:rPr>
        <w:t>Política de Términos, Datos Personales y Condiciones de Uso</w:t>
      </w:r>
      <w:r w:rsidRPr="00B75A2C">
        <w:rPr>
          <w:rFonts w:ascii="Times New Roman" w:hAnsi="Times New Roman" w:cs="Times New Roman"/>
          <w:sz w:val="24"/>
          <w:szCs w:val="24"/>
        </w:rPr>
        <w:t xml:space="preserve">. Obtenido de minciencias.gov.co: https://minciencias.gov.co/ciudadano/terminosycondicionesdatospersonales </w:t>
      </w:r>
    </w:p>
    <w:p w14:paraId="15C4BFAD"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Publica, F. (2022). </w:t>
      </w:r>
      <w:r w:rsidRPr="00B75A2C">
        <w:rPr>
          <w:rFonts w:ascii="Times New Roman" w:hAnsi="Times New Roman" w:cs="Times New Roman"/>
          <w:i/>
          <w:sz w:val="24"/>
          <w:szCs w:val="24"/>
        </w:rPr>
        <w:t>Ley 1581 de 2012</w:t>
      </w:r>
      <w:r w:rsidRPr="00B75A2C">
        <w:rPr>
          <w:rFonts w:ascii="Times New Roman" w:hAnsi="Times New Roman" w:cs="Times New Roman"/>
          <w:sz w:val="24"/>
          <w:szCs w:val="24"/>
        </w:rPr>
        <w:t xml:space="preserve">. Obtenido de funcionpublica.gov.co: https://www.funcionpublica.gov.co/eva/gestornormativo/norma.php?i=49981 </w:t>
      </w:r>
    </w:p>
    <w:p w14:paraId="37FA1BAD"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Cundinamarca, U. d. (2015). </w:t>
      </w:r>
      <w:r w:rsidRPr="00B75A2C">
        <w:rPr>
          <w:rFonts w:ascii="Times New Roman" w:hAnsi="Times New Roman" w:cs="Times New Roman"/>
          <w:i/>
          <w:sz w:val="24"/>
          <w:szCs w:val="24"/>
        </w:rPr>
        <w:t>Acuerdo 004 del 26 de abril de 2016</w:t>
      </w:r>
      <w:r w:rsidRPr="00B75A2C">
        <w:rPr>
          <w:rFonts w:ascii="Times New Roman" w:hAnsi="Times New Roman" w:cs="Times New Roman"/>
          <w:sz w:val="24"/>
          <w:szCs w:val="24"/>
        </w:rPr>
        <w:t xml:space="preserve">. Obtenido de </w:t>
      </w:r>
      <w:proofErr w:type="gramStart"/>
      <w:r w:rsidRPr="00B75A2C">
        <w:rPr>
          <w:rFonts w:ascii="Times New Roman" w:hAnsi="Times New Roman" w:cs="Times New Roman"/>
          <w:sz w:val="24"/>
          <w:szCs w:val="24"/>
        </w:rPr>
        <w:t>ucundinamarca.edu.co:https://www.ucundinamarca.edu.co/investigacion/documents/investigacion/convinterna/2</w:t>
      </w:r>
      <w:proofErr w:type="gramEnd"/>
      <w:r w:rsidRPr="00B75A2C">
        <w:rPr>
          <w:rFonts w:ascii="Times New Roman" w:hAnsi="Times New Roman" w:cs="Times New Roman"/>
          <w:sz w:val="24"/>
          <w:szCs w:val="24"/>
        </w:rPr>
        <w:t xml:space="preserve"> 021-2/acuerdo-004-26-abr-2018(1).pdf </w:t>
      </w:r>
    </w:p>
    <w:p w14:paraId="66D713D7" w14:textId="134A9339" w:rsidR="003635CC" w:rsidRDefault="003635CC" w:rsidP="00935F9E">
      <w:pPr>
        <w:pStyle w:val="Textoindependiente"/>
        <w:spacing w:before="86" w:line="480" w:lineRule="auto"/>
        <w:ind w:left="720" w:right="372"/>
        <w:rPr>
          <w:rFonts w:ascii="Times New Roman" w:hAnsi="Times New Roman" w:cs="Times New Roman"/>
          <w:sz w:val="24"/>
          <w:szCs w:val="24"/>
        </w:rPr>
      </w:pPr>
    </w:p>
    <w:p w14:paraId="0009D0EE"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1DC3F9A9"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72379C63"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3536FAF8"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4A28CA6C"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5DA22F72"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625FB4E2" w14:textId="7724591C" w:rsidR="00000A7B" w:rsidRPr="00B75A2C" w:rsidRDefault="009C66D6" w:rsidP="00000A7B">
      <w:pPr>
        <w:pStyle w:val="Ttulo2"/>
        <w:jc w:val="center"/>
        <w:rPr>
          <w:rFonts w:ascii="Times New Roman" w:hAnsi="Times New Roman" w:cs="Times New Roman"/>
          <w:sz w:val="24"/>
          <w:szCs w:val="24"/>
        </w:rPr>
      </w:pPr>
      <w:bookmarkStart w:id="164" w:name="_Referencias_Prueba"/>
      <w:bookmarkStart w:id="165" w:name="_Toc166840069"/>
      <w:bookmarkEnd w:id="164"/>
      <w:r>
        <w:rPr>
          <w:rFonts w:ascii="Times New Roman" w:hAnsi="Times New Roman" w:cs="Times New Roman"/>
          <w:sz w:val="24"/>
          <w:szCs w:val="24"/>
        </w:rPr>
        <w:lastRenderedPageBreak/>
        <w:t>Anexos</w:t>
      </w:r>
      <w:bookmarkEnd w:id="165"/>
    </w:p>
    <w:p w14:paraId="3993FC9D" w14:textId="36CC0C0C" w:rsidR="00000A7B" w:rsidRDefault="00000A7B" w:rsidP="009022FD">
      <w:pPr>
        <w:pStyle w:val="Textoindependiente"/>
        <w:spacing w:before="86" w:line="480" w:lineRule="auto"/>
        <w:ind w:right="372"/>
        <w:rPr>
          <w:rFonts w:ascii="Times New Roman" w:hAnsi="Times New Roman" w:cs="Times New Roman"/>
          <w:sz w:val="24"/>
          <w:szCs w:val="24"/>
        </w:rPr>
      </w:pPr>
    </w:p>
    <w:p w14:paraId="4EED926A" w14:textId="2A70D715" w:rsidR="00974EF3" w:rsidRDefault="00974EF3" w:rsidP="009022FD">
      <w:pPr>
        <w:pStyle w:val="Textoindependiente"/>
        <w:spacing w:before="86" w:line="480" w:lineRule="auto"/>
        <w:ind w:right="372"/>
        <w:rPr>
          <w:rFonts w:ascii="Times New Roman" w:hAnsi="Times New Roman" w:cs="Times New Roman"/>
          <w:sz w:val="24"/>
          <w:szCs w:val="24"/>
        </w:rPr>
      </w:pPr>
      <w:r w:rsidRPr="00974EF3">
        <w:rPr>
          <w:rFonts w:ascii="Times New Roman" w:hAnsi="Times New Roman" w:cs="Times New Roman"/>
          <w:sz w:val="24"/>
          <w:szCs w:val="24"/>
        </w:rPr>
        <w:t xml:space="preserve">Anexo 1. </w:t>
      </w:r>
      <w:r>
        <w:rPr>
          <w:rFonts w:ascii="Times New Roman" w:hAnsi="Times New Roman" w:cs="Times New Roman"/>
          <w:sz w:val="24"/>
          <w:szCs w:val="24"/>
        </w:rPr>
        <w:t xml:space="preserve"> </w:t>
      </w:r>
      <w:r w:rsidR="00C85439">
        <w:rPr>
          <w:rFonts w:ascii="Times New Roman" w:hAnsi="Times New Roman" w:cs="Times New Roman"/>
          <w:sz w:val="24"/>
          <w:szCs w:val="24"/>
        </w:rPr>
        <w:t>Árbol</w:t>
      </w:r>
      <w:r>
        <w:rPr>
          <w:rFonts w:ascii="Times New Roman" w:hAnsi="Times New Roman" w:cs="Times New Roman"/>
          <w:sz w:val="24"/>
          <w:szCs w:val="24"/>
        </w:rPr>
        <w:t xml:space="preserve"> de problemas: </w:t>
      </w:r>
      <w:r w:rsidR="00C85439" w:rsidRPr="00C85439">
        <w:rPr>
          <w:rFonts w:ascii="Times New Roman" w:hAnsi="Times New Roman" w:cs="Times New Roman"/>
          <w:sz w:val="24"/>
          <w:szCs w:val="24"/>
        </w:rPr>
        <w:t>https://miro.com/app/board/uXjVNYeM1Dc=/?share_link_id=491012313861</w:t>
      </w:r>
    </w:p>
    <w:p w14:paraId="102BCAE8" w14:textId="77777777" w:rsidR="00C85439" w:rsidRPr="00974EF3" w:rsidRDefault="00C85439" w:rsidP="00974EF3">
      <w:pPr>
        <w:pStyle w:val="Textoindependiente"/>
        <w:spacing w:before="86" w:line="480" w:lineRule="auto"/>
        <w:ind w:right="372"/>
        <w:outlineLvl w:val="0"/>
        <w:rPr>
          <w:rFonts w:ascii="Times New Roman" w:hAnsi="Times New Roman" w:cs="Times New Roman"/>
          <w:sz w:val="24"/>
          <w:szCs w:val="24"/>
        </w:rPr>
      </w:pPr>
    </w:p>
    <w:p w14:paraId="54C8C2BD" w14:textId="77777777" w:rsidR="00974EF3" w:rsidRPr="002C5B9A" w:rsidRDefault="00974EF3" w:rsidP="00974EF3">
      <w:pPr>
        <w:pStyle w:val="Textoindependiente"/>
        <w:spacing w:before="86" w:line="480" w:lineRule="auto"/>
        <w:ind w:right="372"/>
        <w:jc w:val="center"/>
        <w:rPr>
          <w:rFonts w:ascii="Times New Roman" w:hAnsi="Times New Roman" w:cs="Times New Roman"/>
          <w:sz w:val="24"/>
          <w:szCs w:val="24"/>
        </w:rPr>
      </w:pPr>
    </w:p>
    <w:sectPr w:rsidR="00974EF3" w:rsidRPr="002C5B9A" w:rsidSect="00074B92">
      <w:pgSz w:w="11910" w:h="16840"/>
      <w:pgMar w:top="1440" w:right="1440" w:bottom="1797" w:left="14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2EA27" w14:textId="77777777" w:rsidR="004E59E8" w:rsidRDefault="004E59E8">
      <w:r>
        <w:separator/>
      </w:r>
    </w:p>
  </w:endnote>
  <w:endnote w:type="continuationSeparator" w:id="0">
    <w:p w14:paraId="17B838B8" w14:textId="77777777" w:rsidR="004E59E8" w:rsidRDefault="004E59E8">
      <w:r>
        <w:continuationSeparator/>
      </w:r>
    </w:p>
  </w:endnote>
  <w:endnote w:type="continuationNotice" w:id="1">
    <w:p w14:paraId="5CB5BA7A" w14:textId="77777777" w:rsidR="004E59E8" w:rsidRDefault="004E5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6E43C88F" w14:paraId="12D97972" w14:textId="77777777" w:rsidTr="6E43C88F">
      <w:trPr>
        <w:trHeight w:val="300"/>
      </w:trPr>
      <w:tc>
        <w:tcPr>
          <w:tcW w:w="2920" w:type="dxa"/>
        </w:tcPr>
        <w:p w14:paraId="43BFB245" w14:textId="325911C7" w:rsidR="6E43C88F" w:rsidRDefault="6E43C88F" w:rsidP="6E43C88F">
          <w:pPr>
            <w:pStyle w:val="Encabezado"/>
            <w:ind w:left="-115"/>
          </w:pPr>
        </w:p>
      </w:tc>
      <w:tc>
        <w:tcPr>
          <w:tcW w:w="2920" w:type="dxa"/>
        </w:tcPr>
        <w:p w14:paraId="51185F9D" w14:textId="41DE4E7C" w:rsidR="6E43C88F" w:rsidRDefault="6E43C88F" w:rsidP="6E43C88F">
          <w:pPr>
            <w:pStyle w:val="Encabezado"/>
            <w:jc w:val="center"/>
          </w:pPr>
        </w:p>
      </w:tc>
      <w:tc>
        <w:tcPr>
          <w:tcW w:w="2920" w:type="dxa"/>
        </w:tcPr>
        <w:p w14:paraId="775A7608" w14:textId="73DD986D" w:rsidR="6E43C88F" w:rsidRDefault="6E43C88F" w:rsidP="6E43C88F">
          <w:pPr>
            <w:pStyle w:val="Encabezado"/>
            <w:ind w:right="-115"/>
            <w:jc w:val="right"/>
          </w:pPr>
        </w:p>
      </w:tc>
    </w:tr>
  </w:tbl>
  <w:p w14:paraId="1A607C6A" w14:textId="64B46C40" w:rsidR="00FE5C82" w:rsidRDefault="00FE5C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6E43C88F" w14:paraId="50E257B1" w14:textId="77777777" w:rsidTr="6E43C88F">
      <w:trPr>
        <w:trHeight w:val="300"/>
      </w:trPr>
      <w:tc>
        <w:tcPr>
          <w:tcW w:w="2920" w:type="dxa"/>
        </w:tcPr>
        <w:p w14:paraId="23340704" w14:textId="3C0AB4A0" w:rsidR="6E43C88F" w:rsidRDefault="6E43C88F" w:rsidP="6E43C88F">
          <w:pPr>
            <w:pStyle w:val="Encabezado"/>
            <w:ind w:left="-115"/>
          </w:pPr>
        </w:p>
      </w:tc>
      <w:tc>
        <w:tcPr>
          <w:tcW w:w="2920" w:type="dxa"/>
        </w:tcPr>
        <w:p w14:paraId="3F30F437" w14:textId="04754848" w:rsidR="6E43C88F" w:rsidRDefault="6E43C88F" w:rsidP="6E43C88F">
          <w:pPr>
            <w:pStyle w:val="Encabezado"/>
            <w:jc w:val="center"/>
          </w:pPr>
        </w:p>
      </w:tc>
      <w:tc>
        <w:tcPr>
          <w:tcW w:w="2920" w:type="dxa"/>
        </w:tcPr>
        <w:p w14:paraId="66D071E8" w14:textId="44337669" w:rsidR="6E43C88F" w:rsidRDefault="6E43C88F" w:rsidP="6E43C88F">
          <w:pPr>
            <w:pStyle w:val="Encabezado"/>
            <w:ind w:right="-115"/>
            <w:jc w:val="right"/>
          </w:pPr>
        </w:p>
      </w:tc>
    </w:tr>
  </w:tbl>
  <w:p w14:paraId="26EA24CF" w14:textId="30D39928" w:rsidR="00FE5C82" w:rsidRDefault="00FE5C8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6E43C88F" w14:paraId="705CDF10" w14:textId="77777777" w:rsidTr="6E43C88F">
      <w:trPr>
        <w:trHeight w:val="300"/>
      </w:trPr>
      <w:tc>
        <w:tcPr>
          <w:tcW w:w="2920" w:type="dxa"/>
        </w:tcPr>
        <w:p w14:paraId="2DD1852A" w14:textId="2F8B25E4" w:rsidR="6E43C88F" w:rsidRDefault="6E43C88F" w:rsidP="6E43C88F">
          <w:pPr>
            <w:pStyle w:val="Encabezado"/>
            <w:ind w:left="-115"/>
          </w:pPr>
        </w:p>
      </w:tc>
      <w:tc>
        <w:tcPr>
          <w:tcW w:w="2920" w:type="dxa"/>
        </w:tcPr>
        <w:p w14:paraId="1CF40FFA" w14:textId="44AC4330" w:rsidR="6E43C88F" w:rsidRDefault="6E43C88F" w:rsidP="6E43C88F">
          <w:pPr>
            <w:pStyle w:val="Encabezado"/>
            <w:jc w:val="center"/>
          </w:pPr>
        </w:p>
      </w:tc>
      <w:tc>
        <w:tcPr>
          <w:tcW w:w="2920" w:type="dxa"/>
        </w:tcPr>
        <w:p w14:paraId="12D2A727" w14:textId="79781BF8" w:rsidR="6E43C88F" w:rsidRDefault="6E43C88F" w:rsidP="6E43C88F">
          <w:pPr>
            <w:pStyle w:val="Encabezado"/>
            <w:ind w:right="-115"/>
            <w:jc w:val="right"/>
          </w:pPr>
        </w:p>
      </w:tc>
    </w:tr>
  </w:tbl>
  <w:p w14:paraId="544984CE" w14:textId="49CE1BB0" w:rsidR="00FE5C82" w:rsidRDefault="00FE5C8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6E43C88F" w14:paraId="6CADC2A2" w14:textId="77777777" w:rsidTr="6E43C88F">
      <w:trPr>
        <w:trHeight w:val="300"/>
      </w:trPr>
      <w:tc>
        <w:tcPr>
          <w:tcW w:w="2920" w:type="dxa"/>
        </w:tcPr>
        <w:p w14:paraId="0D8438C8" w14:textId="72A28C27" w:rsidR="6E43C88F" w:rsidRDefault="6E43C88F" w:rsidP="6E43C88F">
          <w:pPr>
            <w:pStyle w:val="Encabezado"/>
            <w:ind w:left="-115"/>
          </w:pPr>
        </w:p>
      </w:tc>
      <w:tc>
        <w:tcPr>
          <w:tcW w:w="2920" w:type="dxa"/>
        </w:tcPr>
        <w:p w14:paraId="0E09445B" w14:textId="2B9A68EA" w:rsidR="6E43C88F" w:rsidRDefault="6E43C88F" w:rsidP="6E43C88F">
          <w:pPr>
            <w:pStyle w:val="Encabezado"/>
            <w:jc w:val="center"/>
          </w:pPr>
        </w:p>
      </w:tc>
      <w:tc>
        <w:tcPr>
          <w:tcW w:w="2920" w:type="dxa"/>
        </w:tcPr>
        <w:p w14:paraId="7FBF8341" w14:textId="696CC5C5" w:rsidR="6E43C88F" w:rsidRDefault="6E43C88F" w:rsidP="6E43C88F">
          <w:pPr>
            <w:pStyle w:val="Encabezado"/>
            <w:ind w:right="-115"/>
            <w:jc w:val="right"/>
          </w:pPr>
        </w:p>
      </w:tc>
    </w:tr>
  </w:tbl>
  <w:p w14:paraId="35181962" w14:textId="6C2C6468" w:rsidR="000B66EE" w:rsidRDefault="000B66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049D" w14:textId="77777777" w:rsidR="004E59E8" w:rsidRDefault="004E59E8">
      <w:r>
        <w:separator/>
      </w:r>
    </w:p>
  </w:footnote>
  <w:footnote w:type="continuationSeparator" w:id="0">
    <w:p w14:paraId="57206F70" w14:textId="77777777" w:rsidR="004E59E8" w:rsidRDefault="004E59E8">
      <w:r>
        <w:continuationSeparator/>
      </w:r>
    </w:p>
  </w:footnote>
  <w:footnote w:type="continuationNotice" w:id="1">
    <w:p w14:paraId="05301B2B" w14:textId="77777777" w:rsidR="004E59E8" w:rsidRDefault="004E59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AB6" w14:textId="77777777" w:rsidR="003635CC" w:rsidRDefault="00F716C5">
    <w:pPr>
      <w:pStyle w:val="Textoindependiente"/>
      <w:spacing w:line="14" w:lineRule="auto"/>
      <w:rPr>
        <w:sz w:val="20"/>
      </w:rPr>
    </w:pPr>
    <w:r>
      <w:rPr>
        <w:noProof/>
      </w:rPr>
      <mc:AlternateContent>
        <mc:Choice Requires="wps">
          <w:drawing>
            <wp:anchor distT="0" distB="0" distL="114300" distR="114300" simplePos="0" relativeHeight="251658240" behindDoc="1" locked="0" layoutInCell="1" allowOverlap="1" wp14:anchorId="27F8508A" wp14:editId="370AF458">
              <wp:simplePos x="0" y="0"/>
              <wp:positionH relativeFrom="page">
                <wp:posOffset>6301740</wp:posOffset>
              </wp:positionH>
              <wp:positionV relativeFrom="page">
                <wp:posOffset>464185</wp:posOffset>
              </wp:positionV>
              <wp:extent cx="219710" cy="165735"/>
              <wp:effectExtent l="0" t="0" r="8890" b="12065"/>
              <wp:wrapNone/>
              <wp:docPr id="9104247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A957D" w14:textId="77777777" w:rsidR="003635CC" w:rsidRDefault="00386073">
                          <w:pPr>
                            <w:pStyle w:val="Textoindependiente"/>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8508A" id="_x0000_t202" coordsize="21600,21600" o:spt="202" path="m,l,21600r21600,l21600,xe">
              <v:stroke joinstyle="miter"/>
              <v:path gradientshapeok="t" o:connecttype="rect"/>
            </v:shapetype>
            <v:shape id="Text Box 4" o:spid="_x0000_s1026" type="#_x0000_t202" style="position:absolute;margin-left:496.2pt;margin-top:36.55pt;width:1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" filled="f" stroked="f">
              <v:path arrowok="t"/>
              <v:textbox inset="0,0,0,0">
                <w:txbxContent>
                  <w:p w14:paraId="735A957D" w14:textId="77777777" w:rsidR="003635CC" w:rsidRDefault="00386073">
                    <w:pPr>
                      <w:pStyle w:val="Textoindependiente"/>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721"/>
    <w:multiLevelType w:val="multilevel"/>
    <w:tmpl w:val="8C6CB25E"/>
    <w:lvl w:ilvl="0">
      <w:start w:val="4"/>
      <w:numFmt w:val="decimal"/>
      <w:lvlText w:val="%1"/>
      <w:lvlJc w:val="left"/>
      <w:pPr>
        <w:ind w:left="1197" w:hanging="368"/>
      </w:pPr>
      <w:rPr>
        <w:rFonts w:hint="default"/>
        <w:lang w:val="es-ES" w:eastAsia="en-US" w:bidi="ar-SA"/>
      </w:rPr>
    </w:lvl>
    <w:lvl w:ilvl="1">
      <w:start w:val="1"/>
      <w:numFmt w:val="decimal"/>
      <w:lvlText w:val="%1.%2"/>
      <w:lvlJc w:val="left"/>
      <w:pPr>
        <w:ind w:left="1197" w:hanging="368"/>
      </w:pPr>
      <w:rPr>
        <w:rFonts w:ascii="Arial" w:eastAsia="Arial" w:hAnsi="Arial" w:cs="Arial" w:hint="default"/>
        <w:b/>
        <w:bCs/>
        <w:w w:val="100"/>
        <w:sz w:val="22"/>
        <w:szCs w:val="22"/>
        <w:lang w:val="es-ES" w:eastAsia="en-US" w:bidi="ar-SA"/>
      </w:rPr>
    </w:lvl>
    <w:lvl w:ilvl="2">
      <w:numFmt w:val="bullet"/>
      <w:lvlText w:val="•"/>
      <w:lvlJc w:val="left"/>
      <w:pPr>
        <w:ind w:left="2713" w:hanging="368"/>
      </w:pPr>
      <w:rPr>
        <w:rFonts w:hint="default"/>
        <w:lang w:val="es-ES" w:eastAsia="en-US" w:bidi="ar-SA"/>
      </w:rPr>
    </w:lvl>
    <w:lvl w:ilvl="3">
      <w:numFmt w:val="bullet"/>
      <w:lvlText w:val="•"/>
      <w:lvlJc w:val="left"/>
      <w:pPr>
        <w:ind w:left="3469" w:hanging="368"/>
      </w:pPr>
      <w:rPr>
        <w:rFonts w:hint="default"/>
        <w:lang w:val="es-ES" w:eastAsia="en-US" w:bidi="ar-SA"/>
      </w:rPr>
    </w:lvl>
    <w:lvl w:ilvl="4">
      <w:numFmt w:val="bullet"/>
      <w:lvlText w:val="•"/>
      <w:lvlJc w:val="left"/>
      <w:pPr>
        <w:ind w:left="4226" w:hanging="368"/>
      </w:pPr>
      <w:rPr>
        <w:rFonts w:hint="default"/>
        <w:lang w:val="es-ES" w:eastAsia="en-US" w:bidi="ar-SA"/>
      </w:rPr>
    </w:lvl>
    <w:lvl w:ilvl="5">
      <w:numFmt w:val="bullet"/>
      <w:lvlText w:val="•"/>
      <w:lvlJc w:val="left"/>
      <w:pPr>
        <w:ind w:left="4983" w:hanging="368"/>
      </w:pPr>
      <w:rPr>
        <w:rFonts w:hint="default"/>
        <w:lang w:val="es-ES" w:eastAsia="en-US" w:bidi="ar-SA"/>
      </w:rPr>
    </w:lvl>
    <w:lvl w:ilvl="6">
      <w:numFmt w:val="bullet"/>
      <w:lvlText w:val="•"/>
      <w:lvlJc w:val="left"/>
      <w:pPr>
        <w:ind w:left="5739" w:hanging="368"/>
      </w:pPr>
      <w:rPr>
        <w:rFonts w:hint="default"/>
        <w:lang w:val="es-ES" w:eastAsia="en-US" w:bidi="ar-SA"/>
      </w:rPr>
    </w:lvl>
    <w:lvl w:ilvl="7">
      <w:numFmt w:val="bullet"/>
      <w:lvlText w:val="•"/>
      <w:lvlJc w:val="left"/>
      <w:pPr>
        <w:ind w:left="6496" w:hanging="368"/>
      </w:pPr>
      <w:rPr>
        <w:rFonts w:hint="default"/>
        <w:lang w:val="es-ES" w:eastAsia="en-US" w:bidi="ar-SA"/>
      </w:rPr>
    </w:lvl>
    <w:lvl w:ilvl="8">
      <w:numFmt w:val="bullet"/>
      <w:lvlText w:val="•"/>
      <w:lvlJc w:val="left"/>
      <w:pPr>
        <w:ind w:left="7253" w:hanging="368"/>
      </w:pPr>
      <w:rPr>
        <w:rFonts w:hint="default"/>
        <w:lang w:val="es-ES" w:eastAsia="en-US" w:bidi="ar-SA"/>
      </w:rPr>
    </w:lvl>
  </w:abstractNum>
  <w:abstractNum w:abstractNumId="1" w15:restartNumberingAfterBreak="0">
    <w:nsid w:val="034520AB"/>
    <w:multiLevelType w:val="hybridMultilevel"/>
    <w:tmpl w:val="D4BE285C"/>
    <w:lvl w:ilvl="0" w:tplc="D1C067FE">
      <w:start w:val="1"/>
      <w:numFmt w:val="lowerRoman"/>
      <w:lvlText w:val="(%1)"/>
      <w:lvlJc w:val="left"/>
      <w:pPr>
        <w:ind w:left="1202" w:hanging="720"/>
      </w:pPr>
      <w:rPr>
        <w:rFonts w:ascii="Arial" w:eastAsia="Arial" w:hAnsi="Arial" w:cs="Arial" w:hint="default"/>
        <w:b/>
        <w:bCs/>
        <w:w w:val="100"/>
        <w:sz w:val="22"/>
        <w:szCs w:val="22"/>
        <w:lang w:val="es-ES" w:eastAsia="en-US" w:bidi="ar-SA"/>
      </w:rPr>
    </w:lvl>
    <w:lvl w:ilvl="1" w:tplc="E6C82188">
      <w:numFmt w:val="bullet"/>
      <w:lvlText w:val="•"/>
      <w:lvlJc w:val="left"/>
      <w:pPr>
        <w:ind w:left="1956" w:hanging="720"/>
      </w:pPr>
      <w:rPr>
        <w:rFonts w:hint="default"/>
        <w:lang w:val="es-ES" w:eastAsia="en-US" w:bidi="ar-SA"/>
      </w:rPr>
    </w:lvl>
    <w:lvl w:ilvl="2" w:tplc="D32CC8B0">
      <w:numFmt w:val="bullet"/>
      <w:lvlText w:val="•"/>
      <w:lvlJc w:val="left"/>
      <w:pPr>
        <w:ind w:left="2713" w:hanging="720"/>
      </w:pPr>
      <w:rPr>
        <w:rFonts w:hint="default"/>
        <w:lang w:val="es-ES" w:eastAsia="en-US" w:bidi="ar-SA"/>
      </w:rPr>
    </w:lvl>
    <w:lvl w:ilvl="3" w:tplc="B2EEC2BE">
      <w:numFmt w:val="bullet"/>
      <w:lvlText w:val="•"/>
      <w:lvlJc w:val="left"/>
      <w:pPr>
        <w:ind w:left="3469" w:hanging="720"/>
      </w:pPr>
      <w:rPr>
        <w:rFonts w:hint="default"/>
        <w:lang w:val="es-ES" w:eastAsia="en-US" w:bidi="ar-SA"/>
      </w:rPr>
    </w:lvl>
    <w:lvl w:ilvl="4" w:tplc="AFEA3FA0">
      <w:numFmt w:val="bullet"/>
      <w:lvlText w:val="•"/>
      <w:lvlJc w:val="left"/>
      <w:pPr>
        <w:ind w:left="4226" w:hanging="720"/>
      </w:pPr>
      <w:rPr>
        <w:rFonts w:hint="default"/>
        <w:lang w:val="es-ES" w:eastAsia="en-US" w:bidi="ar-SA"/>
      </w:rPr>
    </w:lvl>
    <w:lvl w:ilvl="5" w:tplc="71BCBE4E">
      <w:numFmt w:val="bullet"/>
      <w:lvlText w:val="•"/>
      <w:lvlJc w:val="left"/>
      <w:pPr>
        <w:ind w:left="4983" w:hanging="720"/>
      </w:pPr>
      <w:rPr>
        <w:rFonts w:hint="default"/>
        <w:lang w:val="es-ES" w:eastAsia="en-US" w:bidi="ar-SA"/>
      </w:rPr>
    </w:lvl>
    <w:lvl w:ilvl="6" w:tplc="70921100">
      <w:numFmt w:val="bullet"/>
      <w:lvlText w:val="•"/>
      <w:lvlJc w:val="left"/>
      <w:pPr>
        <w:ind w:left="5739" w:hanging="720"/>
      </w:pPr>
      <w:rPr>
        <w:rFonts w:hint="default"/>
        <w:lang w:val="es-ES" w:eastAsia="en-US" w:bidi="ar-SA"/>
      </w:rPr>
    </w:lvl>
    <w:lvl w:ilvl="7" w:tplc="71DEEEFE">
      <w:numFmt w:val="bullet"/>
      <w:lvlText w:val="•"/>
      <w:lvlJc w:val="left"/>
      <w:pPr>
        <w:ind w:left="6496" w:hanging="720"/>
      </w:pPr>
      <w:rPr>
        <w:rFonts w:hint="default"/>
        <w:lang w:val="es-ES" w:eastAsia="en-US" w:bidi="ar-SA"/>
      </w:rPr>
    </w:lvl>
    <w:lvl w:ilvl="8" w:tplc="4ED6D0DA">
      <w:numFmt w:val="bullet"/>
      <w:lvlText w:val="•"/>
      <w:lvlJc w:val="left"/>
      <w:pPr>
        <w:ind w:left="7253" w:hanging="720"/>
      </w:pPr>
      <w:rPr>
        <w:rFonts w:hint="default"/>
        <w:lang w:val="es-ES" w:eastAsia="en-US" w:bidi="ar-SA"/>
      </w:rPr>
    </w:lvl>
  </w:abstractNum>
  <w:abstractNum w:abstractNumId="2" w15:restartNumberingAfterBreak="0">
    <w:nsid w:val="03951BFC"/>
    <w:multiLevelType w:val="multilevel"/>
    <w:tmpl w:val="99224A26"/>
    <w:lvl w:ilvl="0">
      <w:start w:val="8"/>
      <w:numFmt w:val="decimal"/>
      <w:lvlText w:val="%1"/>
      <w:lvlJc w:val="left"/>
      <w:pPr>
        <w:ind w:left="1197" w:hanging="368"/>
      </w:pPr>
      <w:rPr>
        <w:rFonts w:hint="default"/>
        <w:lang w:val="es-ES" w:eastAsia="en-US" w:bidi="ar-SA"/>
      </w:rPr>
    </w:lvl>
    <w:lvl w:ilvl="1">
      <w:start w:val="1"/>
      <w:numFmt w:val="decimal"/>
      <w:lvlText w:val="%1.%2"/>
      <w:lvlJc w:val="left"/>
      <w:pPr>
        <w:ind w:left="1197" w:hanging="368"/>
      </w:pPr>
      <w:rPr>
        <w:rFonts w:ascii="Arial" w:eastAsia="Arial" w:hAnsi="Arial" w:cs="Arial" w:hint="default"/>
        <w:b/>
        <w:bCs/>
        <w:w w:val="100"/>
        <w:sz w:val="22"/>
        <w:szCs w:val="22"/>
        <w:lang w:val="es-ES" w:eastAsia="en-US" w:bidi="ar-SA"/>
      </w:rPr>
    </w:lvl>
    <w:lvl w:ilvl="2">
      <w:start w:val="1"/>
      <w:numFmt w:val="decimal"/>
      <w:lvlText w:val="%1.%2.%3"/>
      <w:lvlJc w:val="left"/>
      <w:pPr>
        <w:ind w:left="1382" w:hanging="552"/>
      </w:pPr>
      <w:rPr>
        <w:rFonts w:ascii="Arial" w:eastAsia="Arial" w:hAnsi="Arial" w:cs="Arial" w:hint="default"/>
        <w:b/>
        <w:bCs/>
        <w:spacing w:val="-1"/>
        <w:w w:val="100"/>
        <w:sz w:val="22"/>
        <w:szCs w:val="22"/>
        <w:lang w:val="es-ES" w:eastAsia="en-US" w:bidi="ar-SA"/>
      </w:rPr>
    </w:lvl>
    <w:lvl w:ilvl="3">
      <w:start w:val="1"/>
      <w:numFmt w:val="decimal"/>
      <w:lvlText w:val="%1.%2.%3.%4"/>
      <w:lvlJc w:val="left"/>
      <w:pPr>
        <w:ind w:left="1566" w:hanging="737"/>
      </w:pPr>
      <w:rPr>
        <w:rFonts w:ascii="Arial" w:eastAsia="Arial" w:hAnsi="Arial" w:cs="Arial" w:hint="default"/>
        <w:b/>
        <w:bCs/>
        <w:i/>
        <w:iCs/>
        <w:spacing w:val="-3"/>
        <w:w w:val="100"/>
        <w:sz w:val="22"/>
        <w:szCs w:val="22"/>
        <w:lang w:val="es-ES" w:eastAsia="en-US" w:bidi="ar-SA"/>
      </w:rPr>
    </w:lvl>
    <w:lvl w:ilvl="4">
      <w:numFmt w:val="bullet"/>
      <w:lvlText w:val="•"/>
      <w:lvlJc w:val="left"/>
      <w:pPr>
        <w:ind w:left="3361" w:hanging="737"/>
      </w:pPr>
      <w:rPr>
        <w:rFonts w:hint="default"/>
        <w:lang w:val="es-ES" w:eastAsia="en-US" w:bidi="ar-SA"/>
      </w:rPr>
    </w:lvl>
    <w:lvl w:ilvl="5">
      <w:numFmt w:val="bullet"/>
      <w:lvlText w:val="•"/>
      <w:lvlJc w:val="left"/>
      <w:pPr>
        <w:ind w:left="4262" w:hanging="737"/>
      </w:pPr>
      <w:rPr>
        <w:rFonts w:hint="default"/>
        <w:lang w:val="es-ES" w:eastAsia="en-US" w:bidi="ar-SA"/>
      </w:rPr>
    </w:lvl>
    <w:lvl w:ilvl="6">
      <w:numFmt w:val="bullet"/>
      <w:lvlText w:val="•"/>
      <w:lvlJc w:val="left"/>
      <w:pPr>
        <w:ind w:left="5163" w:hanging="737"/>
      </w:pPr>
      <w:rPr>
        <w:rFonts w:hint="default"/>
        <w:lang w:val="es-ES" w:eastAsia="en-US" w:bidi="ar-SA"/>
      </w:rPr>
    </w:lvl>
    <w:lvl w:ilvl="7">
      <w:numFmt w:val="bullet"/>
      <w:lvlText w:val="•"/>
      <w:lvlJc w:val="left"/>
      <w:pPr>
        <w:ind w:left="6064" w:hanging="737"/>
      </w:pPr>
      <w:rPr>
        <w:rFonts w:hint="default"/>
        <w:lang w:val="es-ES" w:eastAsia="en-US" w:bidi="ar-SA"/>
      </w:rPr>
    </w:lvl>
    <w:lvl w:ilvl="8">
      <w:numFmt w:val="bullet"/>
      <w:lvlText w:val="•"/>
      <w:lvlJc w:val="left"/>
      <w:pPr>
        <w:ind w:left="6964" w:hanging="737"/>
      </w:pPr>
      <w:rPr>
        <w:rFonts w:hint="default"/>
        <w:lang w:val="es-ES" w:eastAsia="en-US" w:bidi="ar-SA"/>
      </w:rPr>
    </w:lvl>
  </w:abstractNum>
  <w:abstractNum w:abstractNumId="3" w15:restartNumberingAfterBreak="0">
    <w:nsid w:val="10746456"/>
    <w:multiLevelType w:val="multilevel"/>
    <w:tmpl w:val="0E58B2A6"/>
    <w:lvl w:ilvl="0">
      <w:start w:val="6"/>
      <w:numFmt w:val="decimal"/>
      <w:lvlText w:val="%1"/>
      <w:lvlJc w:val="left"/>
      <w:pPr>
        <w:ind w:left="1472" w:hanging="403"/>
      </w:pPr>
      <w:rPr>
        <w:rFonts w:hint="default"/>
        <w:lang w:val="es-ES" w:eastAsia="en-US" w:bidi="ar-SA"/>
      </w:rPr>
    </w:lvl>
    <w:lvl w:ilvl="1">
      <w:start w:val="3"/>
      <w:numFmt w:val="decimal"/>
      <w:lvlText w:val="%1.%2"/>
      <w:lvlJc w:val="left"/>
      <w:pPr>
        <w:ind w:left="1472" w:hanging="403"/>
      </w:pPr>
      <w:rPr>
        <w:rFonts w:ascii="Arial" w:eastAsia="Arial" w:hAnsi="Arial" w:cs="Arial" w:hint="default"/>
        <w:b/>
        <w:bCs/>
        <w:w w:val="99"/>
        <w:sz w:val="24"/>
        <w:szCs w:val="24"/>
        <w:lang w:val="es-ES" w:eastAsia="en-US" w:bidi="ar-SA"/>
      </w:rPr>
    </w:lvl>
    <w:lvl w:ilvl="2">
      <w:start w:val="1"/>
      <w:numFmt w:val="decimal"/>
      <w:lvlText w:val="%1.%2.%3"/>
      <w:lvlJc w:val="left"/>
      <w:pPr>
        <w:ind w:left="1909" w:hanging="600"/>
      </w:pPr>
      <w:rPr>
        <w:rFonts w:ascii="Arial" w:eastAsia="Arial" w:hAnsi="Arial" w:cs="Arial" w:hint="default"/>
        <w:b/>
        <w:bCs/>
        <w:spacing w:val="-2"/>
        <w:w w:val="99"/>
        <w:sz w:val="24"/>
        <w:szCs w:val="24"/>
        <w:lang w:val="es-ES" w:eastAsia="en-US" w:bidi="ar-SA"/>
      </w:rPr>
    </w:lvl>
    <w:lvl w:ilvl="3">
      <w:numFmt w:val="bullet"/>
      <w:lvlText w:val="•"/>
      <w:lvlJc w:val="left"/>
      <w:pPr>
        <w:ind w:left="3425" w:hanging="600"/>
      </w:pPr>
      <w:rPr>
        <w:rFonts w:hint="default"/>
        <w:lang w:val="es-ES" w:eastAsia="en-US" w:bidi="ar-SA"/>
      </w:rPr>
    </w:lvl>
    <w:lvl w:ilvl="4">
      <w:numFmt w:val="bullet"/>
      <w:lvlText w:val="•"/>
      <w:lvlJc w:val="left"/>
      <w:pPr>
        <w:ind w:left="4188" w:hanging="600"/>
      </w:pPr>
      <w:rPr>
        <w:rFonts w:hint="default"/>
        <w:lang w:val="es-ES" w:eastAsia="en-US" w:bidi="ar-SA"/>
      </w:rPr>
    </w:lvl>
    <w:lvl w:ilvl="5">
      <w:numFmt w:val="bullet"/>
      <w:lvlText w:val="•"/>
      <w:lvlJc w:val="left"/>
      <w:pPr>
        <w:ind w:left="4951" w:hanging="600"/>
      </w:pPr>
      <w:rPr>
        <w:rFonts w:hint="default"/>
        <w:lang w:val="es-ES" w:eastAsia="en-US" w:bidi="ar-SA"/>
      </w:rPr>
    </w:lvl>
    <w:lvl w:ilvl="6">
      <w:numFmt w:val="bullet"/>
      <w:lvlText w:val="•"/>
      <w:lvlJc w:val="left"/>
      <w:pPr>
        <w:ind w:left="5714" w:hanging="600"/>
      </w:pPr>
      <w:rPr>
        <w:rFonts w:hint="default"/>
        <w:lang w:val="es-ES" w:eastAsia="en-US" w:bidi="ar-SA"/>
      </w:rPr>
    </w:lvl>
    <w:lvl w:ilvl="7">
      <w:numFmt w:val="bullet"/>
      <w:lvlText w:val="•"/>
      <w:lvlJc w:val="left"/>
      <w:pPr>
        <w:ind w:left="6477" w:hanging="600"/>
      </w:pPr>
      <w:rPr>
        <w:rFonts w:hint="default"/>
        <w:lang w:val="es-ES" w:eastAsia="en-US" w:bidi="ar-SA"/>
      </w:rPr>
    </w:lvl>
    <w:lvl w:ilvl="8">
      <w:numFmt w:val="bullet"/>
      <w:lvlText w:val="•"/>
      <w:lvlJc w:val="left"/>
      <w:pPr>
        <w:ind w:left="7240" w:hanging="600"/>
      </w:pPr>
      <w:rPr>
        <w:rFonts w:hint="default"/>
        <w:lang w:val="es-ES" w:eastAsia="en-US" w:bidi="ar-SA"/>
      </w:rPr>
    </w:lvl>
  </w:abstractNum>
  <w:abstractNum w:abstractNumId="4" w15:restartNumberingAfterBreak="0">
    <w:nsid w:val="12F339DA"/>
    <w:multiLevelType w:val="hybridMultilevel"/>
    <w:tmpl w:val="475C0C6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14E378C5"/>
    <w:multiLevelType w:val="multilevel"/>
    <w:tmpl w:val="C52CC56C"/>
    <w:lvl w:ilvl="0">
      <w:start w:val="6"/>
      <w:numFmt w:val="decimal"/>
      <w:lvlText w:val="%1"/>
      <w:lvlJc w:val="left"/>
      <w:pPr>
        <w:ind w:left="1199" w:hanging="370"/>
      </w:pPr>
      <w:rPr>
        <w:rFonts w:hint="default"/>
        <w:lang w:val="es-ES" w:eastAsia="en-US" w:bidi="ar-SA"/>
      </w:rPr>
    </w:lvl>
    <w:lvl w:ilvl="1">
      <w:start w:val="1"/>
      <w:numFmt w:val="decimal"/>
      <w:lvlText w:val="%1.%2"/>
      <w:lvlJc w:val="left"/>
      <w:pPr>
        <w:ind w:left="1199" w:hanging="370"/>
      </w:pPr>
      <w:rPr>
        <w:rFonts w:ascii="Arial" w:eastAsia="Arial" w:hAnsi="Arial" w:cs="Arial" w:hint="default"/>
        <w:b/>
        <w:bCs/>
        <w:w w:val="100"/>
        <w:sz w:val="22"/>
        <w:szCs w:val="22"/>
        <w:lang w:val="es-ES" w:eastAsia="en-US" w:bidi="ar-SA"/>
      </w:rPr>
    </w:lvl>
    <w:lvl w:ilvl="2">
      <w:numFmt w:val="bullet"/>
      <w:lvlText w:val="•"/>
      <w:lvlJc w:val="left"/>
      <w:pPr>
        <w:ind w:left="2713" w:hanging="370"/>
      </w:pPr>
      <w:rPr>
        <w:rFonts w:hint="default"/>
        <w:lang w:val="es-ES" w:eastAsia="en-US" w:bidi="ar-SA"/>
      </w:rPr>
    </w:lvl>
    <w:lvl w:ilvl="3">
      <w:numFmt w:val="bullet"/>
      <w:lvlText w:val="•"/>
      <w:lvlJc w:val="left"/>
      <w:pPr>
        <w:ind w:left="3469" w:hanging="370"/>
      </w:pPr>
      <w:rPr>
        <w:rFonts w:hint="default"/>
        <w:lang w:val="es-ES" w:eastAsia="en-US" w:bidi="ar-SA"/>
      </w:rPr>
    </w:lvl>
    <w:lvl w:ilvl="4">
      <w:numFmt w:val="bullet"/>
      <w:lvlText w:val="•"/>
      <w:lvlJc w:val="left"/>
      <w:pPr>
        <w:ind w:left="4226" w:hanging="370"/>
      </w:pPr>
      <w:rPr>
        <w:rFonts w:hint="default"/>
        <w:lang w:val="es-ES" w:eastAsia="en-US" w:bidi="ar-SA"/>
      </w:rPr>
    </w:lvl>
    <w:lvl w:ilvl="5">
      <w:numFmt w:val="bullet"/>
      <w:lvlText w:val="•"/>
      <w:lvlJc w:val="left"/>
      <w:pPr>
        <w:ind w:left="4983" w:hanging="370"/>
      </w:pPr>
      <w:rPr>
        <w:rFonts w:hint="default"/>
        <w:lang w:val="es-ES" w:eastAsia="en-US" w:bidi="ar-SA"/>
      </w:rPr>
    </w:lvl>
    <w:lvl w:ilvl="6">
      <w:numFmt w:val="bullet"/>
      <w:lvlText w:val="•"/>
      <w:lvlJc w:val="left"/>
      <w:pPr>
        <w:ind w:left="5739" w:hanging="370"/>
      </w:pPr>
      <w:rPr>
        <w:rFonts w:hint="default"/>
        <w:lang w:val="es-ES" w:eastAsia="en-US" w:bidi="ar-SA"/>
      </w:rPr>
    </w:lvl>
    <w:lvl w:ilvl="7">
      <w:numFmt w:val="bullet"/>
      <w:lvlText w:val="•"/>
      <w:lvlJc w:val="left"/>
      <w:pPr>
        <w:ind w:left="6496" w:hanging="370"/>
      </w:pPr>
      <w:rPr>
        <w:rFonts w:hint="default"/>
        <w:lang w:val="es-ES" w:eastAsia="en-US" w:bidi="ar-SA"/>
      </w:rPr>
    </w:lvl>
    <w:lvl w:ilvl="8">
      <w:numFmt w:val="bullet"/>
      <w:lvlText w:val="•"/>
      <w:lvlJc w:val="left"/>
      <w:pPr>
        <w:ind w:left="7253" w:hanging="370"/>
      </w:pPr>
      <w:rPr>
        <w:rFonts w:hint="default"/>
        <w:lang w:val="es-ES" w:eastAsia="en-US" w:bidi="ar-SA"/>
      </w:rPr>
    </w:lvl>
  </w:abstractNum>
  <w:abstractNum w:abstractNumId="6" w15:restartNumberingAfterBreak="0">
    <w:nsid w:val="188A22F5"/>
    <w:multiLevelType w:val="multilevel"/>
    <w:tmpl w:val="B3EE31BA"/>
    <w:lvl w:ilvl="0">
      <w:start w:val="7"/>
      <w:numFmt w:val="decimal"/>
      <w:lvlText w:val="%1"/>
      <w:lvlJc w:val="left"/>
      <w:pPr>
        <w:ind w:left="360" w:hanging="360"/>
      </w:pPr>
      <w:rPr>
        <w:rFonts w:hint="default"/>
      </w:rPr>
    </w:lvl>
    <w:lvl w:ilvl="1">
      <w:start w:val="1"/>
      <w:numFmt w:val="decimal"/>
      <w:lvlText w:val="%1.%2"/>
      <w:lvlJc w:val="left"/>
      <w:pPr>
        <w:ind w:left="1189" w:hanging="360"/>
      </w:pPr>
      <w:rPr>
        <w:rFonts w:hint="default"/>
      </w:rPr>
    </w:lvl>
    <w:lvl w:ilvl="2">
      <w:start w:val="1"/>
      <w:numFmt w:val="decimal"/>
      <w:lvlText w:val="%1.%2.%3"/>
      <w:lvlJc w:val="left"/>
      <w:pPr>
        <w:ind w:left="2378" w:hanging="720"/>
      </w:pPr>
      <w:rPr>
        <w:rFonts w:hint="default"/>
      </w:rPr>
    </w:lvl>
    <w:lvl w:ilvl="3">
      <w:start w:val="1"/>
      <w:numFmt w:val="decimal"/>
      <w:lvlText w:val="%1.%2.%3.%4"/>
      <w:lvlJc w:val="left"/>
      <w:pPr>
        <w:ind w:left="3207" w:hanging="720"/>
      </w:pPr>
      <w:rPr>
        <w:rFonts w:hint="default"/>
      </w:rPr>
    </w:lvl>
    <w:lvl w:ilvl="4">
      <w:start w:val="1"/>
      <w:numFmt w:val="decimal"/>
      <w:lvlText w:val="%1.%2.%3.%4.%5"/>
      <w:lvlJc w:val="left"/>
      <w:pPr>
        <w:ind w:left="4396" w:hanging="1080"/>
      </w:pPr>
      <w:rPr>
        <w:rFonts w:hint="default"/>
      </w:rPr>
    </w:lvl>
    <w:lvl w:ilvl="5">
      <w:start w:val="1"/>
      <w:numFmt w:val="decimal"/>
      <w:lvlText w:val="%1.%2.%3.%4.%5.%6"/>
      <w:lvlJc w:val="left"/>
      <w:pPr>
        <w:ind w:left="5225" w:hanging="1080"/>
      </w:pPr>
      <w:rPr>
        <w:rFonts w:hint="default"/>
      </w:rPr>
    </w:lvl>
    <w:lvl w:ilvl="6">
      <w:start w:val="1"/>
      <w:numFmt w:val="decimal"/>
      <w:lvlText w:val="%1.%2.%3.%4.%5.%6.%7"/>
      <w:lvlJc w:val="left"/>
      <w:pPr>
        <w:ind w:left="6414" w:hanging="1440"/>
      </w:pPr>
      <w:rPr>
        <w:rFonts w:hint="default"/>
      </w:rPr>
    </w:lvl>
    <w:lvl w:ilvl="7">
      <w:start w:val="1"/>
      <w:numFmt w:val="decimal"/>
      <w:lvlText w:val="%1.%2.%3.%4.%5.%6.%7.%8"/>
      <w:lvlJc w:val="left"/>
      <w:pPr>
        <w:ind w:left="7243" w:hanging="1440"/>
      </w:pPr>
      <w:rPr>
        <w:rFonts w:hint="default"/>
      </w:rPr>
    </w:lvl>
    <w:lvl w:ilvl="8">
      <w:start w:val="1"/>
      <w:numFmt w:val="decimal"/>
      <w:lvlText w:val="%1.%2.%3.%4.%5.%6.%7.%8.%9"/>
      <w:lvlJc w:val="left"/>
      <w:pPr>
        <w:ind w:left="8432" w:hanging="1800"/>
      </w:pPr>
      <w:rPr>
        <w:rFonts w:hint="default"/>
      </w:rPr>
    </w:lvl>
  </w:abstractNum>
  <w:abstractNum w:abstractNumId="7" w15:restartNumberingAfterBreak="0">
    <w:nsid w:val="1B5D6994"/>
    <w:multiLevelType w:val="multilevel"/>
    <w:tmpl w:val="2556C926"/>
    <w:lvl w:ilvl="0">
      <w:start w:val="7"/>
      <w:numFmt w:val="decimal"/>
      <w:lvlText w:val="%1"/>
      <w:lvlJc w:val="left"/>
      <w:pPr>
        <w:ind w:left="1472" w:hanging="403"/>
      </w:pPr>
      <w:rPr>
        <w:rFonts w:hint="default"/>
        <w:lang w:val="es-ES" w:eastAsia="en-US" w:bidi="ar-SA"/>
      </w:rPr>
    </w:lvl>
    <w:lvl w:ilvl="1">
      <w:start w:val="1"/>
      <w:numFmt w:val="decimal"/>
      <w:lvlText w:val="%1.%2"/>
      <w:lvlJc w:val="left"/>
      <w:pPr>
        <w:ind w:left="1395" w:hanging="403"/>
      </w:pPr>
      <w:rPr>
        <w:rFonts w:ascii="Arial" w:eastAsia="Arial" w:hAnsi="Arial" w:cs="Arial" w:hint="default"/>
        <w:b/>
        <w:bCs/>
        <w:w w:val="99"/>
        <w:sz w:val="24"/>
        <w:szCs w:val="24"/>
        <w:lang w:val="es-ES" w:eastAsia="en-US" w:bidi="ar-SA"/>
      </w:rPr>
    </w:lvl>
    <w:lvl w:ilvl="2">
      <w:start w:val="1"/>
      <w:numFmt w:val="decimal"/>
      <w:lvlText w:val="%1.%2.%3"/>
      <w:lvlJc w:val="left"/>
      <w:pPr>
        <w:ind w:left="1911" w:hanging="602"/>
      </w:pPr>
      <w:rPr>
        <w:rFonts w:ascii="Arial" w:eastAsia="Arial" w:hAnsi="Arial" w:cs="Arial" w:hint="default"/>
        <w:b/>
        <w:bCs/>
        <w:spacing w:val="-2"/>
        <w:w w:val="99"/>
        <w:sz w:val="24"/>
        <w:szCs w:val="24"/>
        <w:lang w:val="es-ES" w:eastAsia="en-US" w:bidi="ar-SA"/>
      </w:rPr>
    </w:lvl>
    <w:lvl w:ilvl="3">
      <w:numFmt w:val="bullet"/>
      <w:lvlText w:val="•"/>
      <w:lvlJc w:val="left"/>
      <w:pPr>
        <w:ind w:left="3441" w:hanging="602"/>
      </w:pPr>
      <w:rPr>
        <w:rFonts w:hint="default"/>
        <w:lang w:val="es-ES" w:eastAsia="en-US" w:bidi="ar-SA"/>
      </w:rPr>
    </w:lvl>
    <w:lvl w:ilvl="4">
      <w:numFmt w:val="bullet"/>
      <w:lvlText w:val="•"/>
      <w:lvlJc w:val="left"/>
      <w:pPr>
        <w:ind w:left="4202" w:hanging="602"/>
      </w:pPr>
      <w:rPr>
        <w:rFonts w:hint="default"/>
        <w:lang w:val="es-ES" w:eastAsia="en-US" w:bidi="ar-SA"/>
      </w:rPr>
    </w:lvl>
    <w:lvl w:ilvl="5">
      <w:numFmt w:val="bullet"/>
      <w:lvlText w:val="•"/>
      <w:lvlJc w:val="left"/>
      <w:pPr>
        <w:ind w:left="4962" w:hanging="602"/>
      </w:pPr>
      <w:rPr>
        <w:rFonts w:hint="default"/>
        <w:lang w:val="es-ES" w:eastAsia="en-US" w:bidi="ar-SA"/>
      </w:rPr>
    </w:lvl>
    <w:lvl w:ilvl="6">
      <w:numFmt w:val="bullet"/>
      <w:lvlText w:val="•"/>
      <w:lvlJc w:val="left"/>
      <w:pPr>
        <w:ind w:left="5723" w:hanging="602"/>
      </w:pPr>
      <w:rPr>
        <w:rFonts w:hint="default"/>
        <w:lang w:val="es-ES" w:eastAsia="en-US" w:bidi="ar-SA"/>
      </w:rPr>
    </w:lvl>
    <w:lvl w:ilvl="7">
      <w:numFmt w:val="bullet"/>
      <w:lvlText w:val="•"/>
      <w:lvlJc w:val="left"/>
      <w:pPr>
        <w:ind w:left="6484" w:hanging="602"/>
      </w:pPr>
      <w:rPr>
        <w:rFonts w:hint="default"/>
        <w:lang w:val="es-ES" w:eastAsia="en-US" w:bidi="ar-SA"/>
      </w:rPr>
    </w:lvl>
    <w:lvl w:ilvl="8">
      <w:numFmt w:val="bullet"/>
      <w:lvlText w:val="•"/>
      <w:lvlJc w:val="left"/>
      <w:pPr>
        <w:ind w:left="7244" w:hanging="602"/>
      </w:pPr>
      <w:rPr>
        <w:rFonts w:hint="default"/>
        <w:lang w:val="es-ES" w:eastAsia="en-US" w:bidi="ar-SA"/>
      </w:rPr>
    </w:lvl>
  </w:abstractNum>
  <w:abstractNum w:abstractNumId="8" w15:restartNumberingAfterBreak="0">
    <w:nsid w:val="1D0D2647"/>
    <w:multiLevelType w:val="multilevel"/>
    <w:tmpl w:val="4306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75E3B"/>
    <w:multiLevelType w:val="multilevel"/>
    <w:tmpl w:val="A4028E64"/>
    <w:lvl w:ilvl="0">
      <w:start w:val="7"/>
      <w:numFmt w:val="decimal"/>
      <w:lvlText w:val="%1"/>
      <w:lvlJc w:val="left"/>
      <w:pPr>
        <w:ind w:left="489" w:hanging="368"/>
      </w:pPr>
      <w:rPr>
        <w:rFonts w:hint="default"/>
        <w:lang w:val="es-ES" w:eastAsia="en-US" w:bidi="ar-SA"/>
      </w:rPr>
    </w:lvl>
    <w:lvl w:ilvl="1">
      <w:start w:val="1"/>
      <w:numFmt w:val="decimal"/>
      <w:lvlText w:val="%1.%2"/>
      <w:lvlJc w:val="left"/>
      <w:pPr>
        <w:ind w:left="489" w:hanging="368"/>
        <w:jc w:val="right"/>
      </w:pPr>
      <w:rPr>
        <w:rFonts w:ascii="Arial" w:eastAsia="Arial" w:hAnsi="Arial" w:cs="Arial" w:hint="default"/>
        <w:b/>
        <w:bCs/>
        <w:w w:val="100"/>
        <w:sz w:val="22"/>
        <w:szCs w:val="22"/>
        <w:lang w:val="es-ES" w:eastAsia="en-US" w:bidi="ar-SA"/>
      </w:rPr>
    </w:lvl>
    <w:lvl w:ilvl="2">
      <w:start w:val="1"/>
      <w:numFmt w:val="decimal"/>
      <w:lvlText w:val="%1.%2.%3"/>
      <w:lvlJc w:val="left"/>
      <w:pPr>
        <w:ind w:left="1382" w:hanging="552"/>
      </w:pPr>
      <w:rPr>
        <w:rFonts w:ascii="Arial" w:eastAsia="Arial" w:hAnsi="Arial" w:cs="Arial" w:hint="default"/>
        <w:b/>
        <w:bCs/>
        <w:w w:val="100"/>
        <w:sz w:val="22"/>
        <w:szCs w:val="22"/>
        <w:lang w:val="es-ES" w:eastAsia="en-US" w:bidi="ar-SA"/>
      </w:rPr>
    </w:lvl>
    <w:lvl w:ilvl="3">
      <w:start w:val="1"/>
      <w:numFmt w:val="decimal"/>
      <w:lvlText w:val="%1.%2.%3.%4"/>
      <w:lvlJc w:val="left"/>
      <w:pPr>
        <w:ind w:left="1566" w:hanging="737"/>
      </w:pPr>
      <w:rPr>
        <w:rFonts w:ascii="Arial" w:eastAsia="Arial" w:hAnsi="Arial" w:cs="Arial" w:hint="default"/>
        <w:b/>
        <w:bCs/>
        <w:i/>
        <w:iCs/>
        <w:spacing w:val="-3"/>
        <w:w w:val="100"/>
        <w:sz w:val="22"/>
        <w:szCs w:val="22"/>
        <w:lang w:val="es-ES" w:eastAsia="en-US" w:bidi="ar-SA"/>
      </w:rPr>
    </w:lvl>
    <w:lvl w:ilvl="4">
      <w:numFmt w:val="bullet"/>
      <w:lvlText w:val="•"/>
      <w:lvlJc w:val="left"/>
      <w:pPr>
        <w:ind w:left="3361" w:hanging="737"/>
      </w:pPr>
      <w:rPr>
        <w:rFonts w:hint="default"/>
        <w:lang w:val="es-ES" w:eastAsia="en-US" w:bidi="ar-SA"/>
      </w:rPr>
    </w:lvl>
    <w:lvl w:ilvl="5">
      <w:numFmt w:val="bullet"/>
      <w:lvlText w:val="•"/>
      <w:lvlJc w:val="left"/>
      <w:pPr>
        <w:ind w:left="4262" w:hanging="737"/>
      </w:pPr>
      <w:rPr>
        <w:rFonts w:hint="default"/>
        <w:lang w:val="es-ES" w:eastAsia="en-US" w:bidi="ar-SA"/>
      </w:rPr>
    </w:lvl>
    <w:lvl w:ilvl="6">
      <w:numFmt w:val="bullet"/>
      <w:lvlText w:val="•"/>
      <w:lvlJc w:val="left"/>
      <w:pPr>
        <w:ind w:left="5163" w:hanging="737"/>
      </w:pPr>
      <w:rPr>
        <w:rFonts w:hint="default"/>
        <w:lang w:val="es-ES" w:eastAsia="en-US" w:bidi="ar-SA"/>
      </w:rPr>
    </w:lvl>
    <w:lvl w:ilvl="7">
      <w:numFmt w:val="bullet"/>
      <w:lvlText w:val="•"/>
      <w:lvlJc w:val="left"/>
      <w:pPr>
        <w:ind w:left="6064" w:hanging="737"/>
      </w:pPr>
      <w:rPr>
        <w:rFonts w:hint="default"/>
        <w:lang w:val="es-ES" w:eastAsia="en-US" w:bidi="ar-SA"/>
      </w:rPr>
    </w:lvl>
    <w:lvl w:ilvl="8">
      <w:numFmt w:val="bullet"/>
      <w:lvlText w:val="•"/>
      <w:lvlJc w:val="left"/>
      <w:pPr>
        <w:ind w:left="6964" w:hanging="737"/>
      </w:pPr>
      <w:rPr>
        <w:rFonts w:hint="default"/>
        <w:lang w:val="es-ES" w:eastAsia="en-US" w:bidi="ar-SA"/>
      </w:rPr>
    </w:lvl>
  </w:abstractNum>
  <w:abstractNum w:abstractNumId="10" w15:restartNumberingAfterBreak="0">
    <w:nsid w:val="233975A6"/>
    <w:multiLevelType w:val="multilevel"/>
    <w:tmpl w:val="89DAD0EC"/>
    <w:lvl w:ilvl="0">
      <w:start w:val="8"/>
      <w:numFmt w:val="decimal"/>
      <w:lvlText w:val="%1"/>
      <w:lvlJc w:val="left"/>
      <w:pPr>
        <w:ind w:left="1472" w:hanging="403"/>
      </w:pPr>
      <w:rPr>
        <w:rFonts w:hint="default"/>
        <w:lang w:val="es-ES" w:eastAsia="en-US" w:bidi="ar-SA"/>
      </w:rPr>
    </w:lvl>
    <w:lvl w:ilvl="1">
      <w:start w:val="1"/>
      <w:numFmt w:val="decimal"/>
      <w:lvlText w:val="%1.%2"/>
      <w:lvlJc w:val="left"/>
      <w:pPr>
        <w:ind w:left="1472" w:hanging="403"/>
      </w:pPr>
      <w:rPr>
        <w:rFonts w:ascii="Arial" w:eastAsia="Arial" w:hAnsi="Arial" w:cs="Arial" w:hint="default"/>
        <w:b/>
        <w:bCs/>
        <w:w w:val="99"/>
        <w:sz w:val="24"/>
        <w:szCs w:val="24"/>
        <w:lang w:val="es-ES" w:eastAsia="en-US" w:bidi="ar-SA"/>
      </w:rPr>
    </w:lvl>
    <w:lvl w:ilvl="2">
      <w:start w:val="1"/>
      <w:numFmt w:val="decimal"/>
      <w:lvlText w:val="%1.%2.%3"/>
      <w:lvlJc w:val="left"/>
      <w:pPr>
        <w:ind w:left="1911" w:hanging="602"/>
      </w:pPr>
      <w:rPr>
        <w:rFonts w:ascii="Arial" w:eastAsia="Arial" w:hAnsi="Arial" w:cs="Arial" w:hint="default"/>
        <w:b/>
        <w:bCs/>
        <w:spacing w:val="-2"/>
        <w:w w:val="99"/>
        <w:sz w:val="24"/>
        <w:szCs w:val="24"/>
        <w:lang w:val="es-ES" w:eastAsia="en-US" w:bidi="ar-SA"/>
      </w:rPr>
    </w:lvl>
    <w:lvl w:ilvl="3">
      <w:numFmt w:val="bullet"/>
      <w:lvlText w:val="•"/>
      <w:lvlJc w:val="left"/>
      <w:pPr>
        <w:ind w:left="3441" w:hanging="602"/>
      </w:pPr>
      <w:rPr>
        <w:rFonts w:hint="default"/>
        <w:lang w:val="es-ES" w:eastAsia="en-US" w:bidi="ar-SA"/>
      </w:rPr>
    </w:lvl>
    <w:lvl w:ilvl="4">
      <w:numFmt w:val="bullet"/>
      <w:lvlText w:val="•"/>
      <w:lvlJc w:val="left"/>
      <w:pPr>
        <w:ind w:left="4202" w:hanging="602"/>
      </w:pPr>
      <w:rPr>
        <w:rFonts w:hint="default"/>
        <w:lang w:val="es-ES" w:eastAsia="en-US" w:bidi="ar-SA"/>
      </w:rPr>
    </w:lvl>
    <w:lvl w:ilvl="5">
      <w:numFmt w:val="bullet"/>
      <w:lvlText w:val="•"/>
      <w:lvlJc w:val="left"/>
      <w:pPr>
        <w:ind w:left="4962" w:hanging="602"/>
      </w:pPr>
      <w:rPr>
        <w:rFonts w:hint="default"/>
        <w:lang w:val="es-ES" w:eastAsia="en-US" w:bidi="ar-SA"/>
      </w:rPr>
    </w:lvl>
    <w:lvl w:ilvl="6">
      <w:numFmt w:val="bullet"/>
      <w:lvlText w:val="•"/>
      <w:lvlJc w:val="left"/>
      <w:pPr>
        <w:ind w:left="5723" w:hanging="602"/>
      </w:pPr>
      <w:rPr>
        <w:rFonts w:hint="default"/>
        <w:lang w:val="es-ES" w:eastAsia="en-US" w:bidi="ar-SA"/>
      </w:rPr>
    </w:lvl>
    <w:lvl w:ilvl="7">
      <w:numFmt w:val="bullet"/>
      <w:lvlText w:val="•"/>
      <w:lvlJc w:val="left"/>
      <w:pPr>
        <w:ind w:left="6484" w:hanging="602"/>
      </w:pPr>
      <w:rPr>
        <w:rFonts w:hint="default"/>
        <w:lang w:val="es-ES" w:eastAsia="en-US" w:bidi="ar-SA"/>
      </w:rPr>
    </w:lvl>
    <w:lvl w:ilvl="8">
      <w:numFmt w:val="bullet"/>
      <w:lvlText w:val="•"/>
      <w:lvlJc w:val="left"/>
      <w:pPr>
        <w:ind w:left="7244" w:hanging="602"/>
      </w:pPr>
      <w:rPr>
        <w:rFonts w:hint="default"/>
        <w:lang w:val="es-ES" w:eastAsia="en-US" w:bidi="ar-SA"/>
      </w:rPr>
    </w:lvl>
  </w:abstractNum>
  <w:abstractNum w:abstractNumId="11" w15:restartNumberingAfterBreak="0">
    <w:nsid w:val="24A470F9"/>
    <w:multiLevelType w:val="multilevel"/>
    <w:tmpl w:val="BD0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F30006"/>
    <w:multiLevelType w:val="multilevel"/>
    <w:tmpl w:val="120C9256"/>
    <w:lvl w:ilvl="0">
      <w:start w:val="5"/>
      <w:numFmt w:val="decimal"/>
      <w:lvlText w:val="%1"/>
      <w:lvlJc w:val="left"/>
      <w:pPr>
        <w:ind w:left="1197" w:hanging="368"/>
      </w:pPr>
      <w:rPr>
        <w:rFonts w:hint="default"/>
        <w:lang w:val="es-ES" w:eastAsia="en-US" w:bidi="ar-SA"/>
      </w:rPr>
    </w:lvl>
    <w:lvl w:ilvl="1">
      <w:start w:val="1"/>
      <w:numFmt w:val="decimal"/>
      <w:lvlText w:val="%1.%2"/>
      <w:lvlJc w:val="left"/>
      <w:pPr>
        <w:ind w:left="1197" w:hanging="368"/>
      </w:pPr>
      <w:rPr>
        <w:rFonts w:ascii="Arial" w:eastAsia="Arial" w:hAnsi="Arial" w:cs="Arial" w:hint="default"/>
        <w:b/>
        <w:bCs/>
        <w:w w:val="100"/>
        <w:sz w:val="22"/>
        <w:szCs w:val="22"/>
        <w:lang w:val="es-ES" w:eastAsia="en-US" w:bidi="ar-SA"/>
      </w:rPr>
    </w:lvl>
    <w:lvl w:ilvl="2">
      <w:numFmt w:val="bullet"/>
      <w:lvlText w:val="•"/>
      <w:lvlJc w:val="left"/>
      <w:pPr>
        <w:ind w:left="2713" w:hanging="368"/>
      </w:pPr>
      <w:rPr>
        <w:rFonts w:hint="default"/>
        <w:lang w:val="es-ES" w:eastAsia="en-US" w:bidi="ar-SA"/>
      </w:rPr>
    </w:lvl>
    <w:lvl w:ilvl="3">
      <w:numFmt w:val="bullet"/>
      <w:lvlText w:val="•"/>
      <w:lvlJc w:val="left"/>
      <w:pPr>
        <w:ind w:left="3469" w:hanging="368"/>
      </w:pPr>
      <w:rPr>
        <w:rFonts w:hint="default"/>
        <w:lang w:val="es-ES" w:eastAsia="en-US" w:bidi="ar-SA"/>
      </w:rPr>
    </w:lvl>
    <w:lvl w:ilvl="4">
      <w:numFmt w:val="bullet"/>
      <w:lvlText w:val="•"/>
      <w:lvlJc w:val="left"/>
      <w:pPr>
        <w:ind w:left="4226" w:hanging="368"/>
      </w:pPr>
      <w:rPr>
        <w:rFonts w:hint="default"/>
        <w:lang w:val="es-ES" w:eastAsia="en-US" w:bidi="ar-SA"/>
      </w:rPr>
    </w:lvl>
    <w:lvl w:ilvl="5">
      <w:numFmt w:val="bullet"/>
      <w:lvlText w:val="•"/>
      <w:lvlJc w:val="left"/>
      <w:pPr>
        <w:ind w:left="4983" w:hanging="368"/>
      </w:pPr>
      <w:rPr>
        <w:rFonts w:hint="default"/>
        <w:lang w:val="es-ES" w:eastAsia="en-US" w:bidi="ar-SA"/>
      </w:rPr>
    </w:lvl>
    <w:lvl w:ilvl="6">
      <w:numFmt w:val="bullet"/>
      <w:lvlText w:val="•"/>
      <w:lvlJc w:val="left"/>
      <w:pPr>
        <w:ind w:left="5739" w:hanging="368"/>
      </w:pPr>
      <w:rPr>
        <w:rFonts w:hint="default"/>
        <w:lang w:val="es-ES" w:eastAsia="en-US" w:bidi="ar-SA"/>
      </w:rPr>
    </w:lvl>
    <w:lvl w:ilvl="7">
      <w:numFmt w:val="bullet"/>
      <w:lvlText w:val="•"/>
      <w:lvlJc w:val="left"/>
      <w:pPr>
        <w:ind w:left="6496" w:hanging="368"/>
      </w:pPr>
      <w:rPr>
        <w:rFonts w:hint="default"/>
        <w:lang w:val="es-ES" w:eastAsia="en-US" w:bidi="ar-SA"/>
      </w:rPr>
    </w:lvl>
    <w:lvl w:ilvl="8">
      <w:numFmt w:val="bullet"/>
      <w:lvlText w:val="•"/>
      <w:lvlJc w:val="left"/>
      <w:pPr>
        <w:ind w:left="7253" w:hanging="368"/>
      </w:pPr>
      <w:rPr>
        <w:rFonts w:hint="default"/>
        <w:lang w:val="es-ES" w:eastAsia="en-US" w:bidi="ar-SA"/>
      </w:rPr>
    </w:lvl>
  </w:abstractNum>
  <w:abstractNum w:abstractNumId="13" w15:restartNumberingAfterBreak="0">
    <w:nsid w:val="31430C8A"/>
    <w:multiLevelType w:val="hybridMultilevel"/>
    <w:tmpl w:val="55343CA0"/>
    <w:lvl w:ilvl="0" w:tplc="187E22C0">
      <w:numFmt w:val="bullet"/>
      <w:lvlText w:val=""/>
      <w:lvlJc w:val="left"/>
      <w:pPr>
        <w:ind w:left="842" w:hanging="360"/>
      </w:pPr>
      <w:rPr>
        <w:rFonts w:ascii="Wingdings" w:eastAsia="Wingdings" w:hAnsi="Wingdings" w:cs="Wingdings" w:hint="default"/>
        <w:w w:val="100"/>
        <w:sz w:val="22"/>
        <w:szCs w:val="22"/>
        <w:lang w:val="es-ES" w:eastAsia="en-US" w:bidi="ar-SA"/>
      </w:rPr>
    </w:lvl>
    <w:lvl w:ilvl="1" w:tplc="83AE47C4">
      <w:numFmt w:val="bullet"/>
      <w:lvlText w:val="•"/>
      <w:lvlJc w:val="left"/>
      <w:pPr>
        <w:ind w:left="1632" w:hanging="360"/>
      </w:pPr>
      <w:rPr>
        <w:rFonts w:hint="default"/>
        <w:lang w:val="es-ES" w:eastAsia="en-US" w:bidi="ar-SA"/>
      </w:rPr>
    </w:lvl>
    <w:lvl w:ilvl="2" w:tplc="A148E85C">
      <w:numFmt w:val="bullet"/>
      <w:lvlText w:val="•"/>
      <w:lvlJc w:val="left"/>
      <w:pPr>
        <w:ind w:left="2425" w:hanging="360"/>
      </w:pPr>
      <w:rPr>
        <w:rFonts w:hint="default"/>
        <w:lang w:val="es-ES" w:eastAsia="en-US" w:bidi="ar-SA"/>
      </w:rPr>
    </w:lvl>
    <w:lvl w:ilvl="3" w:tplc="9BF2FC54">
      <w:numFmt w:val="bullet"/>
      <w:lvlText w:val="•"/>
      <w:lvlJc w:val="left"/>
      <w:pPr>
        <w:ind w:left="3217" w:hanging="360"/>
      </w:pPr>
      <w:rPr>
        <w:rFonts w:hint="default"/>
        <w:lang w:val="es-ES" w:eastAsia="en-US" w:bidi="ar-SA"/>
      </w:rPr>
    </w:lvl>
    <w:lvl w:ilvl="4" w:tplc="AD426F78">
      <w:numFmt w:val="bullet"/>
      <w:lvlText w:val="•"/>
      <w:lvlJc w:val="left"/>
      <w:pPr>
        <w:ind w:left="4010" w:hanging="360"/>
      </w:pPr>
      <w:rPr>
        <w:rFonts w:hint="default"/>
        <w:lang w:val="es-ES" w:eastAsia="en-US" w:bidi="ar-SA"/>
      </w:rPr>
    </w:lvl>
    <w:lvl w:ilvl="5" w:tplc="E51271A8">
      <w:numFmt w:val="bullet"/>
      <w:lvlText w:val="•"/>
      <w:lvlJc w:val="left"/>
      <w:pPr>
        <w:ind w:left="4803" w:hanging="360"/>
      </w:pPr>
      <w:rPr>
        <w:rFonts w:hint="default"/>
        <w:lang w:val="es-ES" w:eastAsia="en-US" w:bidi="ar-SA"/>
      </w:rPr>
    </w:lvl>
    <w:lvl w:ilvl="6" w:tplc="D9F87BB2">
      <w:numFmt w:val="bullet"/>
      <w:lvlText w:val="•"/>
      <w:lvlJc w:val="left"/>
      <w:pPr>
        <w:ind w:left="5595" w:hanging="360"/>
      </w:pPr>
      <w:rPr>
        <w:rFonts w:hint="default"/>
        <w:lang w:val="es-ES" w:eastAsia="en-US" w:bidi="ar-SA"/>
      </w:rPr>
    </w:lvl>
    <w:lvl w:ilvl="7" w:tplc="EF3A072A">
      <w:numFmt w:val="bullet"/>
      <w:lvlText w:val="•"/>
      <w:lvlJc w:val="left"/>
      <w:pPr>
        <w:ind w:left="6388" w:hanging="360"/>
      </w:pPr>
      <w:rPr>
        <w:rFonts w:hint="default"/>
        <w:lang w:val="es-ES" w:eastAsia="en-US" w:bidi="ar-SA"/>
      </w:rPr>
    </w:lvl>
    <w:lvl w:ilvl="8" w:tplc="49A4A8E4">
      <w:numFmt w:val="bullet"/>
      <w:lvlText w:val="•"/>
      <w:lvlJc w:val="left"/>
      <w:pPr>
        <w:ind w:left="7181" w:hanging="360"/>
      </w:pPr>
      <w:rPr>
        <w:rFonts w:hint="default"/>
        <w:lang w:val="es-ES" w:eastAsia="en-US" w:bidi="ar-SA"/>
      </w:rPr>
    </w:lvl>
  </w:abstractNum>
  <w:abstractNum w:abstractNumId="14" w15:restartNumberingAfterBreak="0">
    <w:nsid w:val="392866D4"/>
    <w:multiLevelType w:val="multilevel"/>
    <w:tmpl w:val="33F00B56"/>
    <w:lvl w:ilvl="0">
      <w:start w:val="6"/>
      <w:numFmt w:val="decimal"/>
      <w:lvlText w:val="%1"/>
      <w:lvlJc w:val="left"/>
      <w:pPr>
        <w:ind w:left="1472" w:hanging="403"/>
      </w:pPr>
      <w:rPr>
        <w:rFonts w:hint="default"/>
        <w:lang w:val="es-ES" w:eastAsia="en-US" w:bidi="ar-SA"/>
      </w:rPr>
    </w:lvl>
    <w:lvl w:ilvl="1">
      <w:start w:val="1"/>
      <w:numFmt w:val="decimal"/>
      <w:lvlText w:val="%1.%2"/>
      <w:lvlJc w:val="left"/>
      <w:pPr>
        <w:ind w:left="1395" w:hanging="403"/>
      </w:pPr>
      <w:rPr>
        <w:rFonts w:ascii="Arial" w:eastAsia="Arial" w:hAnsi="Arial" w:cs="Arial" w:hint="default"/>
        <w:b/>
        <w:bCs/>
        <w:w w:val="99"/>
        <w:sz w:val="24"/>
        <w:szCs w:val="24"/>
        <w:lang w:val="es-ES" w:eastAsia="en-US" w:bidi="ar-SA"/>
      </w:rPr>
    </w:lvl>
    <w:lvl w:ilvl="2">
      <w:numFmt w:val="bullet"/>
      <w:lvlText w:val="•"/>
      <w:lvlJc w:val="left"/>
      <w:pPr>
        <w:ind w:left="2937" w:hanging="403"/>
      </w:pPr>
      <w:rPr>
        <w:rFonts w:hint="default"/>
        <w:lang w:val="es-ES" w:eastAsia="en-US" w:bidi="ar-SA"/>
      </w:rPr>
    </w:lvl>
    <w:lvl w:ilvl="3">
      <w:numFmt w:val="bullet"/>
      <w:lvlText w:val="•"/>
      <w:lvlJc w:val="left"/>
      <w:pPr>
        <w:ind w:left="3665" w:hanging="403"/>
      </w:pPr>
      <w:rPr>
        <w:rFonts w:hint="default"/>
        <w:lang w:val="es-ES" w:eastAsia="en-US" w:bidi="ar-SA"/>
      </w:rPr>
    </w:lvl>
    <w:lvl w:ilvl="4">
      <w:numFmt w:val="bullet"/>
      <w:lvlText w:val="•"/>
      <w:lvlJc w:val="left"/>
      <w:pPr>
        <w:ind w:left="4394" w:hanging="403"/>
      </w:pPr>
      <w:rPr>
        <w:rFonts w:hint="default"/>
        <w:lang w:val="es-ES" w:eastAsia="en-US" w:bidi="ar-SA"/>
      </w:rPr>
    </w:lvl>
    <w:lvl w:ilvl="5">
      <w:numFmt w:val="bullet"/>
      <w:lvlText w:val="•"/>
      <w:lvlJc w:val="left"/>
      <w:pPr>
        <w:ind w:left="5123" w:hanging="403"/>
      </w:pPr>
      <w:rPr>
        <w:rFonts w:hint="default"/>
        <w:lang w:val="es-ES" w:eastAsia="en-US" w:bidi="ar-SA"/>
      </w:rPr>
    </w:lvl>
    <w:lvl w:ilvl="6">
      <w:numFmt w:val="bullet"/>
      <w:lvlText w:val="•"/>
      <w:lvlJc w:val="left"/>
      <w:pPr>
        <w:ind w:left="5851" w:hanging="403"/>
      </w:pPr>
      <w:rPr>
        <w:rFonts w:hint="default"/>
        <w:lang w:val="es-ES" w:eastAsia="en-US" w:bidi="ar-SA"/>
      </w:rPr>
    </w:lvl>
    <w:lvl w:ilvl="7">
      <w:numFmt w:val="bullet"/>
      <w:lvlText w:val="•"/>
      <w:lvlJc w:val="left"/>
      <w:pPr>
        <w:ind w:left="6580" w:hanging="403"/>
      </w:pPr>
      <w:rPr>
        <w:rFonts w:hint="default"/>
        <w:lang w:val="es-ES" w:eastAsia="en-US" w:bidi="ar-SA"/>
      </w:rPr>
    </w:lvl>
    <w:lvl w:ilvl="8">
      <w:numFmt w:val="bullet"/>
      <w:lvlText w:val="•"/>
      <w:lvlJc w:val="left"/>
      <w:pPr>
        <w:ind w:left="7309" w:hanging="403"/>
      </w:pPr>
      <w:rPr>
        <w:rFonts w:hint="default"/>
        <w:lang w:val="es-ES" w:eastAsia="en-US" w:bidi="ar-SA"/>
      </w:rPr>
    </w:lvl>
  </w:abstractNum>
  <w:abstractNum w:abstractNumId="15" w15:restartNumberingAfterBreak="0">
    <w:nsid w:val="39A53BE0"/>
    <w:multiLevelType w:val="multilevel"/>
    <w:tmpl w:val="9EC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2C3B08"/>
    <w:multiLevelType w:val="multilevel"/>
    <w:tmpl w:val="E3B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4C53B2"/>
    <w:multiLevelType w:val="multilevel"/>
    <w:tmpl w:val="39D2BCEA"/>
    <w:lvl w:ilvl="0">
      <w:start w:val="5"/>
      <w:numFmt w:val="decimal"/>
      <w:lvlText w:val="%1"/>
      <w:lvlJc w:val="left"/>
      <w:pPr>
        <w:ind w:left="1472" w:hanging="403"/>
      </w:pPr>
      <w:rPr>
        <w:rFonts w:hint="default"/>
        <w:lang w:val="es-ES" w:eastAsia="en-US" w:bidi="ar-SA"/>
      </w:rPr>
    </w:lvl>
    <w:lvl w:ilvl="1">
      <w:start w:val="1"/>
      <w:numFmt w:val="decimal"/>
      <w:lvlText w:val="%1.%2"/>
      <w:lvlJc w:val="left"/>
      <w:pPr>
        <w:ind w:left="1472" w:hanging="403"/>
      </w:pPr>
      <w:rPr>
        <w:rFonts w:ascii="Arial" w:eastAsia="Arial" w:hAnsi="Arial" w:cs="Arial" w:hint="default"/>
        <w:b/>
        <w:bCs/>
        <w:w w:val="99"/>
        <w:sz w:val="24"/>
        <w:szCs w:val="24"/>
        <w:lang w:val="es-ES" w:eastAsia="en-US" w:bidi="ar-SA"/>
      </w:rPr>
    </w:lvl>
    <w:lvl w:ilvl="2">
      <w:numFmt w:val="bullet"/>
      <w:lvlText w:val="•"/>
      <w:lvlJc w:val="left"/>
      <w:pPr>
        <w:ind w:left="2937" w:hanging="403"/>
      </w:pPr>
      <w:rPr>
        <w:rFonts w:hint="default"/>
        <w:lang w:val="es-ES" w:eastAsia="en-US" w:bidi="ar-SA"/>
      </w:rPr>
    </w:lvl>
    <w:lvl w:ilvl="3">
      <w:numFmt w:val="bullet"/>
      <w:lvlText w:val="•"/>
      <w:lvlJc w:val="left"/>
      <w:pPr>
        <w:ind w:left="3665" w:hanging="403"/>
      </w:pPr>
      <w:rPr>
        <w:rFonts w:hint="default"/>
        <w:lang w:val="es-ES" w:eastAsia="en-US" w:bidi="ar-SA"/>
      </w:rPr>
    </w:lvl>
    <w:lvl w:ilvl="4">
      <w:numFmt w:val="bullet"/>
      <w:lvlText w:val="•"/>
      <w:lvlJc w:val="left"/>
      <w:pPr>
        <w:ind w:left="4394" w:hanging="403"/>
      </w:pPr>
      <w:rPr>
        <w:rFonts w:hint="default"/>
        <w:lang w:val="es-ES" w:eastAsia="en-US" w:bidi="ar-SA"/>
      </w:rPr>
    </w:lvl>
    <w:lvl w:ilvl="5">
      <w:numFmt w:val="bullet"/>
      <w:lvlText w:val="•"/>
      <w:lvlJc w:val="left"/>
      <w:pPr>
        <w:ind w:left="5123" w:hanging="403"/>
      </w:pPr>
      <w:rPr>
        <w:rFonts w:hint="default"/>
        <w:lang w:val="es-ES" w:eastAsia="en-US" w:bidi="ar-SA"/>
      </w:rPr>
    </w:lvl>
    <w:lvl w:ilvl="6">
      <w:numFmt w:val="bullet"/>
      <w:lvlText w:val="•"/>
      <w:lvlJc w:val="left"/>
      <w:pPr>
        <w:ind w:left="5851" w:hanging="403"/>
      </w:pPr>
      <w:rPr>
        <w:rFonts w:hint="default"/>
        <w:lang w:val="es-ES" w:eastAsia="en-US" w:bidi="ar-SA"/>
      </w:rPr>
    </w:lvl>
    <w:lvl w:ilvl="7">
      <w:numFmt w:val="bullet"/>
      <w:lvlText w:val="•"/>
      <w:lvlJc w:val="left"/>
      <w:pPr>
        <w:ind w:left="6580" w:hanging="403"/>
      </w:pPr>
      <w:rPr>
        <w:rFonts w:hint="default"/>
        <w:lang w:val="es-ES" w:eastAsia="en-US" w:bidi="ar-SA"/>
      </w:rPr>
    </w:lvl>
    <w:lvl w:ilvl="8">
      <w:numFmt w:val="bullet"/>
      <w:lvlText w:val="•"/>
      <w:lvlJc w:val="left"/>
      <w:pPr>
        <w:ind w:left="7309" w:hanging="403"/>
      </w:pPr>
      <w:rPr>
        <w:rFonts w:hint="default"/>
        <w:lang w:val="es-ES" w:eastAsia="en-US" w:bidi="ar-SA"/>
      </w:rPr>
    </w:lvl>
  </w:abstractNum>
  <w:abstractNum w:abstractNumId="18" w15:restartNumberingAfterBreak="0">
    <w:nsid w:val="45645557"/>
    <w:multiLevelType w:val="multilevel"/>
    <w:tmpl w:val="680046BA"/>
    <w:lvl w:ilvl="0">
      <w:start w:val="3"/>
      <w:numFmt w:val="decimal"/>
      <w:lvlText w:val="%1"/>
      <w:lvlJc w:val="left"/>
      <w:pPr>
        <w:ind w:left="735" w:hanging="552"/>
      </w:pPr>
      <w:rPr>
        <w:rFonts w:hint="default"/>
        <w:lang w:val="es-ES" w:eastAsia="en-US" w:bidi="ar-SA"/>
      </w:rPr>
    </w:lvl>
    <w:lvl w:ilvl="1">
      <w:start w:val="1"/>
      <w:numFmt w:val="decimal"/>
      <w:lvlText w:val="%1.%2"/>
      <w:lvlJc w:val="left"/>
      <w:pPr>
        <w:ind w:left="735" w:hanging="552"/>
      </w:pPr>
      <w:rPr>
        <w:rFonts w:hint="default"/>
        <w:lang w:val="es-ES" w:eastAsia="en-US" w:bidi="ar-SA"/>
      </w:rPr>
    </w:lvl>
    <w:lvl w:ilvl="2">
      <w:start w:val="1"/>
      <w:numFmt w:val="decimal"/>
      <w:lvlText w:val="%1.%2.%3"/>
      <w:lvlJc w:val="left"/>
      <w:pPr>
        <w:ind w:left="735" w:hanging="552"/>
      </w:pPr>
      <w:rPr>
        <w:rFonts w:ascii="Arial" w:eastAsia="Arial" w:hAnsi="Arial" w:cs="Arial" w:hint="default"/>
        <w:b/>
        <w:bCs/>
        <w:i/>
        <w:iCs/>
        <w:spacing w:val="-3"/>
        <w:w w:val="100"/>
        <w:sz w:val="22"/>
        <w:szCs w:val="22"/>
        <w:lang w:val="es-ES" w:eastAsia="en-US" w:bidi="ar-SA"/>
      </w:rPr>
    </w:lvl>
    <w:lvl w:ilvl="3">
      <w:numFmt w:val="bullet"/>
      <w:lvlText w:val=""/>
      <w:lvlJc w:val="left"/>
      <w:pPr>
        <w:ind w:left="830" w:hanging="142"/>
      </w:pPr>
      <w:rPr>
        <w:rFonts w:ascii="Symbol" w:eastAsia="Symbol" w:hAnsi="Symbol" w:cs="Symbol" w:hint="default"/>
        <w:w w:val="100"/>
        <w:sz w:val="22"/>
        <w:szCs w:val="22"/>
        <w:lang w:val="es-ES" w:eastAsia="en-US" w:bidi="ar-SA"/>
      </w:rPr>
    </w:lvl>
    <w:lvl w:ilvl="4">
      <w:numFmt w:val="bullet"/>
      <w:lvlText w:val="•"/>
      <w:lvlJc w:val="left"/>
      <w:pPr>
        <w:ind w:left="3482" w:hanging="142"/>
      </w:pPr>
      <w:rPr>
        <w:rFonts w:hint="default"/>
        <w:lang w:val="es-ES" w:eastAsia="en-US" w:bidi="ar-SA"/>
      </w:rPr>
    </w:lvl>
    <w:lvl w:ilvl="5">
      <w:numFmt w:val="bullet"/>
      <w:lvlText w:val="•"/>
      <w:lvlJc w:val="left"/>
      <w:pPr>
        <w:ind w:left="4362" w:hanging="142"/>
      </w:pPr>
      <w:rPr>
        <w:rFonts w:hint="default"/>
        <w:lang w:val="es-ES" w:eastAsia="en-US" w:bidi="ar-SA"/>
      </w:rPr>
    </w:lvl>
    <w:lvl w:ilvl="6">
      <w:numFmt w:val="bullet"/>
      <w:lvlText w:val="•"/>
      <w:lvlJc w:val="left"/>
      <w:pPr>
        <w:ind w:left="5243" w:hanging="142"/>
      </w:pPr>
      <w:rPr>
        <w:rFonts w:hint="default"/>
        <w:lang w:val="es-ES" w:eastAsia="en-US" w:bidi="ar-SA"/>
      </w:rPr>
    </w:lvl>
    <w:lvl w:ilvl="7">
      <w:numFmt w:val="bullet"/>
      <w:lvlText w:val="•"/>
      <w:lvlJc w:val="left"/>
      <w:pPr>
        <w:ind w:left="6124" w:hanging="142"/>
      </w:pPr>
      <w:rPr>
        <w:rFonts w:hint="default"/>
        <w:lang w:val="es-ES" w:eastAsia="en-US" w:bidi="ar-SA"/>
      </w:rPr>
    </w:lvl>
    <w:lvl w:ilvl="8">
      <w:numFmt w:val="bullet"/>
      <w:lvlText w:val="•"/>
      <w:lvlJc w:val="left"/>
      <w:pPr>
        <w:ind w:left="7004" w:hanging="142"/>
      </w:pPr>
      <w:rPr>
        <w:rFonts w:hint="default"/>
        <w:lang w:val="es-ES" w:eastAsia="en-US" w:bidi="ar-SA"/>
      </w:rPr>
    </w:lvl>
  </w:abstractNum>
  <w:abstractNum w:abstractNumId="19" w15:restartNumberingAfterBreak="0">
    <w:nsid w:val="4D046903"/>
    <w:multiLevelType w:val="multilevel"/>
    <w:tmpl w:val="D0ACEEEA"/>
    <w:lvl w:ilvl="0">
      <w:start w:val="4"/>
      <w:numFmt w:val="decimal"/>
      <w:lvlText w:val="%1"/>
      <w:lvlJc w:val="left"/>
      <w:pPr>
        <w:ind w:left="1472" w:hanging="403"/>
      </w:pPr>
      <w:rPr>
        <w:rFonts w:hint="default"/>
        <w:lang w:val="es-ES" w:eastAsia="en-US" w:bidi="ar-SA"/>
      </w:rPr>
    </w:lvl>
    <w:lvl w:ilvl="1">
      <w:start w:val="1"/>
      <w:numFmt w:val="decimal"/>
      <w:lvlText w:val="%1.%2"/>
      <w:lvlJc w:val="left"/>
      <w:pPr>
        <w:ind w:left="1395" w:hanging="403"/>
      </w:pPr>
      <w:rPr>
        <w:rFonts w:ascii="Arial" w:eastAsia="Arial" w:hAnsi="Arial" w:cs="Arial" w:hint="default"/>
        <w:b/>
        <w:bCs/>
        <w:w w:val="99"/>
        <w:sz w:val="24"/>
        <w:szCs w:val="24"/>
        <w:lang w:val="es-ES" w:eastAsia="en-US" w:bidi="ar-SA"/>
      </w:rPr>
    </w:lvl>
    <w:lvl w:ilvl="2">
      <w:numFmt w:val="bullet"/>
      <w:lvlText w:val="•"/>
      <w:lvlJc w:val="left"/>
      <w:pPr>
        <w:ind w:left="2937" w:hanging="403"/>
      </w:pPr>
      <w:rPr>
        <w:rFonts w:hint="default"/>
        <w:lang w:val="es-ES" w:eastAsia="en-US" w:bidi="ar-SA"/>
      </w:rPr>
    </w:lvl>
    <w:lvl w:ilvl="3">
      <w:numFmt w:val="bullet"/>
      <w:lvlText w:val="•"/>
      <w:lvlJc w:val="left"/>
      <w:pPr>
        <w:ind w:left="3665" w:hanging="403"/>
      </w:pPr>
      <w:rPr>
        <w:rFonts w:hint="default"/>
        <w:lang w:val="es-ES" w:eastAsia="en-US" w:bidi="ar-SA"/>
      </w:rPr>
    </w:lvl>
    <w:lvl w:ilvl="4">
      <w:numFmt w:val="bullet"/>
      <w:lvlText w:val="•"/>
      <w:lvlJc w:val="left"/>
      <w:pPr>
        <w:ind w:left="4394" w:hanging="403"/>
      </w:pPr>
      <w:rPr>
        <w:rFonts w:hint="default"/>
        <w:lang w:val="es-ES" w:eastAsia="en-US" w:bidi="ar-SA"/>
      </w:rPr>
    </w:lvl>
    <w:lvl w:ilvl="5">
      <w:numFmt w:val="bullet"/>
      <w:lvlText w:val="•"/>
      <w:lvlJc w:val="left"/>
      <w:pPr>
        <w:ind w:left="5123" w:hanging="403"/>
      </w:pPr>
      <w:rPr>
        <w:rFonts w:hint="default"/>
        <w:lang w:val="es-ES" w:eastAsia="en-US" w:bidi="ar-SA"/>
      </w:rPr>
    </w:lvl>
    <w:lvl w:ilvl="6">
      <w:numFmt w:val="bullet"/>
      <w:lvlText w:val="•"/>
      <w:lvlJc w:val="left"/>
      <w:pPr>
        <w:ind w:left="5851" w:hanging="403"/>
      </w:pPr>
      <w:rPr>
        <w:rFonts w:hint="default"/>
        <w:lang w:val="es-ES" w:eastAsia="en-US" w:bidi="ar-SA"/>
      </w:rPr>
    </w:lvl>
    <w:lvl w:ilvl="7">
      <w:numFmt w:val="bullet"/>
      <w:lvlText w:val="•"/>
      <w:lvlJc w:val="left"/>
      <w:pPr>
        <w:ind w:left="6580" w:hanging="403"/>
      </w:pPr>
      <w:rPr>
        <w:rFonts w:hint="default"/>
        <w:lang w:val="es-ES" w:eastAsia="en-US" w:bidi="ar-SA"/>
      </w:rPr>
    </w:lvl>
    <w:lvl w:ilvl="8">
      <w:numFmt w:val="bullet"/>
      <w:lvlText w:val="•"/>
      <w:lvlJc w:val="left"/>
      <w:pPr>
        <w:ind w:left="7309" w:hanging="403"/>
      </w:pPr>
      <w:rPr>
        <w:rFonts w:hint="default"/>
        <w:lang w:val="es-ES" w:eastAsia="en-US" w:bidi="ar-SA"/>
      </w:rPr>
    </w:lvl>
  </w:abstractNum>
  <w:abstractNum w:abstractNumId="20" w15:restartNumberingAfterBreak="0">
    <w:nsid w:val="534249CB"/>
    <w:multiLevelType w:val="multilevel"/>
    <w:tmpl w:val="6B30B17E"/>
    <w:lvl w:ilvl="0">
      <w:start w:val="6"/>
      <w:numFmt w:val="decimal"/>
      <w:lvlText w:val="%1"/>
      <w:lvlJc w:val="left"/>
      <w:pPr>
        <w:ind w:left="1197" w:hanging="368"/>
      </w:pPr>
      <w:rPr>
        <w:rFonts w:hint="default"/>
        <w:lang w:val="es-ES" w:eastAsia="en-US" w:bidi="ar-SA"/>
      </w:rPr>
    </w:lvl>
    <w:lvl w:ilvl="1">
      <w:start w:val="3"/>
      <w:numFmt w:val="decimal"/>
      <w:lvlText w:val="%1.%2"/>
      <w:lvlJc w:val="left"/>
      <w:pPr>
        <w:ind w:left="1197" w:hanging="368"/>
      </w:pPr>
      <w:rPr>
        <w:rFonts w:ascii="Arial" w:eastAsia="Arial" w:hAnsi="Arial" w:cs="Arial" w:hint="default"/>
        <w:b/>
        <w:bCs/>
        <w:w w:val="100"/>
        <w:sz w:val="22"/>
        <w:szCs w:val="22"/>
        <w:lang w:val="es-ES" w:eastAsia="en-US" w:bidi="ar-SA"/>
      </w:rPr>
    </w:lvl>
    <w:lvl w:ilvl="2">
      <w:start w:val="1"/>
      <w:numFmt w:val="decimal"/>
      <w:lvlText w:val="%1.%2.%3"/>
      <w:lvlJc w:val="left"/>
      <w:pPr>
        <w:ind w:left="1379" w:hanging="550"/>
      </w:pPr>
      <w:rPr>
        <w:rFonts w:ascii="Arial" w:eastAsia="Arial" w:hAnsi="Arial" w:cs="Arial" w:hint="default"/>
        <w:b/>
        <w:bCs/>
        <w:w w:val="100"/>
        <w:sz w:val="22"/>
        <w:szCs w:val="22"/>
        <w:lang w:val="es-ES" w:eastAsia="en-US" w:bidi="ar-SA"/>
      </w:rPr>
    </w:lvl>
    <w:lvl w:ilvl="3">
      <w:numFmt w:val="bullet"/>
      <w:lvlText w:val="•"/>
      <w:lvlJc w:val="left"/>
      <w:pPr>
        <w:ind w:left="3021" w:hanging="550"/>
      </w:pPr>
      <w:rPr>
        <w:rFonts w:hint="default"/>
        <w:lang w:val="es-ES" w:eastAsia="en-US" w:bidi="ar-SA"/>
      </w:rPr>
    </w:lvl>
    <w:lvl w:ilvl="4">
      <w:numFmt w:val="bullet"/>
      <w:lvlText w:val="•"/>
      <w:lvlJc w:val="left"/>
      <w:pPr>
        <w:ind w:left="3842" w:hanging="550"/>
      </w:pPr>
      <w:rPr>
        <w:rFonts w:hint="default"/>
        <w:lang w:val="es-ES" w:eastAsia="en-US" w:bidi="ar-SA"/>
      </w:rPr>
    </w:lvl>
    <w:lvl w:ilvl="5">
      <w:numFmt w:val="bullet"/>
      <w:lvlText w:val="•"/>
      <w:lvlJc w:val="left"/>
      <w:pPr>
        <w:ind w:left="4662" w:hanging="550"/>
      </w:pPr>
      <w:rPr>
        <w:rFonts w:hint="default"/>
        <w:lang w:val="es-ES" w:eastAsia="en-US" w:bidi="ar-SA"/>
      </w:rPr>
    </w:lvl>
    <w:lvl w:ilvl="6">
      <w:numFmt w:val="bullet"/>
      <w:lvlText w:val="•"/>
      <w:lvlJc w:val="left"/>
      <w:pPr>
        <w:ind w:left="5483" w:hanging="550"/>
      </w:pPr>
      <w:rPr>
        <w:rFonts w:hint="default"/>
        <w:lang w:val="es-ES" w:eastAsia="en-US" w:bidi="ar-SA"/>
      </w:rPr>
    </w:lvl>
    <w:lvl w:ilvl="7">
      <w:numFmt w:val="bullet"/>
      <w:lvlText w:val="•"/>
      <w:lvlJc w:val="left"/>
      <w:pPr>
        <w:ind w:left="6304" w:hanging="550"/>
      </w:pPr>
      <w:rPr>
        <w:rFonts w:hint="default"/>
        <w:lang w:val="es-ES" w:eastAsia="en-US" w:bidi="ar-SA"/>
      </w:rPr>
    </w:lvl>
    <w:lvl w:ilvl="8">
      <w:numFmt w:val="bullet"/>
      <w:lvlText w:val="•"/>
      <w:lvlJc w:val="left"/>
      <w:pPr>
        <w:ind w:left="7124" w:hanging="550"/>
      </w:pPr>
      <w:rPr>
        <w:rFonts w:hint="default"/>
        <w:lang w:val="es-ES" w:eastAsia="en-US" w:bidi="ar-SA"/>
      </w:rPr>
    </w:lvl>
  </w:abstractNum>
  <w:abstractNum w:abstractNumId="21" w15:restartNumberingAfterBreak="0">
    <w:nsid w:val="54BC080B"/>
    <w:multiLevelType w:val="hybridMultilevel"/>
    <w:tmpl w:val="6BB8FFDE"/>
    <w:lvl w:ilvl="0" w:tplc="73B2DFB4">
      <w:start w:val="1"/>
      <w:numFmt w:val="bullet"/>
      <w:lvlText w:val="•"/>
      <w:lvlJc w:val="left"/>
      <w:pPr>
        <w:ind w:left="1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7C7942">
      <w:start w:val="1"/>
      <w:numFmt w:val="bullet"/>
      <w:lvlText w:val="o"/>
      <w:lvlJc w:val="left"/>
      <w:pPr>
        <w:ind w:left="1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9CBFE0">
      <w:start w:val="1"/>
      <w:numFmt w:val="bullet"/>
      <w:lvlText w:val="▪"/>
      <w:lvlJc w:val="left"/>
      <w:pPr>
        <w:ind w:left="2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329FC8">
      <w:start w:val="1"/>
      <w:numFmt w:val="bullet"/>
      <w:lvlText w:val="•"/>
      <w:lvlJc w:val="left"/>
      <w:pPr>
        <w:ind w:left="3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BEDB5E">
      <w:start w:val="1"/>
      <w:numFmt w:val="bullet"/>
      <w:lvlText w:val="o"/>
      <w:lvlJc w:val="left"/>
      <w:pPr>
        <w:ind w:left="3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D4BED0">
      <w:start w:val="1"/>
      <w:numFmt w:val="bullet"/>
      <w:lvlText w:val="▪"/>
      <w:lvlJc w:val="left"/>
      <w:pPr>
        <w:ind w:left="4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A2DE">
      <w:start w:val="1"/>
      <w:numFmt w:val="bullet"/>
      <w:lvlText w:val="•"/>
      <w:lvlJc w:val="left"/>
      <w:pPr>
        <w:ind w:left="5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42792C">
      <w:start w:val="1"/>
      <w:numFmt w:val="bullet"/>
      <w:lvlText w:val="o"/>
      <w:lvlJc w:val="left"/>
      <w:pPr>
        <w:ind w:left="5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A69D72">
      <w:start w:val="1"/>
      <w:numFmt w:val="bullet"/>
      <w:lvlText w:val="▪"/>
      <w:lvlJc w:val="left"/>
      <w:pPr>
        <w:ind w:left="6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4CB387D"/>
    <w:multiLevelType w:val="multilevel"/>
    <w:tmpl w:val="9C4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7B16FB"/>
    <w:multiLevelType w:val="multilevel"/>
    <w:tmpl w:val="961C3048"/>
    <w:lvl w:ilvl="0">
      <w:start w:val="3"/>
      <w:numFmt w:val="decimal"/>
      <w:lvlText w:val="%1"/>
      <w:lvlJc w:val="left"/>
      <w:pPr>
        <w:ind w:left="360" w:hanging="360"/>
      </w:pPr>
      <w:rPr>
        <w:rFonts w:ascii="Arial" w:hint="default"/>
        <w:b/>
      </w:rPr>
    </w:lvl>
    <w:lvl w:ilvl="1">
      <w:start w:val="1"/>
      <w:numFmt w:val="decimal"/>
      <w:lvlText w:val="%1.%2"/>
      <w:lvlJc w:val="left"/>
      <w:pPr>
        <w:ind w:left="1494" w:hanging="360"/>
      </w:pPr>
      <w:rPr>
        <w:rFonts w:ascii="Arial" w:hint="default"/>
        <w:b/>
      </w:rPr>
    </w:lvl>
    <w:lvl w:ilvl="2">
      <w:start w:val="1"/>
      <w:numFmt w:val="decimal"/>
      <w:lvlText w:val="%1.%2.%3"/>
      <w:lvlJc w:val="left"/>
      <w:pPr>
        <w:ind w:left="2858" w:hanging="720"/>
      </w:pPr>
      <w:rPr>
        <w:rFonts w:ascii="Arial" w:hint="default"/>
        <w:b/>
      </w:rPr>
    </w:lvl>
    <w:lvl w:ilvl="3">
      <w:start w:val="1"/>
      <w:numFmt w:val="decimal"/>
      <w:lvlText w:val="%1.%2.%3.%4"/>
      <w:lvlJc w:val="left"/>
      <w:pPr>
        <w:ind w:left="3927" w:hanging="720"/>
      </w:pPr>
      <w:rPr>
        <w:rFonts w:ascii="Arial" w:hint="default"/>
        <w:b/>
      </w:rPr>
    </w:lvl>
    <w:lvl w:ilvl="4">
      <w:start w:val="1"/>
      <w:numFmt w:val="decimal"/>
      <w:lvlText w:val="%1.%2.%3.%4.%5"/>
      <w:lvlJc w:val="left"/>
      <w:pPr>
        <w:ind w:left="5356" w:hanging="1080"/>
      </w:pPr>
      <w:rPr>
        <w:rFonts w:ascii="Arial" w:hint="default"/>
        <w:b/>
      </w:rPr>
    </w:lvl>
    <w:lvl w:ilvl="5">
      <w:start w:val="1"/>
      <w:numFmt w:val="decimal"/>
      <w:lvlText w:val="%1.%2.%3.%4.%5.%6"/>
      <w:lvlJc w:val="left"/>
      <w:pPr>
        <w:ind w:left="6425" w:hanging="1080"/>
      </w:pPr>
      <w:rPr>
        <w:rFonts w:ascii="Arial" w:hint="default"/>
        <w:b/>
      </w:rPr>
    </w:lvl>
    <w:lvl w:ilvl="6">
      <w:start w:val="1"/>
      <w:numFmt w:val="decimal"/>
      <w:lvlText w:val="%1.%2.%3.%4.%5.%6.%7"/>
      <w:lvlJc w:val="left"/>
      <w:pPr>
        <w:ind w:left="7854" w:hanging="1440"/>
      </w:pPr>
      <w:rPr>
        <w:rFonts w:ascii="Arial" w:hint="default"/>
        <w:b/>
      </w:rPr>
    </w:lvl>
    <w:lvl w:ilvl="7">
      <w:start w:val="1"/>
      <w:numFmt w:val="decimal"/>
      <w:lvlText w:val="%1.%2.%3.%4.%5.%6.%7.%8"/>
      <w:lvlJc w:val="left"/>
      <w:pPr>
        <w:ind w:left="8923" w:hanging="1440"/>
      </w:pPr>
      <w:rPr>
        <w:rFonts w:ascii="Arial" w:hint="default"/>
        <w:b/>
      </w:rPr>
    </w:lvl>
    <w:lvl w:ilvl="8">
      <w:start w:val="1"/>
      <w:numFmt w:val="decimal"/>
      <w:lvlText w:val="%1.%2.%3.%4.%5.%6.%7.%8.%9"/>
      <w:lvlJc w:val="left"/>
      <w:pPr>
        <w:ind w:left="10352" w:hanging="1800"/>
      </w:pPr>
      <w:rPr>
        <w:rFonts w:ascii="Arial" w:hint="default"/>
        <w:b/>
      </w:rPr>
    </w:lvl>
  </w:abstractNum>
  <w:abstractNum w:abstractNumId="24" w15:restartNumberingAfterBreak="0">
    <w:nsid w:val="64957B13"/>
    <w:multiLevelType w:val="multilevel"/>
    <w:tmpl w:val="CAF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0E36E2"/>
    <w:multiLevelType w:val="hybridMultilevel"/>
    <w:tmpl w:val="86BC53E8"/>
    <w:lvl w:ilvl="0" w:tplc="556A15C0">
      <w:start w:val="1"/>
      <w:numFmt w:val="bullet"/>
      <w:lvlText w:val="•"/>
      <w:lvlJc w:val="left"/>
      <w:pPr>
        <w:ind w:left="1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8A4DE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8C780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CE403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888F2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C28AC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5E1F9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60E84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36D82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4843F46"/>
    <w:multiLevelType w:val="multilevel"/>
    <w:tmpl w:val="34A4C1DC"/>
    <w:lvl w:ilvl="0">
      <w:start w:val="7"/>
      <w:numFmt w:val="decimal"/>
      <w:lvlText w:val="%1"/>
      <w:lvlJc w:val="left"/>
      <w:pPr>
        <w:ind w:left="360" w:hanging="360"/>
      </w:pPr>
      <w:rPr>
        <w:rFonts w:ascii="Arial" w:hint="default"/>
        <w:b/>
      </w:rPr>
    </w:lvl>
    <w:lvl w:ilvl="1">
      <w:start w:val="1"/>
      <w:numFmt w:val="decimal"/>
      <w:lvlText w:val="%1.%2"/>
      <w:lvlJc w:val="left"/>
      <w:pPr>
        <w:ind w:left="1352" w:hanging="360"/>
      </w:pPr>
      <w:rPr>
        <w:rFonts w:ascii="Arial" w:hint="default"/>
        <w:b/>
      </w:rPr>
    </w:lvl>
    <w:lvl w:ilvl="2">
      <w:start w:val="1"/>
      <w:numFmt w:val="decimal"/>
      <w:lvlText w:val="%1.%2.%3"/>
      <w:lvlJc w:val="left"/>
      <w:pPr>
        <w:ind w:left="2704" w:hanging="720"/>
      </w:pPr>
      <w:rPr>
        <w:rFonts w:ascii="Arial" w:hint="default"/>
        <w:b/>
      </w:rPr>
    </w:lvl>
    <w:lvl w:ilvl="3">
      <w:start w:val="1"/>
      <w:numFmt w:val="decimal"/>
      <w:lvlText w:val="%1.%2.%3.%4"/>
      <w:lvlJc w:val="left"/>
      <w:pPr>
        <w:ind w:left="3696" w:hanging="720"/>
      </w:pPr>
      <w:rPr>
        <w:rFonts w:ascii="Arial" w:hint="default"/>
        <w:b/>
      </w:rPr>
    </w:lvl>
    <w:lvl w:ilvl="4">
      <w:start w:val="1"/>
      <w:numFmt w:val="decimal"/>
      <w:lvlText w:val="%1.%2.%3.%4.%5"/>
      <w:lvlJc w:val="left"/>
      <w:pPr>
        <w:ind w:left="5048" w:hanging="1080"/>
      </w:pPr>
      <w:rPr>
        <w:rFonts w:ascii="Arial" w:hint="default"/>
        <w:b/>
      </w:rPr>
    </w:lvl>
    <w:lvl w:ilvl="5">
      <w:start w:val="1"/>
      <w:numFmt w:val="decimal"/>
      <w:lvlText w:val="%1.%2.%3.%4.%5.%6"/>
      <w:lvlJc w:val="left"/>
      <w:pPr>
        <w:ind w:left="6040" w:hanging="1080"/>
      </w:pPr>
      <w:rPr>
        <w:rFonts w:ascii="Arial" w:hint="default"/>
        <w:b/>
      </w:rPr>
    </w:lvl>
    <w:lvl w:ilvl="6">
      <w:start w:val="1"/>
      <w:numFmt w:val="decimal"/>
      <w:lvlText w:val="%1.%2.%3.%4.%5.%6.%7"/>
      <w:lvlJc w:val="left"/>
      <w:pPr>
        <w:ind w:left="7392" w:hanging="1440"/>
      </w:pPr>
      <w:rPr>
        <w:rFonts w:ascii="Arial" w:hint="default"/>
        <w:b/>
      </w:rPr>
    </w:lvl>
    <w:lvl w:ilvl="7">
      <w:start w:val="1"/>
      <w:numFmt w:val="decimal"/>
      <w:lvlText w:val="%1.%2.%3.%4.%5.%6.%7.%8"/>
      <w:lvlJc w:val="left"/>
      <w:pPr>
        <w:ind w:left="8384" w:hanging="1440"/>
      </w:pPr>
      <w:rPr>
        <w:rFonts w:ascii="Arial" w:hint="default"/>
        <w:b/>
      </w:rPr>
    </w:lvl>
    <w:lvl w:ilvl="8">
      <w:start w:val="1"/>
      <w:numFmt w:val="decimal"/>
      <w:lvlText w:val="%1.%2.%3.%4.%5.%6.%7.%8.%9"/>
      <w:lvlJc w:val="left"/>
      <w:pPr>
        <w:ind w:left="9736" w:hanging="1800"/>
      </w:pPr>
      <w:rPr>
        <w:rFonts w:ascii="Arial" w:hint="default"/>
        <w:b/>
      </w:rPr>
    </w:lvl>
  </w:abstractNum>
  <w:num w:numId="1" w16cid:durableId="132993559">
    <w:abstractNumId w:val="13"/>
  </w:num>
  <w:num w:numId="2" w16cid:durableId="1860386211">
    <w:abstractNumId w:val="2"/>
  </w:num>
  <w:num w:numId="3" w16cid:durableId="290864731">
    <w:abstractNumId w:val="9"/>
  </w:num>
  <w:num w:numId="4" w16cid:durableId="1019238017">
    <w:abstractNumId w:val="1"/>
  </w:num>
  <w:num w:numId="5" w16cid:durableId="1333681927">
    <w:abstractNumId w:val="20"/>
  </w:num>
  <w:num w:numId="6" w16cid:durableId="1481076001">
    <w:abstractNumId w:val="5"/>
  </w:num>
  <w:num w:numId="7" w16cid:durableId="97219044">
    <w:abstractNumId w:val="12"/>
  </w:num>
  <w:num w:numId="8" w16cid:durableId="1244754181">
    <w:abstractNumId w:val="0"/>
  </w:num>
  <w:num w:numId="9" w16cid:durableId="1677610717">
    <w:abstractNumId w:val="18"/>
  </w:num>
  <w:num w:numId="10" w16cid:durableId="2000619235">
    <w:abstractNumId w:val="10"/>
  </w:num>
  <w:num w:numId="11" w16cid:durableId="136991425">
    <w:abstractNumId w:val="7"/>
  </w:num>
  <w:num w:numId="12" w16cid:durableId="378895988">
    <w:abstractNumId w:val="3"/>
  </w:num>
  <w:num w:numId="13" w16cid:durableId="213808892">
    <w:abstractNumId w:val="14"/>
  </w:num>
  <w:num w:numId="14" w16cid:durableId="207033683">
    <w:abstractNumId w:val="17"/>
  </w:num>
  <w:num w:numId="15" w16cid:durableId="492527363">
    <w:abstractNumId w:val="19"/>
  </w:num>
  <w:num w:numId="16" w16cid:durableId="1435830064">
    <w:abstractNumId w:val="23"/>
  </w:num>
  <w:num w:numId="17" w16cid:durableId="1225140359">
    <w:abstractNumId w:val="26"/>
  </w:num>
  <w:num w:numId="18" w16cid:durableId="1560095227">
    <w:abstractNumId w:val="25"/>
  </w:num>
  <w:num w:numId="19" w16cid:durableId="282657027">
    <w:abstractNumId w:val="6"/>
  </w:num>
  <w:num w:numId="20" w16cid:durableId="1022631674">
    <w:abstractNumId w:val="21"/>
  </w:num>
  <w:num w:numId="21" w16cid:durableId="1794251940">
    <w:abstractNumId w:val="16"/>
  </w:num>
  <w:num w:numId="22" w16cid:durableId="2084057337">
    <w:abstractNumId w:val="11"/>
  </w:num>
  <w:num w:numId="23" w16cid:durableId="852762405">
    <w:abstractNumId w:val="8"/>
  </w:num>
  <w:num w:numId="24" w16cid:durableId="600600608">
    <w:abstractNumId w:val="22"/>
  </w:num>
  <w:num w:numId="25" w16cid:durableId="73674774">
    <w:abstractNumId w:val="24"/>
  </w:num>
  <w:num w:numId="26" w16cid:durableId="1942760838">
    <w:abstractNumId w:val="15"/>
  </w:num>
  <w:num w:numId="27" w16cid:durableId="1164734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mirrorMargin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CC"/>
    <w:rsid w:val="00000A7B"/>
    <w:rsid w:val="0000186D"/>
    <w:rsid w:val="000027FB"/>
    <w:rsid w:val="00003A39"/>
    <w:rsid w:val="00006173"/>
    <w:rsid w:val="0000743F"/>
    <w:rsid w:val="0001148C"/>
    <w:rsid w:val="0001629F"/>
    <w:rsid w:val="00016E53"/>
    <w:rsid w:val="00016F05"/>
    <w:rsid w:val="0001786C"/>
    <w:rsid w:val="00022266"/>
    <w:rsid w:val="00024944"/>
    <w:rsid w:val="00026BD6"/>
    <w:rsid w:val="000324B0"/>
    <w:rsid w:val="00033EB2"/>
    <w:rsid w:val="00035803"/>
    <w:rsid w:val="00035B1B"/>
    <w:rsid w:val="00037C5D"/>
    <w:rsid w:val="0004085D"/>
    <w:rsid w:val="00052D47"/>
    <w:rsid w:val="0005300C"/>
    <w:rsid w:val="00062082"/>
    <w:rsid w:val="000636DF"/>
    <w:rsid w:val="00074B92"/>
    <w:rsid w:val="000773F9"/>
    <w:rsid w:val="00093DF6"/>
    <w:rsid w:val="000A50FB"/>
    <w:rsid w:val="000A541C"/>
    <w:rsid w:val="000B288C"/>
    <w:rsid w:val="000B41F2"/>
    <w:rsid w:val="000B66EE"/>
    <w:rsid w:val="000B7020"/>
    <w:rsid w:val="000C5F14"/>
    <w:rsid w:val="000D253D"/>
    <w:rsid w:val="000E19E9"/>
    <w:rsid w:val="000E23CD"/>
    <w:rsid w:val="000F1088"/>
    <w:rsid w:val="000F1851"/>
    <w:rsid w:val="00104EFC"/>
    <w:rsid w:val="00106251"/>
    <w:rsid w:val="001062D1"/>
    <w:rsid w:val="001117A1"/>
    <w:rsid w:val="00113495"/>
    <w:rsid w:val="001137C1"/>
    <w:rsid w:val="00115B74"/>
    <w:rsid w:val="00116925"/>
    <w:rsid w:val="00122908"/>
    <w:rsid w:val="0012395C"/>
    <w:rsid w:val="00130A4C"/>
    <w:rsid w:val="001335F3"/>
    <w:rsid w:val="00136592"/>
    <w:rsid w:val="00142529"/>
    <w:rsid w:val="00143AEC"/>
    <w:rsid w:val="00143C6C"/>
    <w:rsid w:val="00146363"/>
    <w:rsid w:val="001519AD"/>
    <w:rsid w:val="00156DFE"/>
    <w:rsid w:val="00160D70"/>
    <w:rsid w:val="0017087F"/>
    <w:rsid w:val="0017562B"/>
    <w:rsid w:val="001774C2"/>
    <w:rsid w:val="00180079"/>
    <w:rsid w:val="00190D4B"/>
    <w:rsid w:val="0019275C"/>
    <w:rsid w:val="001A084A"/>
    <w:rsid w:val="001A2CF3"/>
    <w:rsid w:val="001A2E4E"/>
    <w:rsid w:val="001A3460"/>
    <w:rsid w:val="001A6CA0"/>
    <w:rsid w:val="001A7E2C"/>
    <w:rsid w:val="001A7EC2"/>
    <w:rsid w:val="001B7D14"/>
    <w:rsid w:val="001C1E61"/>
    <w:rsid w:val="001D26A0"/>
    <w:rsid w:val="001D35C0"/>
    <w:rsid w:val="001D5F2D"/>
    <w:rsid w:val="001E268F"/>
    <w:rsid w:val="001E3D02"/>
    <w:rsid w:val="001E72B2"/>
    <w:rsid w:val="001F0F61"/>
    <w:rsid w:val="001F1021"/>
    <w:rsid w:val="001F49E4"/>
    <w:rsid w:val="001F69A0"/>
    <w:rsid w:val="00201AED"/>
    <w:rsid w:val="00204627"/>
    <w:rsid w:val="00206296"/>
    <w:rsid w:val="00206E7A"/>
    <w:rsid w:val="0021149B"/>
    <w:rsid w:val="00211988"/>
    <w:rsid w:val="00215DA3"/>
    <w:rsid w:val="00217D28"/>
    <w:rsid w:val="0023065F"/>
    <w:rsid w:val="00231E33"/>
    <w:rsid w:val="00234052"/>
    <w:rsid w:val="002353B1"/>
    <w:rsid w:val="0023573B"/>
    <w:rsid w:val="00236838"/>
    <w:rsid w:val="002374E1"/>
    <w:rsid w:val="00241A8E"/>
    <w:rsid w:val="00242301"/>
    <w:rsid w:val="00242340"/>
    <w:rsid w:val="002429A4"/>
    <w:rsid w:val="00255C1A"/>
    <w:rsid w:val="0027149C"/>
    <w:rsid w:val="00283704"/>
    <w:rsid w:val="00286729"/>
    <w:rsid w:val="00294C7E"/>
    <w:rsid w:val="002A4C07"/>
    <w:rsid w:val="002A6800"/>
    <w:rsid w:val="002A6BCD"/>
    <w:rsid w:val="002A76FC"/>
    <w:rsid w:val="002B1DF0"/>
    <w:rsid w:val="002B423A"/>
    <w:rsid w:val="002C0930"/>
    <w:rsid w:val="002C5B9A"/>
    <w:rsid w:val="002C6379"/>
    <w:rsid w:val="002C6927"/>
    <w:rsid w:val="002D066B"/>
    <w:rsid w:val="002D4437"/>
    <w:rsid w:val="002D4542"/>
    <w:rsid w:val="002E403F"/>
    <w:rsid w:val="002E70D4"/>
    <w:rsid w:val="002F4A37"/>
    <w:rsid w:val="00304E08"/>
    <w:rsid w:val="003072A1"/>
    <w:rsid w:val="00317870"/>
    <w:rsid w:val="0032097D"/>
    <w:rsid w:val="00323469"/>
    <w:rsid w:val="00324F90"/>
    <w:rsid w:val="0032543D"/>
    <w:rsid w:val="003271E9"/>
    <w:rsid w:val="00341543"/>
    <w:rsid w:val="00352090"/>
    <w:rsid w:val="00352E7D"/>
    <w:rsid w:val="003563E3"/>
    <w:rsid w:val="00360D5A"/>
    <w:rsid w:val="003617C2"/>
    <w:rsid w:val="003635CC"/>
    <w:rsid w:val="00367570"/>
    <w:rsid w:val="00367815"/>
    <w:rsid w:val="00367B70"/>
    <w:rsid w:val="00375D4B"/>
    <w:rsid w:val="00380E6A"/>
    <w:rsid w:val="00381083"/>
    <w:rsid w:val="00386073"/>
    <w:rsid w:val="003867BC"/>
    <w:rsid w:val="00386E48"/>
    <w:rsid w:val="003913D1"/>
    <w:rsid w:val="00391D13"/>
    <w:rsid w:val="00395134"/>
    <w:rsid w:val="003A2D6F"/>
    <w:rsid w:val="003A2E2B"/>
    <w:rsid w:val="003A328E"/>
    <w:rsid w:val="003B14B4"/>
    <w:rsid w:val="003B7520"/>
    <w:rsid w:val="003C049F"/>
    <w:rsid w:val="003C33CF"/>
    <w:rsid w:val="003C57A3"/>
    <w:rsid w:val="003C7EDA"/>
    <w:rsid w:val="003D16D8"/>
    <w:rsid w:val="003D285A"/>
    <w:rsid w:val="003D51B1"/>
    <w:rsid w:val="003D5892"/>
    <w:rsid w:val="003D6AFD"/>
    <w:rsid w:val="003D7A06"/>
    <w:rsid w:val="003E4728"/>
    <w:rsid w:val="003F444F"/>
    <w:rsid w:val="00400D40"/>
    <w:rsid w:val="00404182"/>
    <w:rsid w:val="00404304"/>
    <w:rsid w:val="004060D1"/>
    <w:rsid w:val="00411215"/>
    <w:rsid w:val="00412783"/>
    <w:rsid w:val="0042103B"/>
    <w:rsid w:val="00424E62"/>
    <w:rsid w:val="00425515"/>
    <w:rsid w:val="00425F87"/>
    <w:rsid w:val="004320F1"/>
    <w:rsid w:val="00435CE1"/>
    <w:rsid w:val="00436A43"/>
    <w:rsid w:val="004407D5"/>
    <w:rsid w:val="004407D7"/>
    <w:rsid w:val="004429EA"/>
    <w:rsid w:val="00447B92"/>
    <w:rsid w:val="00456777"/>
    <w:rsid w:val="00461431"/>
    <w:rsid w:val="00464972"/>
    <w:rsid w:val="0046567B"/>
    <w:rsid w:val="0046698E"/>
    <w:rsid w:val="00470690"/>
    <w:rsid w:val="00470708"/>
    <w:rsid w:val="0047089B"/>
    <w:rsid w:val="00473145"/>
    <w:rsid w:val="0048622A"/>
    <w:rsid w:val="00486871"/>
    <w:rsid w:val="00496B94"/>
    <w:rsid w:val="004A010D"/>
    <w:rsid w:val="004A562E"/>
    <w:rsid w:val="004A58C9"/>
    <w:rsid w:val="004B0BA3"/>
    <w:rsid w:val="004B6193"/>
    <w:rsid w:val="004C19A5"/>
    <w:rsid w:val="004C2C1E"/>
    <w:rsid w:val="004C53C9"/>
    <w:rsid w:val="004D54DE"/>
    <w:rsid w:val="004D729D"/>
    <w:rsid w:val="004E2262"/>
    <w:rsid w:val="004E25FB"/>
    <w:rsid w:val="004E29E1"/>
    <w:rsid w:val="004E2B1B"/>
    <w:rsid w:val="004E3DA8"/>
    <w:rsid w:val="004E59E8"/>
    <w:rsid w:val="00500264"/>
    <w:rsid w:val="005009A3"/>
    <w:rsid w:val="00500EC7"/>
    <w:rsid w:val="00501BE1"/>
    <w:rsid w:val="00503931"/>
    <w:rsid w:val="00504351"/>
    <w:rsid w:val="005130C5"/>
    <w:rsid w:val="00522C09"/>
    <w:rsid w:val="00531229"/>
    <w:rsid w:val="00531D6A"/>
    <w:rsid w:val="0054088F"/>
    <w:rsid w:val="005445EA"/>
    <w:rsid w:val="00547217"/>
    <w:rsid w:val="005477E4"/>
    <w:rsid w:val="00552B96"/>
    <w:rsid w:val="00553E67"/>
    <w:rsid w:val="005569F9"/>
    <w:rsid w:val="0056024C"/>
    <w:rsid w:val="00560FEF"/>
    <w:rsid w:val="00563FDD"/>
    <w:rsid w:val="00565979"/>
    <w:rsid w:val="00580349"/>
    <w:rsid w:val="0058586E"/>
    <w:rsid w:val="00585F80"/>
    <w:rsid w:val="00586B0E"/>
    <w:rsid w:val="0059012E"/>
    <w:rsid w:val="005918FB"/>
    <w:rsid w:val="00592C8C"/>
    <w:rsid w:val="005A1E16"/>
    <w:rsid w:val="005A3A39"/>
    <w:rsid w:val="005A69A7"/>
    <w:rsid w:val="005B51D7"/>
    <w:rsid w:val="005B7F4C"/>
    <w:rsid w:val="005C0507"/>
    <w:rsid w:val="005C29BC"/>
    <w:rsid w:val="005C2B34"/>
    <w:rsid w:val="005D17A8"/>
    <w:rsid w:val="005D254D"/>
    <w:rsid w:val="005D52E5"/>
    <w:rsid w:val="005D68AF"/>
    <w:rsid w:val="005E1FA4"/>
    <w:rsid w:val="005E4701"/>
    <w:rsid w:val="005E49AB"/>
    <w:rsid w:val="005E6367"/>
    <w:rsid w:val="005F03E7"/>
    <w:rsid w:val="005F57A6"/>
    <w:rsid w:val="005F6720"/>
    <w:rsid w:val="00600E62"/>
    <w:rsid w:val="00604A11"/>
    <w:rsid w:val="006059F7"/>
    <w:rsid w:val="00605D04"/>
    <w:rsid w:val="0060781B"/>
    <w:rsid w:val="00611D95"/>
    <w:rsid w:val="00612785"/>
    <w:rsid w:val="00620714"/>
    <w:rsid w:val="00620858"/>
    <w:rsid w:val="006213FD"/>
    <w:rsid w:val="00624FBE"/>
    <w:rsid w:val="006302E8"/>
    <w:rsid w:val="006310FC"/>
    <w:rsid w:val="00634636"/>
    <w:rsid w:val="006347A9"/>
    <w:rsid w:val="00634FA7"/>
    <w:rsid w:val="00635CA9"/>
    <w:rsid w:val="0063708B"/>
    <w:rsid w:val="00641353"/>
    <w:rsid w:val="00642CE4"/>
    <w:rsid w:val="00644A49"/>
    <w:rsid w:val="006478C0"/>
    <w:rsid w:val="006512C4"/>
    <w:rsid w:val="00651E66"/>
    <w:rsid w:val="00660B6D"/>
    <w:rsid w:val="0066255D"/>
    <w:rsid w:val="00663BDE"/>
    <w:rsid w:val="0067117F"/>
    <w:rsid w:val="006762C2"/>
    <w:rsid w:val="0067699D"/>
    <w:rsid w:val="00681D23"/>
    <w:rsid w:val="006907C7"/>
    <w:rsid w:val="006916E0"/>
    <w:rsid w:val="00693982"/>
    <w:rsid w:val="00695AB6"/>
    <w:rsid w:val="00695BA6"/>
    <w:rsid w:val="006A0A0A"/>
    <w:rsid w:val="006A177E"/>
    <w:rsid w:val="006A4AC7"/>
    <w:rsid w:val="006A61A1"/>
    <w:rsid w:val="006A6D50"/>
    <w:rsid w:val="006C37FD"/>
    <w:rsid w:val="006C4FA8"/>
    <w:rsid w:val="006C68FD"/>
    <w:rsid w:val="006D1643"/>
    <w:rsid w:val="006D329D"/>
    <w:rsid w:val="006D580F"/>
    <w:rsid w:val="006F0517"/>
    <w:rsid w:val="006F7DAE"/>
    <w:rsid w:val="00702B80"/>
    <w:rsid w:val="00703436"/>
    <w:rsid w:val="00703583"/>
    <w:rsid w:val="00703D18"/>
    <w:rsid w:val="007049F4"/>
    <w:rsid w:val="0072132E"/>
    <w:rsid w:val="00722A97"/>
    <w:rsid w:val="0072529C"/>
    <w:rsid w:val="007253F6"/>
    <w:rsid w:val="00726E3E"/>
    <w:rsid w:val="007356DA"/>
    <w:rsid w:val="007371AC"/>
    <w:rsid w:val="00737B0C"/>
    <w:rsid w:val="00740C02"/>
    <w:rsid w:val="00742E16"/>
    <w:rsid w:val="007430F4"/>
    <w:rsid w:val="0074310D"/>
    <w:rsid w:val="00743321"/>
    <w:rsid w:val="0074469A"/>
    <w:rsid w:val="00745E70"/>
    <w:rsid w:val="00747B1B"/>
    <w:rsid w:val="007530E0"/>
    <w:rsid w:val="0075439C"/>
    <w:rsid w:val="0075465B"/>
    <w:rsid w:val="00767173"/>
    <w:rsid w:val="00767448"/>
    <w:rsid w:val="007733A3"/>
    <w:rsid w:val="00773A1C"/>
    <w:rsid w:val="007742BD"/>
    <w:rsid w:val="00777494"/>
    <w:rsid w:val="00785ED0"/>
    <w:rsid w:val="00791865"/>
    <w:rsid w:val="007946FB"/>
    <w:rsid w:val="007A12B6"/>
    <w:rsid w:val="007A5D36"/>
    <w:rsid w:val="007B0C73"/>
    <w:rsid w:val="007B1AD7"/>
    <w:rsid w:val="007B61F7"/>
    <w:rsid w:val="007B78A5"/>
    <w:rsid w:val="007C336C"/>
    <w:rsid w:val="007C5074"/>
    <w:rsid w:val="007D1E25"/>
    <w:rsid w:val="007D5367"/>
    <w:rsid w:val="007D59A2"/>
    <w:rsid w:val="007D5B42"/>
    <w:rsid w:val="007D72A4"/>
    <w:rsid w:val="007E04CF"/>
    <w:rsid w:val="007E7683"/>
    <w:rsid w:val="007F0D4A"/>
    <w:rsid w:val="007F4A50"/>
    <w:rsid w:val="007F4BB4"/>
    <w:rsid w:val="007F7493"/>
    <w:rsid w:val="007F785B"/>
    <w:rsid w:val="00805AFE"/>
    <w:rsid w:val="00814232"/>
    <w:rsid w:val="00821E7C"/>
    <w:rsid w:val="00822537"/>
    <w:rsid w:val="00822EC8"/>
    <w:rsid w:val="00834504"/>
    <w:rsid w:val="00837905"/>
    <w:rsid w:val="008425F8"/>
    <w:rsid w:val="008511EB"/>
    <w:rsid w:val="00852345"/>
    <w:rsid w:val="008525B4"/>
    <w:rsid w:val="00856325"/>
    <w:rsid w:val="0085672F"/>
    <w:rsid w:val="00862E0B"/>
    <w:rsid w:val="00863CB7"/>
    <w:rsid w:val="008656D2"/>
    <w:rsid w:val="0087252B"/>
    <w:rsid w:val="0087283A"/>
    <w:rsid w:val="0087682A"/>
    <w:rsid w:val="0087684F"/>
    <w:rsid w:val="00883535"/>
    <w:rsid w:val="00885BF1"/>
    <w:rsid w:val="00887DA3"/>
    <w:rsid w:val="0089367D"/>
    <w:rsid w:val="00894527"/>
    <w:rsid w:val="0089610E"/>
    <w:rsid w:val="00896D5D"/>
    <w:rsid w:val="00897669"/>
    <w:rsid w:val="008A0878"/>
    <w:rsid w:val="008A3841"/>
    <w:rsid w:val="008A38F0"/>
    <w:rsid w:val="008A6988"/>
    <w:rsid w:val="008B4DE4"/>
    <w:rsid w:val="008B771E"/>
    <w:rsid w:val="008C3E86"/>
    <w:rsid w:val="008C4B2D"/>
    <w:rsid w:val="008C59F1"/>
    <w:rsid w:val="008C635A"/>
    <w:rsid w:val="008C7293"/>
    <w:rsid w:val="008D64EB"/>
    <w:rsid w:val="008D69C1"/>
    <w:rsid w:val="008D6F9B"/>
    <w:rsid w:val="008D7083"/>
    <w:rsid w:val="008E10AE"/>
    <w:rsid w:val="008E1346"/>
    <w:rsid w:val="008F15E2"/>
    <w:rsid w:val="008F2E53"/>
    <w:rsid w:val="0090111F"/>
    <w:rsid w:val="009022FD"/>
    <w:rsid w:val="009025F6"/>
    <w:rsid w:val="0090282D"/>
    <w:rsid w:val="00906DE8"/>
    <w:rsid w:val="0091025B"/>
    <w:rsid w:val="00911818"/>
    <w:rsid w:val="009125DF"/>
    <w:rsid w:val="00914927"/>
    <w:rsid w:val="00914ED4"/>
    <w:rsid w:val="009200C7"/>
    <w:rsid w:val="009232A5"/>
    <w:rsid w:val="009256E3"/>
    <w:rsid w:val="00927A5D"/>
    <w:rsid w:val="00932AE4"/>
    <w:rsid w:val="00935F9E"/>
    <w:rsid w:val="00940368"/>
    <w:rsid w:val="00946787"/>
    <w:rsid w:val="00950B25"/>
    <w:rsid w:val="00951300"/>
    <w:rsid w:val="00955C21"/>
    <w:rsid w:val="00956B39"/>
    <w:rsid w:val="00961D16"/>
    <w:rsid w:val="00971644"/>
    <w:rsid w:val="00974EF3"/>
    <w:rsid w:val="00975F86"/>
    <w:rsid w:val="00983756"/>
    <w:rsid w:val="0098395C"/>
    <w:rsid w:val="00984B98"/>
    <w:rsid w:val="0098640A"/>
    <w:rsid w:val="009866DC"/>
    <w:rsid w:val="00993024"/>
    <w:rsid w:val="009936A7"/>
    <w:rsid w:val="00996FE2"/>
    <w:rsid w:val="0099709F"/>
    <w:rsid w:val="009A13FF"/>
    <w:rsid w:val="009A5F02"/>
    <w:rsid w:val="009B79FE"/>
    <w:rsid w:val="009C4EA5"/>
    <w:rsid w:val="009C50F2"/>
    <w:rsid w:val="009C6083"/>
    <w:rsid w:val="009C66D6"/>
    <w:rsid w:val="009C6CF3"/>
    <w:rsid w:val="009C723F"/>
    <w:rsid w:val="009D5230"/>
    <w:rsid w:val="009E0C54"/>
    <w:rsid w:val="009E1730"/>
    <w:rsid w:val="009E6F3A"/>
    <w:rsid w:val="009F24AE"/>
    <w:rsid w:val="009F3E9A"/>
    <w:rsid w:val="00A03A66"/>
    <w:rsid w:val="00A10869"/>
    <w:rsid w:val="00A130CA"/>
    <w:rsid w:val="00A148EB"/>
    <w:rsid w:val="00A15901"/>
    <w:rsid w:val="00A16431"/>
    <w:rsid w:val="00A16F2D"/>
    <w:rsid w:val="00A23C3B"/>
    <w:rsid w:val="00A357DB"/>
    <w:rsid w:val="00A407C9"/>
    <w:rsid w:val="00A40BAA"/>
    <w:rsid w:val="00A46767"/>
    <w:rsid w:val="00A6294D"/>
    <w:rsid w:val="00A7062D"/>
    <w:rsid w:val="00A70DD6"/>
    <w:rsid w:val="00A71EC1"/>
    <w:rsid w:val="00A740AD"/>
    <w:rsid w:val="00A74371"/>
    <w:rsid w:val="00A77788"/>
    <w:rsid w:val="00A85B1B"/>
    <w:rsid w:val="00A9753D"/>
    <w:rsid w:val="00AA1DF5"/>
    <w:rsid w:val="00AA4F28"/>
    <w:rsid w:val="00AA6092"/>
    <w:rsid w:val="00AA75CC"/>
    <w:rsid w:val="00AB0BFA"/>
    <w:rsid w:val="00AB283F"/>
    <w:rsid w:val="00AB3851"/>
    <w:rsid w:val="00AB6EFD"/>
    <w:rsid w:val="00AC4444"/>
    <w:rsid w:val="00AD18D3"/>
    <w:rsid w:val="00AD31B2"/>
    <w:rsid w:val="00AD5FDA"/>
    <w:rsid w:val="00AD6771"/>
    <w:rsid w:val="00AD75CD"/>
    <w:rsid w:val="00AD7D5A"/>
    <w:rsid w:val="00AE136D"/>
    <w:rsid w:val="00AE2A7D"/>
    <w:rsid w:val="00AE7D20"/>
    <w:rsid w:val="00AF08A9"/>
    <w:rsid w:val="00AF1E52"/>
    <w:rsid w:val="00AF3A55"/>
    <w:rsid w:val="00AF403A"/>
    <w:rsid w:val="00AF45DC"/>
    <w:rsid w:val="00AF4D2E"/>
    <w:rsid w:val="00AF5567"/>
    <w:rsid w:val="00AF79D2"/>
    <w:rsid w:val="00AF7BA9"/>
    <w:rsid w:val="00B017C8"/>
    <w:rsid w:val="00B06E7B"/>
    <w:rsid w:val="00B11402"/>
    <w:rsid w:val="00B12515"/>
    <w:rsid w:val="00B16348"/>
    <w:rsid w:val="00B17C49"/>
    <w:rsid w:val="00B22283"/>
    <w:rsid w:val="00B22E4B"/>
    <w:rsid w:val="00B23952"/>
    <w:rsid w:val="00B2494F"/>
    <w:rsid w:val="00B3396F"/>
    <w:rsid w:val="00B36EAC"/>
    <w:rsid w:val="00B42012"/>
    <w:rsid w:val="00B43107"/>
    <w:rsid w:val="00B436BC"/>
    <w:rsid w:val="00B451AE"/>
    <w:rsid w:val="00B451E2"/>
    <w:rsid w:val="00B51381"/>
    <w:rsid w:val="00B55952"/>
    <w:rsid w:val="00B64EDD"/>
    <w:rsid w:val="00B722BD"/>
    <w:rsid w:val="00B75A2C"/>
    <w:rsid w:val="00B77410"/>
    <w:rsid w:val="00B77D31"/>
    <w:rsid w:val="00B83E16"/>
    <w:rsid w:val="00B867BF"/>
    <w:rsid w:val="00B902F7"/>
    <w:rsid w:val="00B9093A"/>
    <w:rsid w:val="00B94CC1"/>
    <w:rsid w:val="00BA234C"/>
    <w:rsid w:val="00BA51A2"/>
    <w:rsid w:val="00BA6951"/>
    <w:rsid w:val="00BA7EA5"/>
    <w:rsid w:val="00BB21DA"/>
    <w:rsid w:val="00BB34A2"/>
    <w:rsid w:val="00BB4AD8"/>
    <w:rsid w:val="00BB69BC"/>
    <w:rsid w:val="00BC0024"/>
    <w:rsid w:val="00BC0ED0"/>
    <w:rsid w:val="00BC42A2"/>
    <w:rsid w:val="00BC63F6"/>
    <w:rsid w:val="00BD2138"/>
    <w:rsid w:val="00BD70CC"/>
    <w:rsid w:val="00BE06EE"/>
    <w:rsid w:val="00BE0877"/>
    <w:rsid w:val="00BE1E00"/>
    <w:rsid w:val="00BE1FA5"/>
    <w:rsid w:val="00BE36B3"/>
    <w:rsid w:val="00BF352B"/>
    <w:rsid w:val="00BF4877"/>
    <w:rsid w:val="00BF579E"/>
    <w:rsid w:val="00BF5EDC"/>
    <w:rsid w:val="00C03682"/>
    <w:rsid w:val="00C048CE"/>
    <w:rsid w:val="00C076EA"/>
    <w:rsid w:val="00C10DE9"/>
    <w:rsid w:val="00C17907"/>
    <w:rsid w:val="00C227AB"/>
    <w:rsid w:val="00C246A0"/>
    <w:rsid w:val="00C24CD6"/>
    <w:rsid w:val="00C27521"/>
    <w:rsid w:val="00C323F8"/>
    <w:rsid w:val="00C3489B"/>
    <w:rsid w:val="00C45E65"/>
    <w:rsid w:val="00C4687F"/>
    <w:rsid w:val="00C47E39"/>
    <w:rsid w:val="00C5329E"/>
    <w:rsid w:val="00C55D92"/>
    <w:rsid w:val="00C57F31"/>
    <w:rsid w:val="00C603C1"/>
    <w:rsid w:val="00C60846"/>
    <w:rsid w:val="00C6228E"/>
    <w:rsid w:val="00C65E2B"/>
    <w:rsid w:val="00C662AA"/>
    <w:rsid w:val="00C72EAD"/>
    <w:rsid w:val="00C73C05"/>
    <w:rsid w:val="00C75C44"/>
    <w:rsid w:val="00C83C98"/>
    <w:rsid w:val="00C85439"/>
    <w:rsid w:val="00C85D9A"/>
    <w:rsid w:val="00C8698D"/>
    <w:rsid w:val="00C87B00"/>
    <w:rsid w:val="00C918C6"/>
    <w:rsid w:val="00C919AB"/>
    <w:rsid w:val="00C93DF3"/>
    <w:rsid w:val="00CA2E4D"/>
    <w:rsid w:val="00CA37C9"/>
    <w:rsid w:val="00CA58E4"/>
    <w:rsid w:val="00CB58A1"/>
    <w:rsid w:val="00CC067C"/>
    <w:rsid w:val="00CC266B"/>
    <w:rsid w:val="00CE6731"/>
    <w:rsid w:val="00CE680C"/>
    <w:rsid w:val="00CF03F7"/>
    <w:rsid w:val="00CF42DB"/>
    <w:rsid w:val="00D041B0"/>
    <w:rsid w:val="00D156B6"/>
    <w:rsid w:val="00D15CE2"/>
    <w:rsid w:val="00D17F6E"/>
    <w:rsid w:val="00D24E27"/>
    <w:rsid w:val="00D25267"/>
    <w:rsid w:val="00D3001E"/>
    <w:rsid w:val="00D31A38"/>
    <w:rsid w:val="00D33725"/>
    <w:rsid w:val="00D34C0C"/>
    <w:rsid w:val="00D434F2"/>
    <w:rsid w:val="00D43691"/>
    <w:rsid w:val="00D4631D"/>
    <w:rsid w:val="00D47A26"/>
    <w:rsid w:val="00D50C6D"/>
    <w:rsid w:val="00D52B5C"/>
    <w:rsid w:val="00D53F18"/>
    <w:rsid w:val="00D57EEA"/>
    <w:rsid w:val="00D63186"/>
    <w:rsid w:val="00D64D42"/>
    <w:rsid w:val="00D65BC8"/>
    <w:rsid w:val="00D66CC6"/>
    <w:rsid w:val="00D705BC"/>
    <w:rsid w:val="00D75E9F"/>
    <w:rsid w:val="00D7657A"/>
    <w:rsid w:val="00D76D9B"/>
    <w:rsid w:val="00D869F3"/>
    <w:rsid w:val="00D96E4F"/>
    <w:rsid w:val="00DA57F4"/>
    <w:rsid w:val="00DA5A16"/>
    <w:rsid w:val="00DA6C1E"/>
    <w:rsid w:val="00DA7405"/>
    <w:rsid w:val="00DB0A6D"/>
    <w:rsid w:val="00DC0271"/>
    <w:rsid w:val="00DC20F9"/>
    <w:rsid w:val="00DC25A4"/>
    <w:rsid w:val="00DC2774"/>
    <w:rsid w:val="00DD3A31"/>
    <w:rsid w:val="00DD4A6D"/>
    <w:rsid w:val="00DF3128"/>
    <w:rsid w:val="00DF3315"/>
    <w:rsid w:val="00DF5633"/>
    <w:rsid w:val="00DF7581"/>
    <w:rsid w:val="00DF77DA"/>
    <w:rsid w:val="00DF7FFD"/>
    <w:rsid w:val="00E05500"/>
    <w:rsid w:val="00E10D6A"/>
    <w:rsid w:val="00E12979"/>
    <w:rsid w:val="00E13CB5"/>
    <w:rsid w:val="00E140F7"/>
    <w:rsid w:val="00E14163"/>
    <w:rsid w:val="00E20057"/>
    <w:rsid w:val="00E310DB"/>
    <w:rsid w:val="00E37BF9"/>
    <w:rsid w:val="00E4206B"/>
    <w:rsid w:val="00E46135"/>
    <w:rsid w:val="00E5544F"/>
    <w:rsid w:val="00E56A23"/>
    <w:rsid w:val="00E576BB"/>
    <w:rsid w:val="00E60C3A"/>
    <w:rsid w:val="00E629B1"/>
    <w:rsid w:val="00E6355B"/>
    <w:rsid w:val="00E667C8"/>
    <w:rsid w:val="00E73E7F"/>
    <w:rsid w:val="00E74F20"/>
    <w:rsid w:val="00E80AC4"/>
    <w:rsid w:val="00E970FF"/>
    <w:rsid w:val="00EA1EF7"/>
    <w:rsid w:val="00EA3821"/>
    <w:rsid w:val="00EA599C"/>
    <w:rsid w:val="00EB7D69"/>
    <w:rsid w:val="00EC181C"/>
    <w:rsid w:val="00EC3B16"/>
    <w:rsid w:val="00EC4338"/>
    <w:rsid w:val="00EC5741"/>
    <w:rsid w:val="00EC5A58"/>
    <w:rsid w:val="00EC6278"/>
    <w:rsid w:val="00EC6EAD"/>
    <w:rsid w:val="00ED039E"/>
    <w:rsid w:val="00ED12AE"/>
    <w:rsid w:val="00ED2438"/>
    <w:rsid w:val="00ED521B"/>
    <w:rsid w:val="00EE0BAD"/>
    <w:rsid w:val="00EE1569"/>
    <w:rsid w:val="00EE4059"/>
    <w:rsid w:val="00EF3781"/>
    <w:rsid w:val="00EF43BB"/>
    <w:rsid w:val="00EF7B07"/>
    <w:rsid w:val="00F003DC"/>
    <w:rsid w:val="00F017AD"/>
    <w:rsid w:val="00F04BBC"/>
    <w:rsid w:val="00F0585E"/>
    <w:rsid w:val="00F10BB4"/>
    <w:rsid w:val="00F1150B"/>
    <w:rsid w:val="00F11B3A"/>
    <w:rsid w:val="00F14170"/>
    <w:rsid w:val="00F141B2"/>
    <w:rsid w:val="00F16DEE"/>
    <w:rsid w:val="00F23254"/>
    <w:rsid w:val="00F241AC"/>
    <w:rsid w:val="00F251A2"/>
    <w:rsid w:val="00F31A81"/>
    <w:rsid w:val="00F41BD0"/>
    <w:rsid w:val="00F42CE5"/>
    <w:rsid w:val="00F45F74"/>
    <w:rsid w:val="00F52520"/>
    <w:rsid w:val="00F54122"/>
    <w:rsid w:val="00F61B6C"/>
    <w:rsid w:val="00F632C2"/>
    <w:rsid w:val="00F634E9"/>
    <w:rsid w:val="00F6355A"/>
    <w:rsid w:val="00F64F28"/>
    <w:rsid w:val="00F66F33"/>
    <w:rsid w:val="00F67229"/>
    <w:rsid w:val="00F67843"/>
    <w:rsid w:val="00F70A17"/>
    <w:rsid w:val="00F716C5"/>
    <w:rsid w:val="00F750EC"/>
    <w:rsid w:val="00F752C2"/>
    <w:rsid w:val="00F772AA"/>
    <w:rsid w:val="00F8121A"/>
    <w:rsid w:val="00F835A4"/>
    <w:rsid w:val="00F91327"/>
    <w:rsid w:val="00F9276A"/>
    <w:rsid w:val="00FA0568"/>
    <w:rsid w:val="00FA778E"/>
    <w:rsid w:val="00FB3F39"/>
    <w:rsid w:val="00FC1825"/>
    <w:rsid w:val="00FC22F1"/>
    <w:rsid w:val="00FC50AA"/>
    <w:rsid w:val="00FE2C2E"/>
    <w:rsid w:val="00FE48D9"/>
    <w:rsid w:val="00FE5C82"/>
    <w:rsid w:val="00FE62D7"/>
    <w:rsid w:val="00FF2CFE"/>
    <w:rsid w:val="00FF6659"/>
    <w:rsid w:val="05B14ACF"/>
    <w:rsid w:val="085B9F6D"/>
    <w:rsid w:val="088EF5E3"/>
    <w:rsid w:val="162BC008"/>
    <w:rsid w:val="1666A393"/>
    <w:rsid w:val="1684B2ED"/>
    <w:rsid w:val="192AE269"/>
    <w:rsid w:val="1A693EEA"/>
    <w:rsid w:val="1BE738F7"/>
    <w:rsid w:val="2413363F"/>
    <w:rsid w:val="26D0C334"/>
    <w:rsid w:val="2DDC72DA"/>
    <w:rsid w:val="2F7D57BD"/>
    <w:rsid w:val="2FB1456B"/>
    <w:rsid w:val="30994C47"/>
    <w:rsid w:val="311EC213"/>
    <w:rsid w:val="3A794D0D"/>
    <w:rsid w:val="3ACEB585"/>
    <w:rsid w:val="3D650674"/>
    <w:rsid w:val="3F0D1EC0"/>
    <w:rsid w:val="4264DDA1"/>
    <w:rsid w:val="42CD8EA6"/>
    <w:rsid w:val="44CF92CF"/>
    <w:rsid w:val="465AF1A7"/>
    <w:rsid w:val="48C5A6D5"/>
    <w:rsid w:val="4AE4AF71"/>
    <w:rsid w:val="4F8921E1"/>
    <w:rsid w:val="505C6669"/>
    <w:rsid w:val="54F29B52"/>
    <w:rsid w:val="5500ECAC"/>
    <w:rsid w:val="56594ED5"/>
    <w:rsid w:val="57F51F36"/>
    <w:rsid w:val="58F920E1"/>
    <w:rsid w:val="5991870F"/>
    <w:rsid w:val="63A1A6F2"/>
    <w:rsid w:val="654660F8"/>
    <w:rsid w:val="675C4526"/>
    <w:rsid w:val="68B8E014"/>
    <w:rsid w:val="6A5E3192"/>
    <w:rsid w:val="6B5FA28C"/>
    <w:rsid w:val="6CD5D281"/>
    <w:rsid w:val="6E43C88F"/>
    <w:rsid w:val="75A576C5"/>
    <w:rsid w:val="76031706"/>
    <w:rsid w:val="76648181"/>
    <w:rsid w:val="79E081BA"/>
    <w:rsid w:val="7B86831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3588C"/>
  <w15:docId w15:val="{6F696AAE-E445-9E4A-9837-5BA535FE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ind w:left="830"/>
      <w:outlineLvl w:val="0"/>
    </w:pPr>
    <w:rPr>
      <w:sz w:val="24"/>
      <w:szCs w:val="24"/>
    </w:rPr>
  </w:style>
  <w:style w:type="paragraph" w:styleId="Ttulo2">
    <w:name w:val="heading 2"/>
    <w:basedOn w:val="Normal"/>
    <w:uiPriority w:val="9"/>
    <w:unhideWhenUsed/>
    <w:qFormat/>
    <w:pPr>
      <w:ind w:left="122"/>
      <w:outlineLvl w:val="1"/>
    </w:pPr>
    <w:rPr>
      <w:rFonts w:ascii="Arial" w:eastAsia="Arial" w:hAnsi="Arial" w:cs="Arial"/>
      <w:b/>
      <w:bCs/>
    </w:rPr>
  </w:style>
  <w:style w:type="paragraph" w:styleId="Ttulo3">
    <w:name w:val="heading 3"/>
    <w:basedOn w:val="Normal"/>
    <w:uiPriority w:val="9"/>
    <w:unhideWhenUsed/>
    <w:qFormat/>
    <w:pPr>
      <w:ind w:left="1565" w:hanging="737"/>
      <w:outlineLvl w:val="2"/>
    </w:pPr>
    <w:rPr>
      <w:rFonts w:ascii="Arial" w:eastAsia="Arial" w:hAnsi="Arial" w:cs="Arial"/>
      <w:b/>
      <w:bCs/>
      <w:i/>
      <w:iCs/>
    </w:rPr>
  </w:style>
  <w:style w:type="paragraph" w:styleId="Ttulo6">
    <w:name w:val="heading 6"/>
    <w:basedOn w:val="Normal"/>
    <w:next w:val="Normal"/>
    <w:link w:val="Ttulo6Car"/>
    <w:uiPriority w:val="9"/>
    <w:semiHidden/>
    <w:unhideWhenUsed/>
    <w:qFormat/>
    <w:rsid w:val="00D869F3"/>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TDC">
    <w:name w:val="TOC Heading"/>
    <w:basedOn w:val="Ttulo1"/>
    <w:next w:val="Normal"/>
    <w:uiPriority w:val="39"/>
    <w:unhideWhenUsed/>
    <w:qFormat/>
    <w:rsid w:val="008A698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s-CO" w:eastAsia="es-CO"/>
    </w:rPr>
  </w:style>
  <w:style w:type="paragraph" w:styleId="TDC1">
    <w:name w:val="toc 1"/>
    <w:basedOn w:val="Normal"/>
    <w:uiPriority w:val="39"/>
    <w:qFormat/>
    <w:pPr>
      <w:spacing w:before="120"/>
    </w:pPr>
    <w:rPr>
      <w:rFonts w:asciiTheme="minorHAnsi" w:hAnsiTheme="minorHAnsi" w:cstheme="minorHAnsi"/>
      <w:b/>
      <w:bCs/>
      <w:i/>
      <w:iCs/>
      <w:sz w:val="24"/>
      <w:szCs w:val="24"/>
    </w:rPr>
  </w:style>
  <w:style w:type="paragraph" w:styleId="TDC2">
    <w:name w:val="toc 2"/>
    <w:basedOn w:val="Normal"/>
    <w:uiPriority w:val="39"/>
    <w:qFormat/>
    <w:pPr>
      <w:spacing w:before="120"/>
      <w:ind w:left="220"/>
    </w:pPr>
    <w:rPr>
      <w:rFonts w:asciiTheme="minorHAnsi" w:hAnsiTheme="minorHAnsi" w:cstheme="minorHAnsi"/>
      <w:b/>
      <w:bCs/>
    </w:rPr>
  </w:style>
  <w:style w:type="paragraph" w:styleId="TDC3">
    <w:name w:val="toc 3"/>
    <w:basedOn w:val="Normal"/>
    <w:uiPriority w:val="39"/>
    <w:qFormat/>
    <w:pPr>
      <w:ind w:left="440"/>
    </w:pPr>
    <w:rPr>
      <w:rFonts w:asciiTheme="minorHAnsi" w:hAnsiTheme="minorHAnsi" w:cstheme="minorHAnsi"/>
      <w:sz w:val="20"/>
      <w:szCs w:val="20"/>
    </w:rPr>
  </w:style>
  <w:style w:type="paragraph" w:styleId="TDC4">
    <w:name w:val="toc 4"/>
    <w:basedOn w:val="Normal"/>
    <w:uiPriority w:val="1"/>
    <w:qFormat/>
    <w:pPr>
      <w:ind w:left="660"/>
    </w:pPr>
    <w:rPr>
      <w:rFonts w:asciiTheme="minorHAnsi" w:hAnsiTheme="minorHAnsi" w:cstheme="minorHAnsi"/>
      <w:sz w:val="20"/>
      <w:szCs w:val="20"/>
    </w:rPr>
  </w:style>
  <w:style w:type="paragraph" w:styleId="Textoindependiente">
    <w:name w:val="Body Text"/>
    <w:basedOn w:val="Normal"/>
    <w:uiPriority w:val="1"/>
    <w:qFormat/>
  </w:style>
  <w:style w:type="paragraph" w:styleId="Prrafodelista">
    <w:name w:val="List Paragraph"/>
    <w:basedOn w:val="Normal"/>
    <w:uiPriority w:val="1"/>
    <w:qFormat/>
    <w:pPr>
      <w:ind w:left="1472" w:hanging="403"/>
    </w:pPr>
  </w:style>
  <w:style w:type="paragraph" w:customStyle="1" w:styleId="TableParagraph">
    <w:name w:val="Table Paragraph"/>
    <w:basedOn w:val="Normal"/>
    <w:uiPriority w:val="1"/>
    <w:qFormat/>
    <w:pPr>
      <w:ind w:left="122"/>
    </w:pPr>
  </w:style>
  <w:style w:type="character" w:customStyle="1" w:styleId="Ttulo6Car">
    <w:name w:val="Título 6 Car"/>
    <w:basedOn w:val="Fuentedeprrafopredeter"/>
    <w:link w:val="Ttulo6"/>
    <w:rsid w:val="00D869F3"/>
    <w:rPr>
      <w:rFonts w:asciiTheme="majorHAnsi" w:eastAsiaTheme="majorEastAsia" w:hAnsiTheme="majorHAnsi" w:cstheme="majorBidi"/>
      <w:color w:val="243F60" w:themeColor="accent1" w:themeShade="7F"/>
      <w:lang w:val="es-ES"/>
    </w:rPr>
  </w:style>
  <w:style w:type="paragraph" w:styleId="Encabezado">
    <w:name w:val="header"/>
    <w:basedOn w:val="Normal"/>
    <w:link w:val="EncabezadoCar"/>
    <w:uiPriority w:val="99"/>
    <w:unhideWhenUsed/>
    <w:rsid w:val="00BB69BC"/>
    <w:pPr>
      <w:tabs>
        <w:tab w:val="center" w:pos="4680"/>
        <w:tab w:val="right" w:pos="9360"/>
      </w:tabs>
    </w:pPr>
  </w:style>
  <w:style w:type="character" w:customStyle="1" w:styleId="EncabezadoCar">
    <w:name w:val="Encabezado Car"/>
    <w:basedOn w:val="Fuentedeprrafopredeter"/>
    <w:link w:val="Encabezado"/>
    <w:uiPriority w:val="99"/>
    <w:rsid w:val="00BB69BC"/>
    <w:rPr>
      <w:rFonts w:ascii="Arial MT" w:eastAsia="Arial MT" w:hAnsi="Arial MT" w:cs="Arial MT"/>
      <w:lang w:val="es-ES"/>
    </w:rPr>
  </w:style>
  <w:style w:type="paragraph" w:styleId="Piedepgina">
    <w:name w:val="footer"/>
    <w:basedOn w:val="Normal"/>
    <w:link w:val="PiedepginaCar"/>
    <w:uiPriority w:val="99"/>
    <w:unhideWhenUsed/>
    <w:rsid w:val="00BB69BC"/>
    <w:pPr>
      <w:tabs>
        <w:tab w:val="center" w:pos="4680"/>
        <w:tab w:val="right" w:pos="9360"/>
      </w:tabs>
    </w:pPr>
  </w:style>
  <w:style w:type="character" w:customStyle="1" w:styleId="PiedepginaCar">
    <w:name w:val="Pie de página Car"/>
    <w:basedOn w:val="Fuentedeprrafopredeter"/>
    <w:link w:val="Piedepgina"/>
    <w:uiPriority w:val="99"/>
    <w:rsid w:val="00BB69BC"/>
    <w:rPr>
      <w:rFonts w:ascii="Arial MT" w:eastAsia="Arial MT" w:hAnsi="Arial MT" w:cs="Arial MT"/>
      <w:lang w:val="es-ES"/>
    </w:rPr>
  </w:style>
  <w:style w:type="table" w:customStyle="1" w:styleId="TableNormal1">
    <w:name w:val="Table Normal1"/>
    <w:uiPriority w:val="2"/>
    <w:semiHidden/>
    <w:unhideWhenUsed/>
    <w:qFormat/>
    <w:rsid w:val="00BB69BC"/>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sid w:val="008A6988"/>
    <w:rPr>
      <w:color w:val="0000FF" w:themeColor="hyperlink"/>
      <w:u w:val="single"/>
    </w:rPr>
  </w:style>
  <w:style w:type="paragraph" w:styleId="Descripcin">
    <w:name w:val="caption"/>
    <w:basedOn w:val="Normal"/>
    <w:next w:val="Normal"/>
    <w:uiPriority w:val="35"/>
    <w:unhideWhenUsed/>
    <w:qFormat/>
    <w:rsid w:val="00956B39"/>
    <w:pPr>
      <w:spacing w:after="200"/>
    </w:pPr>
    <w:rPr>
      <w:i/>
      <w:iCs/>
      <w:color w:val="1F497D" w:themeColor="text2"/>
      <w:sz w:val="18"/>
      <w:szCs w:val="18"/>
    </w:rPr>
  </w:style>
  <w:style w:type="paragraph" w:styleId="Tabladeilustraciones">
    <w:name w:val="table of figures"/>
    <w:basedOn w:val="Normal"/>
    <w:next w:val="Normal"/>
    <w:uiPriority w:val="99"/>
    <w:unhideWhenUsed/>
    <w:rsid w:val="00EC5741"/>
    <w:rPr>
      <w:rFonts w:ascii="Times New Roman" w:hAnsi="Times New Roman"/>
      <w:sz w:val="24"/>
    </w:rPr>
  </w:style>
  <w:style w:type="table" w:styleId="Tablaconcuadrcula">
    <w:name w:val="Table Grid"/>
    <w:basedOn w:val="Tablanormal"/>
    <w:uiPriority w:val="59"/>
    <w:rsid w:val="00FE5C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5B51D7"/>
    <w:rPr>
      <w:color w:val="605E5C"/>
      <w:shd w:val="clear" w:color="auto" w:fill="E1DFDD"/>
    </w:rPr>
  </w:style>
  <w:style w:type="character" w:styleId="Hipervnculovisitado">
    <w:name w:val="FollowedHyperlink"/>
    <w:basedOn w:val="Fuentedeprrafopredeter"/>
    <w:uiPriority w:val="99"/>
    <w:semiHidden/>
    <w:unhideWhenUsed/>
    <w:rsid w:val="00A6294D"/>
    <w:rPr>
      <w:color w:val="800080" w:themeColor="followedHyperlink"/>
      <w:u w:val="single"/>
    </w:rPr>
  </w:style>
  <w:style w:type="paragraph" w:styleId="TDC5">
    <w:name w:val="toc 5"/>
    <w:basedOn w:val="Normal"/>
    <w:next w:val="Normal"/>
    <w:autoRedefine/>
    <w:uiPriority w:val="39"/>
    <w:semiHidden/>
    <w:unhideWhenUsed/>
    <w:rsid w:val="0087682A"/>
    <w:pPr>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87682A"/>
    <w:pPr>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87682A"/>
    <w:pPr>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87682A"/>
    <w:pPr>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87682A"/>
    <w:pPr>
      <w:ind w:left="1760"/>
    </w:pPr>
    <w:rPr>
      <w:rFonts w:asciiTheme="minorHAnsi" w:hAnsiTheme="minorHAnsi" w:cstheme="minorHAnsi"/>
      <w:sz w:val="20"/>
      <w:szCs w:val="20"/>
    </w:rPr>
  </w:style>
  <w:style w:type="character" w:customStyle="1" w:styleId="Ttulo1Car">
    <w:name w:val="Título 1 Car"/>
    <w:basedOn w:val="Fuentedeprrafopredeter"/>
    <w:link w:val="Ttulo1"/>
    <w:uiPriority w:val="9"/>
    <w:rsid w:val="00935F9E"/>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6016">
      <w:bodyDiv w:val="1"/>
      <w:marLeft w:val="0"/>
      <w:marRight w:val="0"/>
      <w:marTop w:val="0"/>
      <w:marBottom w:val="0"/>
      <w:divBdr>
        <w:top w:val="none" w:sz="0" w:space="0" w:color="auto"/>
        <w:left w:val="none" w:sz="0" w:space="0" w:color="auto"/>
        <w:bottom w:val="none" w:sz="0" w:space="0" w:color="auto"/>
        <w:right w:val="none" w:sz="0" w:space="0" w:color="auto"/>
      </w:divBdr>
      <w:divsChild>
        <w:div w:id="1669212793">
          <w:marLeft w:val="0"/>
          <w:marRight w:val="0"/>
          <w:marTop w:val="0"/>
          <w:marBottom w:val="0"/>
          <w:divBdr>
            <w:top w:val="none" w:sz="0" w:space="0" w:color="auto"/>
            <w:left w:val="none" w:sz="0" w:space="0" w:color="auto"/>
            <w:bottom w:val="none" w:sz="0" w:space="0" w:color="auto"/>
            <w:right w:val="none" w:sz="0" w:space="0" w:color="auto"/>
          </w:divBdr>
        </w:div>
        <w:div w:id="1828863036">
          <w:marLeft w:val="0"/>
          <w:marRight w:val="0"/>
          <w:marTop w:val="0"/>
          <w:marBottom w:val="0"/>
          <w:divBdr>
            <w:top w:val="none" w:sz="0" w:space="0" w:color="auto"/>
            <w:left w:val="none" w:sz="0" w:space="0" w:color="auto"/>
            <w:bottom w:val="none" w:sz="0" w:space="0" w:color="auto"/>
            <w:right w:val="none" w:sz="0" w:space="0" w:color="auto"/>
          </w:divBdr>
        </w:div>
      </w:divsChild>
    </w:div>
    <w:div w:id="183787858">
      <w:bodyDiv w:val="1"/>
      <w:marLeft w:val="0"/>
      <w:marRight w:val="0"/>
      <w:marTop w:val="0"/>
      <w:marBottom w:val="0"/>
      <w:divBdr>
        <w:top w:val="none" w:sz="0" w:space="0" w:color="auto"/>
        <w:left w:val="none" w:sz="0" w:space="0" w:color="auto"/>
        <w:bottom w:val="none" w:sz="0" w:space="0" w:color="auto"/>
        <w:right w:val="none" w:sz="0" w:space="0" w:color="auto"/>
      </w:divBdr>
    </w:div>
    <w:div w:id="452528469">
      <w:bodyDiv w:val="1"/>
      <w:marLeft w:val="0"/>
      <w:marRight w:val="0"/>
      <w:marTop w:val="0"/>
      <w:marBottom w:val="0"/>
      <w:divBdr>
        <w:top w:val="none" w:sz="0" w:space="0" w:color="auto"/>
        <w:left w:val="none" w:sz="0" w:space="0" w:color="auto"/>
        <w:bottom w:val="none" w:sz="0" w:space="0" w:color="auto"/>
        <w:right w:val="none" w:sz="0" w:space="0" w:color="auto"/>
      </w:divBdr>
      <w:divsChild>
        <w:div w:id="795563604">
          <w:marLeft w:val="0"/>
          <w:marRight w:val="0"/>
          <w:marTop w:val="0"/>
          <w:marBottom w:val="0"/>
          <w:divBdr>
            <w:top w:val="none" w:sz="0" w:space="0" w:color="auto"/>
            <w:left w:val="none" w:sz="0" w:space="0" w:color="auto"/>
            <w:bottom w:val="none" w:sz="0" w:space="0" w:color="auto"/>
            <w:right w:val="none" w:sz="0" w:space="0" w:color="auto"/>
          </w:divBdr>
        </w:div>
        <w:div w:id="1852067119">
          <w:marLeft w:val="0"/>
          <w:marRight w:val="0"/>
          <w:marTop w:val="0"/>
          <w:marBottom w:val="0"/>
          <w:divBdr>
            <w:top w:val="none" w:sz="0" w:space="0" w:color="auto"/>
            <w:left w:val="none" w:sz="0" w:space="0" w:color="auto"/>
            <w:bottom w:val="none" w:sz="0" w:space="0" w:color="auto"/>
            <w:right w:val="none" w:sz="0" w:space="0" w:color="auto"/>
          </w:divBdr>
        </w:div>
      </w:divsChild>
    </w:div>
    <w:div w:id="525797853">
      <w:bodyDiv w:val="1"/>
      <w:marLeft w:val="0"/>
      <w:marRight w:val="0"/>
      <w:marTop w:val="0"/>
      <w:marBottom w:val="0"/>
      <w:divBdr>
        <w:top w:val="none" w:sz="0" w:space="0" w:color="auto"/>
        <w:left w:val="none" w:sz="0" w:space="0" w:color="auto"/>
        <w:bottom w:val="none" w:sz="0" w:space="0" w:color="auto"/>
        <w:right w:val="none" w:sz="0" w:space="0" w:color="auto"/>
      </w:divBdr>
    </w:div>
    <w:div w:id="553396113">
      <w:bodyDiv w:val="1"/>
      <w:marLeft w:val="0"/>
      <w:marRight w:val="0"/>
      <w:marTop w:val="0"/>
      <w:marBottom w:val="0"/>
      <w:divBdr>
        <w:top w:val="none" w:sz="0" w:space="0" w:color="auto"/>
        <w:left w:val="none" w:sz="0" w:space="0" w:color="auto"/>
        <w:bottom w:val="none" w:sz="0" w:space="0" w:color="auto"/>
        <w:right w:val="none" w:sz="0" w:space="0" w:color="auto"/>
      </w:divBdr>
    </w:div>
    <w:div w:id="607586173">
      <w:bodyDiv w:val="1"/>
      <w:marLeft w:val="0"/>
      <w:marRight w:val="0"/>
      <w:marTop w:val="0"/>
      <w:marBottom w:val="0"/>
      <w:divBdr>
        <w:top w:val="none" w:sz="0" w:space="0" w:color="auto"/>
        <w:left w:val="none" w:sz="0" w:space="0" w:color="auto"/>
        <w:bottom w:val="none" w:sz="0" w:space="0" w:color="auto"/>
        <w:right w:val="none" w:sz="0" w:space="0" w:color="auto"/>
      </w:divBdr>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623272482">
      <w:bodyDiv w:val="1"/>
      <w:marLeft w:val="0"/>
      <w:marRight w:val="0"/>
      <w:marTop w:val="0"/>
      <w:marBottom w:val="0"/>
      <w:divBdr>
        <w:top w:val="none" w:sz="0" w:space="0" w:color="auto"/>
        <w:left w:val="none" w:sz="0" w:space="0" w:color="auto"/>
        <w:bottom w:val="none" w:sz="0" w:space="0" w:color="auto"/>
        <w:right w:val="none" w:sz="0" w:space="0" w:color="auto"/>
      </w:divBdr>
      <w:divsChild>
        <w:div w:id="1600943652">
          <w:marLeft w:val="0"/>
          <w:marRight w:val="0"/>
          <w:marTop w:val="0"/>
          <w:marBottom w:val="0"/>
          <w:divBdr>
            <w:top w:val="none" w:sz="0" w:space="0" w:color="auto"/>
            <w:left w:val="none" w:sz="0" w:space="0" w:color="auto"/>
            <w:bottom w:val="none" w:sz="0" w:space="0" w:color="auto"/>
            <w:right w:val="none" w:sz="0" w:space="0" w:color="auto"/>
          </w:divBdr>
        </w:div>
        <w:div w:id="2041323750">
          <w:marLeft w:val="0"/>
          <w:marRight w:val="0"/>
          <w:marTop w:val="0"/>
          <w:marBottom w:val="0"/>
          <w:divBdr>
            <w:top w:val="none" w:sz="0" w:space="0" w:color="auto"/>
            <w:left w:val="none" w:sz="0" w:space="0" w:color="auto"/>
            <w:bottom w:val="none" w:sz="0" w:space="0" w:color="auto"/>
            <w:right w:val="none" w:sz="0" w:space="0" w:color="auto"/>
          </w:divBdr>
        </w:div>
      </w:divsChild>
    </w:div>
    <w:div w:id="701249844">
      <w:bodyDiv w:val="1"/>
      <w:marLeft w:val="0"/>
      <w:marRight w:val="0"/>
      <w:marTop w:val="0"/>
      <w:marBottom w:val="0"/>
      <w:divBdr>
        <w:top w:val="none" w:sz="0" w:space="0" w:color="auto"/>
        <w:left w:val="none" w:sz="0" w:space="0" w:color="auto"/>
        <w:bottom w:val="none" w:sz="0" w:space="0" w:color="auto"/>
        <w:right w:val="none" w:sz="0" w:space="0" w:color="auto"/>
      </w:divBdr>
      <w:divsChild>
        <w:div w:id="518204840">
          <w:marLeft w:val="0"/>
          <w:marRight w:val="0"/>
          <w:marTop w:val="0"/>
          <w:marBottom w:val="0"/>
          <w:divBdr>
            <w:top w:val="none" w:sz="0" w:space="0" w:color="auto"/>
            <w:left w:val="none" w:sz="0" w:space="0" w:color="auto"/>
            <w:bottom w:val="none" w:sz="0" w:space="0" w:color="auto"/>
            <w:right w:val="none" w:sz="0" w:space="0" w:color="auto"/>
          </w:divBdr>
        </w:div>
        <w:div w:id="1785152741">
          <w:marLeft w:val="0"/>
          <w:marRight w:val="0"/>
          <w:marTop w:val="0"/>
          <w:marBottom w:val="0"/>
          <w:divBdr>
            <w:top w:val="none" w:sz="0" w:space="0" w:color="auto"/>
            <w:left w:val="none" w:sz="0" w:space="0" w:color="auto"/>
            <w:bottom w:val="none" w:sz="0" w:space="0" w:color="auto"/>
            <w:right w:val="none" w:sz="0" w:space="0" w:color="auto"/>
          </w:divBdr>
        </w:div>
      </w:divsChild>
    </w:div>
    <w:div w:id="701826341">
      <w:bodyDiv w:val="1"/>
      <w:marLeft w:val="0"/>
      <w:marRight w:val="0"/>
      <w:marTop w:val="0"/>
      <w:marBottom w:val="0"/>
      <w:divBdr>
        <w:top w:val="none" w:sz="0" w:space="0" w:color="auto"/>
        <w:left w:val="none" w:sz="0" w:space="0" w:color="auto"/>
        <w:bottom w:val="none" w:sz="0" w:space="0" w:color="auto"/>
        <w:right w:val="none" w:sz="0" w:space="0" w:color="auto"/>
      </w:divBdr>
    </w:div>
    <w:div w:id="707724434">
      <w:bodyDiv w:val="1"/>
      <w:marLeft w:val="0"/>
      <w:marRight w:val="0"/>
      <w:marTop w:val="0"/>
      <w:marBottom w:val="0"/>
      <w:divBdr>
        <w:top w:val="none" w:sz="0" w:space="0" w:color="auto"/>
        <w:left w:val="none" w:sz="0" w:space="0" w:color="auto"/>
        <w:bottom w:val="none" w:sz="0" w:space="0" w:color="auto"/>
        <w:right w:val="none" w:sz="0" w:space="0" w:color="auto"/>
      </w:divBdr>
    </w:div>
    <w:div w:id="789785593">
      <w:bodyDiv w:val="1"/>
      <w:marLeft w:val="0"/>
      <w:marRight w:val="0"/>
      <w:marTop w:val="0"/>
      <w:marBottom w:val="0"/>
      <w:divBdr>
        <w:top w:val="none" w:sz="0" w:space="0" w:color="auto"/>
        <w:left w:val="none" w:sz="0" w:space="0" w:color="auto"/>
        <w:bottom w:val="none" w:sz="0" w:space="0" w:color="auto"/>
        <w:right w:val="none" w:sz="0" w:space="0" w:color="auto"/>
      </w:divBdr>
      <w:divsChild>
        <w:div w:id="112284055">
          <w:marLeft w:val="0"/>
          <w:marRight w:val="0"/>
          <w:marTop w:val="0"/>
          <w:marBottom w:val="0"/>
          <w:divBdr>
            <w:top w:val="none" w:sz="0" w:space="0" w:color="auto"/>
            <w:left w:val="none" w:sz="0" w:space="0" w:color="auto"/>
            <w:bottom w:val="none" w:sz="0" w:space="0" w:color="auto"/>
            <w:right w:val="none" w:sz="0" w:space="0" w:color="auto"/>
          </w:divBdr>
        </w:div>
        <w:div w:id="1768312444">
          <w:marLeft w:val="0"/>
          <w:marRight w:val="0"/>
          <w:marTop w:val="0"/>
          <w:marBottom w:val="0"/>
          <w:divBdr>
            <w:top w:val="none" w:sz="0" w:space="0" w:color="auto"/>
            <w:left w:val="none" w:sz="0" w:space="0" w:color="auto"/>
            <w:bottom w:val="none" w:sz="0" w:space="0" w:color="auto"/>
            <w:right w:val="none" w:sz="0" w:space="0" w:color="auto"/>
          </w:divBdr>
        </w:div>
      </w:divsChild>
    </w:div>
    <w:div w:id="866872531">
      <w:bodyDiv w:val="1"/>
      <w:marLeft w:val="0"/>
      <w:marRight w:val="0"/>
      <w:marTop w:val="0"/>
      <w:marBottom w:val="0"/>
      <w:divBdr>
        <w:top w:val="none" w:sz="0" w:space="0" w:color="auto"/>
        <w:left w:val="none" w:sz="0" w:space="0" w:color="auto"/>
        <w:bottom w:val="none" w:sz="0" w:space="0" w:color="auto"/>
        <w:right w:val="none" w:sz="0" w:space="0" w:color="auto"/>
      </w:divBdr>
    </w:div>
    <w:div w:id="900940095">
      <w:bodyDiv w:val="1"/>
      <w:marLeft w:val="0"/>
      <w:marRight w:val="0"/>
      <w:marTop w:val="0"/>
      <w:marBottom w:val="0"/>
      <w:divBdr>
        <w:top w:val="none" w:sz="0" w:space="0" w:color="auto"/>
        <w:left w:val="none" w:sz="0" w:space="0" w:color="auto"/>
        <w:bottom w:val="none" w:sz="0" w:space="0" w:color="auto"/>
        <w:right w:val="none" w:sz="0" w:space="0" w:color="auto"/>
      </w:divBdr>
    </w:div>
    <w:div w:id="996835120">
      <w:bodyDiv w:val="1"/>
      <w:marLeft w:val="0"/>
      <w:marRight w:val="0"/>
      <w:marTop w:val="0"/>
      <w:marBottom w:val="0"/>
      <w:divBdr>
        <w:top w:val="none" w:sz="0" w:space="0" w:color="auto"/>
        <w:left w:val="none" w:sz="0" w:space="0" w:color="auto"/>
        <w:bottom w:val="none" w:sz="0" w:space="0" w:color="auto"/>
        <w:right w:val="none" w:sz="0" w:space="0" w:color="auto"/>
      </w:divBdr>
    </w:div>
    <w:div w:id="1028481715">
      <w:bodyDiv w:val="1"/>
      <w:marLeft w:val="0"/>
      <w:marRight w:val="0"/>
      <w:marTop w:val="0"/>
      <w:marBottom w:val="0"/>
      <w:divBdr>
        <w:top w:val="none" w:sz="0" w:space="0" w:color="auto"/>
        <w:left w:val="none" w:sz="0" w:space="0" w:color="auto"/>
        <w:bottom w:val="none" w:sz="0" w:space="0" w:color="auto"/>
        <w:right w:val="none" w:sz="0" w:space="0" w:color="auto"/>
      </w:divBdr>
    </w:div>
    <w:div w:id="1113138107">
      <w:bodyDiv w:val="1"/>
      <w:marLeft w:val="0"/>
      <w:marRight w:val="0"/>
      <w:marTop w:val="0"/>
      <w:marBottom w:val="0"/>
      <w:divBdr>
        <w:top w:val="none" w:sz="0" w:space="0" w:color="auto"/>
        <w:left w:val="none" w:sz="0" w:space="0" w:color="auto"/>
        <w:bottom w:val="none" w:sz="0" w:space="0" w:color="auto"/>
        <w:right w:val="none" w:sz="0" w:space="0" w:color="auto"/>
      </w:divBdr>
      <w:divsChild>
        <w:div w:id="466240739">
          <w:marLeft w:val="0"/>
          <w:marRight w:val="0"/>
          <w:marTop w:val="0"/>
          <w:marBottom w:val="0"/>
          <w:divBdr>
            <w:top w:val="none" w:sz="0" w:space="0" w:color="auto"/>
            <w:left w:val="none" w:sz="0" w:space="0" w:color="auto"/>
            <w:bottom w:val="none" w:sz="0" w:space="0" w:color="auto"/>
            <w:right w:val="none" w:sz="0" w:space="0" w:color="auto"/>
          </w:divBdr>
        </w:div>
        <w:div w:id="566304207">
          <w:marLeft w:val="0"/>
          <w:marRight w:val="0"/>
          <w:marTop w:val="0"/>
          <w:marBottom w:val="0"/>
          <w:divBdr>
            <w:top w:val="none" w:sz="0" w:space="0" w:color="auto"/>
            <w:left w:val="none" w:sz="0" w:space="0" w:color="auto"/>
            <w:bottom w:val="none" w:sz="0" w:space="0" w:color="auto"/>
            <w:right w:val="none" w:sz="0" w:space="0" w:color="auto"/>
          </w:divBdr>
        </w:div>
      </w:divsChild>
    </w:div>
    <w:div w:id="1132098493">
      <w:bodyDiv w:val="1"/>
      <w:marLeft w:val="0"/>
      <w:marRight w:val="0"/>
      <w:marTop w:val="0"/>
      <w:marBottom w:val="0"/>
      <w:divBdr>
        <w:top w:val="none" w:sz="0" w:space="0" w:color="auto"/>
        <w:left w:val="none" w:sz="0" w:space="0" w:color="auto"/>
        <w:bottom w:val="none" w:sz="0" w:space="0" w:color="auto"/>
        <w:right w:val="none" w:sz="0" w:space="0" w:color="auto"/>
      </w:divBdr>
    </w:div>
    <w:div w:id="1178075845">
      <w:bodyDiv w:val="1"/>
      <w:marLeft w:val="0"/>
      <w:marRight w:val="0"/>
      <w:marTop w:val="0"/>
      <w:marBottom w:val="0"/>
      <w:divBdr>
        <w:top w:val="none" w:sz="0" w:space="0" w:color="auto"/>
        <w:left w:val="none" w:sz="0" w:space="0" w:color="auto"/>
        <w:bottom w:val="none" w:sz="0" w:space="0" w:color="auto"/>
        <w:right w:val="none" w:sz="0" w:space="0" w:color="auto"/>
      </w:divBdr>
    </w:div>
    <w:div w:id="1239827385">
      <w:bodyDiv w:val="1"/>
      <w:marLeft w:val="0"/>
      <w:marRight w:val="0"/>
      <w:marTop w:val="0"/>
      <w:marBottom w:val="0"/>
      <w:divBdr>
        <w:top w:val="none" w:sz="0" w:space="0" w:color="auto"/>
        <w:left w:val="none" w:sz="0" w:space="0" w:color="auto"/>
        <w:bottom w:val="none" w:sz="0" w:space="0" w:color="auto"/>
        <w:right w:val="none" w:sz="0" w:space="0" w:color="auto"/>
      </w:divBdr>
      <w:divsChild>
        <w:div w:id="1600485891">
          <w:marLeft w:val="0"/>
          <w:marRight w:val="0"/>
          <w:marTop w:val="0"/>
          <w:marBottom w:val="0"/>
          <w:divBdr>
            <w:top w:val="none" w:sz="0" w:space="0" w:color="auto"/>
            <w:left w:val="none" w:sz="0" w:space="0" w:color="auto"/>
            <w:bottom w:val="none" w:sz="0" w:space="0" w:color="auto"/>
            <w:right w:val="none" w:sz="0" w:space="0" w:color="auto"/>
          </w:divBdr>
        </w:div>
        <w:div w:id="2135636571">
          <w:marLeft w:val="0"/>
          <w:marRight w:val="0"/>
          <w:marTop w:val="0"/>
          <w:marBottom w:val="0"/>
          <w:divBdr>
            <w:top w:val="none" w:sz="0" w:space="0" w:color="auto"/>
            <w:left w:val="none" w:sz="0" w:space="0" w:color="auto"/>
            <w:bottom w:val="none" w:sz="0" w:space="0" w:color="auto"/>
            <w:right w:val="none" w:sz="0" w:space="0" w:color="auto"/>
          </w:divBdr>
        </w:div>
      </w:divsChild>
    </w:div>
    <w:div w:id="1313486659">
      <w:bodyDiv w:val="1"/>
      <w:marLeft w:val="0"/>
      <w:marRight w:val="0"/>
      <w:marTop w:val="0"/>
      <w:marBottom w:val="0"/>
      <w:divBdr>
        <w:top w:val="none" w:sz="0" w:space="0" w:color="auto"/>
        <w:left w:val="none" w:sz="0" w:space="0" w:color="auto"/>
        <w:bottom w:val="none" w:sz="0" w:space="0" w:color="auto"/>
        <w:right w:val="none" w:sz="0" w:space="0" w:color="auto"/>
      </w:divBdr>
      <w:divsChild>
        <w:div w:id="436407235">
          <w:marLeft w:val="0"/>
          <w:marRight w:val="0"/>
          <w:marTop w:val="0"/>
          <w:marBottom w:val="0"/>
          <w:divBdr>
            <w:top w:val="none" w:sz="0" w:space="0" w:color="auto"/>
            <w:left w:val="none" w:sz="0" w:space="0" w:color="auto"/>
            <w:bottom w:val="none" w:sz="0" w:space="0" w:color="auto"/>
            <w:right w:val="none" w:sz="0" w:space="0" w:color="auto"/>
          </w:divBdr>
        </w:div>
        <w:div w:id="1398282909">
          <w:marLeft w:val="0"/>
          <w:marRight w:val="0"/>
          <w:marTop w:val="0"/>
          <w:marBottom w:val="0"/>
          <w:divBdr>
            <w:top w:val="none" w:sz="0" w:space="0" w:color="auto"/>
            <w:left w:val="none" w:sz="0" w:space="0" w:color="auto"/>
            <w:bottom w:val="none" w:sz="0" w:space="0" w:color="auto"/>
            <w:right w:val="none" w:sz="0" w:space="0" w:color="auto"/>
          </w:divBdr>
        </w:div>
      </w:divsChild>
    </w:div>
    <w:div w:id="1375424289">
      <w:bodyDiv w:val="1"/>
      <w:marLeft w:val="0"/>
      <w:marRight w:val="0"/>
      <w:marTop w:val="0"/>
      <w:marBottom w:val="0"/>
      <w:divBdr>
        <w:top w:val="none" w:sz="0" w:space="0" w:color="auto"/>
        <w:left w:val="none" w:sz="0" w:space="0" w:color="auto"/>
        <w:bottom w:val="none" w:sz="0" w:space="0" w:color="auto"/>
        <w:right w:val="none" w:sz="0" w:space="0" w:color="auto"/>
      </w:divBdr>
      <w:divsChild>
        <w:div w:id="711077934">
          <w:marLeft w:val="0"/>
          <w:marRight w:val="0"/>
          <w:marTop w:val="0"/>
          <w:marBottom w:val="0"/>
          <w:divBdr>
            <w:top w:val="none" w:sz="0" w:space="0" w:color="auto"/>
            <w:left w:val="none" w:sz="0" w:space="0" w:color="auto"/>
            <w:bottom w:val="none" w:sz="0" w:space="0" w:color="auto"/>
            <w:right w:val="none" w:sz="0" w:space="0" w:color="auto"/>
          </w:divBdr>
        </w:div>
        <w:div w:id="1610969171">
          <w:marLeft w:val="0"/>
          <w:marRight w:val="0"/>
          <w:marTop w:val="0"/>
          <w:marBottom w:val="0"/>
          <w:divBdr>
            <w:top w:val="none" w:sz="0" w:space="0" w:color="auto"/>
            <w:left w:val="none" w:sz="0" w:space="0" w:color="auto"/>
            <w:bottom w:val="none" w:sz="0" w:space="0" w:color="auto"/>
            <w:right w:val="none" w:sz="0" w:space="0" w:color="auto"/>
          </w:divBdr>
        </w:div>
      </w:divsChild>
    </w:div>
    <w:div w:id="1390618578">
      <w:bodyDiv w:val="1"/>
      <w:marLeft w:val="0"/>
      <w:marRight w:val="0"/>
      <w:marTop w:val="0"/>
      <w:marBottom w:val="0"/>
      <w:divBdr>
        <w:top w:val="none" w:sz="0" w:space="0" w:color="auto"/>
        <w:left w:val="none" w:sz="0" w:space="0" w:color="auto"/>
        <w:bottom w:val="none" w:sz="0" w:space="0" w:color="auto"/>
        <w:right w:val="none" w:sz="0" w:space="0" w:color="auto"/>
      </w:divBdr>
    </w:div>
    <w:div w:id="1391608565">
      <w:bodyDiv w:val="1"/>
      <w:marLeft w:val="0"/>
      <w:marRight w:val="0"/>
      <w:marTop w:val="0"/>
      <w:marBottom w:val="0"/>
      <w:divBdr>
        <w:top w:val="none" w:sz="0" w:space="0" w:color="auto"/>
        <w:left w:val="none" w:sz="0" w:space="0" w:color="auto"/>
        <w:bottom w:val="none" w:sz="0" w:space="0" w:color="auto"/>
        <w:right w:val="none" w:sz="0" w:space="0" w:color="auto"/>
      </w:divBdr>
    </w:div>
    <w:div w:id="1512454190">
      <w:bodyDiv w:val="1"/>
      <w:marLeft w:val="0"/>
      <w:marRight w:val="0"/>
      <w:marTop w:val="0"/>
      <w:marBottom w:val="0"/>
      <w:divBdr>
        <w:top w:val="none" w:sz="0" w:space="0" w:color="auto"/>
        <w:left w:val="none" w:sz="0" w:space="0" w:color="auto"/>
        <w:bottom w:val="none" w:sz="0" w:space="0" w:color="auto"/>
        <w:right w:val="none" w:sz="0" w:space="0" w:color="auto"/>
      </w:divBdr>
      <w:divsChild>
        <w:div w:id="162014877">
          <w:marLeft w:val="0"/>
          <w:marRight w:val="0"/>
          <w:marTop w:val="0"/>
          <w:marBottom w:val="0"/>
          <w:divBdr>
            <w:top w:val="none" w:sz="0" w:space="0" w:color="auto"/>
            <w:left w:val="none" w:sz="0" w:space="0" w:color="auto"/>
            <w:bottom w:val="none" w:sz="0" w:space="0" w:color="auto"/>
            <w:right w:val="none" w:sz="0" w:space="0" w:color="auto"/>
          </w:divBdr>
        </w:div>
        <w:div w:id="1148746257">
          <w:marLeft w:val="0"/>
          <w:marRight w:val="0"/>
          <w:marTop w:val="0"/>
          <w:marBottom w:val="0"/>
          <w:divBdr>
            <w:top w:val="none" w:sz="0" w:space="0" w:color="auto"/>
            <w:left w:val="none" w:sz="0" w:space="0" w:color="auto"/>
            <w:bottom w:val="none" w:sz="0" w:space="0" w:color="auto"/>
            <w:right w:val="none" w:sz="0" w:space="0" w:color="auto"/>
          </w:divBdr>
        </w:div>
      </w:divsChild>
    </w:div>
    <w:div w:id="1706909897">
      <w:bodyDiv w:val="1"/>
      <w:marLeft w:val="0"/>
      <w:marRight w:val="0"/>
      <w:marTop w:val="0"/>
      <w:marBottom w:val="0"/>
      <w:divBdr>
        <w:top w:val="none" w:sz="0" w:space="0" w:color="auto"/>
        <w:left w:val="none" w:sz="0" w:space="0" w:color="auto"/>
        <w:bottom w:val="none" w:sz="0" w:space="0" w:color="auto"/>
        <w:right w:val="none" w:sz="0" w:space="0" w:color="auto"/>
      </w:divBdr>
      <w:divsChild>
        <w:div w:id="1131171755">
          <w:marLeft w:val="0"/>
          <w:marRight w:val="0"/>
          <w:marTop w:val="0"/>
          <w:marBottom w:val="0"/>
          <w:divBdr>
            <w:top w:val="none" w:sz="0" w:space="0" w:color="auto"/>
            <w:left w:val="none" w:sz="0" w:space="0" w:color="auto"/>
            <w:bottom w:val="none" w:sz="0" w:space="0" w:color="auto"/>
            <w:right w:val="none" w:sz="0" w:space="0" w:color="auto"/>
          </w:divBdr>
        </w:div>
        <w:div w:id="1870756582">
          <w:marLeft w:val="0"/>
          <w:marRight w:val="0"/>
          <w:marTop w:val="0"/>
          <w:marBottom w:val="0"/>
          <w:divBdr>
            <w:top w:val="none" w:sz="0" w:space="0" w:color="auto"/>
            <w:left w:val="none" w:sz="0" w:space="0" w:color="auto"/>
            <w:bottom w:val="none" w:sz="0" w:space="0" w:color="auto"/>
            <w:right w:val="none" w:sz="0" w:space="0" w:color="auto"/>
          </w:divBdr>
        </w:div>
      </w:divsChild>
    </w:div>
    <w:div w:id="1710106297">
      <w:bodyDiv w:val="1"/>
      <w:marLeft w:val="0"/>
      <w:marRight w:val="0"/>
      <w:marTop w:val="0"/>
      <w:marBottom w:val="0"/>
      <w:divBdr>
        <w:top w:val="none" w:sz="0" w:space="0" w:color="auto"/>
        <w:left w:val="none" w:sz="0" w:space="0" w:color="auto"/>
        <w:bottom w:val="none" w:sz="0" w:space="0" w:color="auto"/>
        <w:right w:val="none" w:sz="0" w:space="0" w:color="auto"/>
      </w:divBdr>
    </w:div>
    <w:div w:id="1762986487">
      <w:bodyDiv w:val="1"/>
      <w:marLeft w:val="0"/>
      <w:marRight w:val="0"/>
      <w:marTop w:val="0"/>
      <w:marBottom w:val="0"/>
      <w:divBdr>
        <w:top w:val="none" w:sz="0" w:space="0" w:color="auto"/>
        <w:left w:val="none" w:sz="0" w:space="0" w:color="auto"/>
        <w:bottom w:val="none" w:sz="0" w:space="0" w:color="auto"/>
        <w:right w:val="none" w:sz="0" w:space="0" w:color="auto"/>
      </w:divBdr>
    </w:div>
    <w:div w:id="1784840045">
      <w:bodyDiv w:val="1"/>
      <w:marLeft w:val="0"/>
      <w:marRight w:val="0"/>
      <w:marTop w:val="0"/>
      <w:marBottom w:val="0"/>
      <w:divBdr>
        <w:top w:val="none" w:sz="0" w:space="0" w:color="auto"/>
        <w:left w:val="none" w:sz="0" w:space="0" w:color="auto"/>
        <w:bottom w:val="none" w:sz="0" w:space="0" w:color="auto"/>
        <w:right w:val="none" w:sz="0" w:space="0" w:color="auto"/>
      </w:divBdr>
      <w:divsChild>
        <w:div w:id="250819433">
          <w:marLeft w:val="0"/>
          <w:marRight w:val="0"/>
          <w:marTop w:val="0"/>
          <w:marBottom w:val="0"/>
          <w:divBdr>
            <w:top w:val="none" w:sz="0" w:space="0" w:color="auto"/>
            <w:left w:val="none" w:sz="0" w:space="0" w:color="auto"/>
            <w:bottom w:val="none" w:sz="0" w:space="0" w:color="auto"/>
            <w:right w:val="none" w:sz="0" w:space="0" w:color="auto"/>
          </w:divBdr>
        </w:div>
        <w:div w:id="1458136921">
          <w:marLeft w:val="0"/>
          <w:marRight w:val="0"/>
          <w:marTop w:val="0"/>
          <w:marBottom w:val="0"/>
          <w:divBdr>
            <w:top w:val="none" w:sz="0" w:space="0" w:color="auto"/>
            <w:left w:val="none" w:sz="0" w:space="0" w:color="auto"/>
            <w:bottom w:val="none" w:sz="0" w:space="0" w:color="auto"/>
            <w:right w:val="none" w:sz="0" w:space="0" w:color="auto"/>
          </w:divBdr>
        </w:div>
      </w:divsChild>
    </w:div>
    <w:div w:id="1862468627">
      <w:bodyDiv w:val="1"/>
      <w:marLeft w:val="0"/>
      <w:marRight w:val="0"/>
      <w:marTop w:val="0"/>
      <w:marBottom w:val="0"/>
      <w:divBdr>
        <w:top w:val="none" w:sz="0" w:space="0" w:color="auto"/>
        <w:left w:val="none" w:sz="0" w:space="0" w:color="auto"/>
        <w:bottom w:val="none" w:sz="0" w:space="0" w:color="auto"/>
        <w:right w:val="none" w:sz="0" w:space="0" w:color="auto"/>
      </w:divBdr>
    </w:div>
    <w:div w:id="1870070651">
      <w:bodyDiv w:val="1"/>
      <w:marLeft w:val="0"/>
      <w:marRight w:val="0"/>
      <w:marTop w:val="0"/>
      <w:marBottom w:val="0"/>
      <w:divBdr>
        <w:top w:val="none" w:sz="0" w:space="0" w:color="auto"/>
        <w:left w:val="none" w:sz="0" w:space="0" w:color="auto"/>
        <w:bottom w:val="none" w:sz="0" w:space="0" w:color="auto"/>
        <w:right w:val="none" w:sz="0" w:space="0" w:color="auto"/>
      </w:divBdr>
      <w:divsChild>
        <w:div w:id="107506767">
          <w:marLeft w:val="0"/>
          <w:marRight w:val="0"/>
          <w:marTop w:val="0"/>
          <w:marBottom w:val="0"/>
          <w:divBdr>
            <w:top w:val="none" w:sz="0" w:space="0" w:color="auto"/>
            <w:left w:val="none" w:sz="0" w:space="0" w:color="auto"/>
            <w:bottom w:val="none" w:sz="0" w:space="0" w:color="auto"/>
            <w:right w:val="none" w:sz="0" w:space="0" w:color="auto"/>
          </w:divBdr>
        </w:div>
        <w:div w:id="680009196">
          <w:marLeft w:val="0"/>
          <w:marRight w:val="0"/>
          <w:marTop w:val="0"/>
          <w:marBottom w:val="0"/>
          <w:divBdr>
            <w:top w:val="none" w:sz="0" w:space="0" w:color="auto"/>
            <w:left w:val="none" w:sz="0" w:space="0" w:color="auto"/>
            <w:bottom w:val="none" w:sz="0" w:space="0" w:color="auto"/>
            <w:right w:val="none" w:sz="0" w:space="0" w:color="auto"/>
          </w:divBdr>
        </w:div>
      </w:divsChild>
    </w:div>
    <w:div w:id="1943759652">
      <w:bodyDiv w:val="1"/>
      <w:marLeft w:val="0"/>
      <w:marRight w:val="0"/>
      <w:marTop w:val="0"/>
      <w:marBottom w:val="0"/>
      <w:divBdr>
        <w:top w:val="none" w:sz="0" w:space="0" w:color="auto"/>
        <w:left w:val="none" w:sz="0" w:space="0" w:color="auto"/>
        <w:bottom w:val="none" w:sz="0" w:space="0" w:color="auto"/>
        <w:right w:val="none" w:sz="0" w:space="0" w:color="auto"/>
      </w:divBdr>
    </w:div>
    <w:div w:id="2063290360">
      <w:bodyDiv w:val="1"/>
      <w:marLeft w:val="0"/>
      <w:marRight w:val="0"/>
      <w:marTop w:val="0"/>
      <w:marBottom w:val="0"/>
      <w:divBdr>
        <w:top w:val="none" w:sz="0" w:space="0" w:color="auto"/>
        <w:left w:val="none" w:sz="0" w:space="0" w:color="auto"/>
        <w:bottom w:val="none" w:sz="0" w:space="0" w:color="auto"/>
        <w:right w:val="none" w:sz="0" w:space="0" w:color="auto"/>
      </w:divBdr>
    </w:div>
    <w:div w:id="2132018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humanidades.com/tecnologia/" TargetMode="External"/><Relationship Id="rId2" Type="http://schemas.openxmlformats.org/officeDocument/2006/relationships/customXml" Target="../customXml/item2.xml"/><Relationship Id="rId16" Type="http://schemas.openxmlformats.org/officeDocument/2006/relationships/hyperlink" Target="https://humanidades.com/tecnolog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umanidades.com/tecnologia/"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5F280A89E7C934C814CFAD133CED698" ma:contentTypeVersion="4" ma:contentTypeDescription="Create a new document." ma:contentTypeScope="" ma:versionID="3a493c57eb5a077bbd7332bdb61d9f17">
  <xsd:schema xmlns:xsd="http://www.w3.org/2001/XMLSchema" xmlns:xs="http://www.w3.org/2001/XMLSchema" xmlns:p="http://schemas.microsoft.com/office/2006/metadata/properties" xmlns:ns2="6ad70fa2-c32b-418e-b3b5-07ce91a18131" targetNamespace="http://schemas.microsoft.com/office/2006/metadata/properties" ma:root="true" ma:fieldsID="0c113d12c7505e41561e99a1289df347" ns2:_="">
    <xsd:import namespace="6ad70fa2-c32b-418e-b3b5-07ce91a181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70fa2-c32b-418e-b3b5-07ce91a18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DF200E-AF12-4080-B4C7-BDE8C9EE02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D6D9C8-F222-4EFA-B39B-6553871FBFA7}">
  <ds:schemaRefs>
    <ds:schemaRef ds:uri="http://schemas.openxmlformats.org/officeDocument/2006/bibliography"/>
  </ds:schemaRefs>
</ds:datastoreItem>
</file>

<file path=customXml/itemProps3.xml><?xml version="1.0" encoding="utf-8"?>
<ds:datastoreItem xmlns:ds="http://schemas.openxmlformats.org/officeDocument/2006/customXml" ds:itemID="{0590DEE5-A0E4-4447-B887-34AD05034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70fa2-c32b-418e-b3b5-07ce91a18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3808E8-9BD4-4A5C-BA3C-C3DC49D0CA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5711</Words>
  <Characters>31412</Characters>
  <Application>Microsoft Office Word</Application>
  <DocSecurity>0</DocSecurity>
  <Lines>261</Lines>
  <Paragraphs>74</Paragraphs>
  <ScaleCrop>false</ScaleCrop>
  <Company/>
  <LinksUpToDate>false</LinksUpToDate>
  <CharactersWithSpaces>37049</CharactersWithSpaces>
  <SharedDoc>false</SharedDoc>
  <HLinks>
    <vt:vector size="258" baseType="variant">
      <vt:variant>
        <vt:i4>6750248</vt:i4>
      </vt:variant>
      <vt:variant>
        <vt:i4>249</vt:i4>
      </vt:variant>
      <vt:variant>
        <vt:i4>0</vt:i4>
      </vt:variant>
      <vt:variant>
        <vt:i4>5</vt:i4>
      </vt:variant>
      <vt:variant>
        <vt:lpwstr>https://humanidades.com/tecnologia/</vt:lpwstr>
      </vt:variant>
      <vt:variant>
        <vt:lpwstr/>
      </vt:variant>
      <vt:variant>
        <vt:i4>6750248</vt:i4>
      </vt:variant>
      <vt:variant>
        <vt:i4>246</vt:i4>
      </vt:variant>
      <vt:variant>
        <vt:i4>0</vt:i4>
      </vt:variant>
      <vt:variant>
        <vt:i4>5</vt:i4>
      </vt:variant>
      <vt:variant>
        <vt:lpwstr>https://humanidades.com/tecnologia/</vt:lpwstr>
      </vt:variant>
      <vt:variant>
        <vt:lpwstr/>
      </vt:variant>
      <vt:variant>
        <vt:i4>6750248</vt:i4>
      </vt:variant>
      <vt:variant>
        <vt:i4>243</vt:i4>
      </vt:variant>
      <vt:variant>
        <vt:i4>0</vt:i4>
      </vt:variant>
      <vt:variant>
        <vt:i4>5</vt:i4>
      </vt:variant>
      <vt:variant>
        <vt:lpwstr>https://humanidades.com/tecnologia/</vt:lpwstr>
      </vt:variant>
      <vt:variant>
        <vt:lpwstr/>
      </vt:variant>
      <vt:variant>
        <vt:i4>7667824</vt:i4>
      </vt:variant>
      <vt:variant>
        <vt:i4>240</vt:i4>
      </vt:variant>
      <vt:variant>
        <vt:i4>0</vt:i4>
      </vt:variant>
      <vt:variant>
        <vt:i4>5</vt:i4>
      </vt:variant>
      <vt:variant>
        <vt:lpwstr/>
      </vt:variant>
      <vt:variant>
        <vt:lpwstr>_Referencias_Prueba</vt:lpwstr>
      </vt:variant>
      <vt:variant>
        <vt:i4>1310775</vt:i4>
      </vt:variant>
      <vt:variant>
        <vt:i4>233</vt:i4>
      </vt:variant>
      <vt:variant>
        <vt:i4>0</vt:i4>
      </vt:variant>
      <vt:variant>
        <vt:i4>5</vt:i4>
      </vt:variant>
      <vt:variant>
        <vt:lpwstr/>
      </vt:variant>
      <vt:variant>
        <vt:lpwstr>_Toc161743314</vt:lpwstr>
      </vt:variant>
      <vt:variant>
        <vt:i4>2031667</vt:i4>
      </vt:variant>
      <vt:variant>
        <vt:i4>224</vt:i4>
      </vt:variant>
      <vt:variant>
        <vt:i4>0</vt:i4>
      </vt:variant>
      <vt:variant>
        <vt:i4>5</vt:i4>
      </vt:variant>
      <vt:variant>
        <vt:lpwstr/>
      </vt:variant>
      <vt:variant>
        <vt:lpwstr>_Toc166840069</vt:lpwstr>
      </vt:variant>
      <vt:variant>
        <vt:i4>2031667</vt:i4>
      </vt:variant>
      <vt:variant>
        <vt:i4>218</vt:i4>
      </vt:variant>
      <vt:variant>
        <vt:i4>0</vt:i4>
      </vt:variant>
      <vt:variant>
        <vt:i4>5</vt:i4>
      </vt:variant>
      <vt:variant>
        <vt:lpwstr/>
      </vt:variant>
      <vt:variant>
        <vt:lpwstr>_Toc166840068</vt:lpwstr>
      </vt:variant>
      <vt:variant>
        <vt:i4>2031667</vt:i4>
      </vt:variant>
      <vt:variant>
        <vt:i4>212</vt:i4>
      </vt:variant>
      <vt:variant>
        <vt:i4>0</vt:i4>
      </vt:variant>
      <vt:variant>
        <vt:i4>5</vt:i4>
      </vt:variant>
      <vt:variant>
        <vt:lpwstr/>
      </vt:variant>
      <vt:variant>
        <vt:lpwstr>_Toc166840067</vt:lpwstr>
      </vt:variant>
      <vt:variant>
        <vt:i4>2031667</vt:i4>
      </vt:variant>
      <vt:variant>
        <vt:i4>206</vt:i4>
      </vt:variant>
      <vt:variant>
        <vt:i4>0</vt:i4>
      </vt:variant>
      <vt:variant>
        <vt:i4>5</vt:i4>
      </vt:variant>
      <vt:variant>
        <vt:lpwstr/>
      </vt:variant>
      <vt:variant>
        <vt:lpwstr>_Toc166840066</vt:lpwstr>
      </vt:variant>
      <vt:variant>
        <vt:i4>2031667</vt:i4>
      </vt:variant>
      <vt:variant>
        <vt:i4>200</vt:i4>
      </vt:variant>
      <vt:variant>
        <vt:i4>0</vt:i4>
      </vt:variant>
      <vt:variant>
        <vt:i4>5</vt:i4>
      </vt:variant>
      <vt:variant>
        <vt:lpwstr/>
      </vt:variant>
      <vt:variant>
        <vt:lpwstr>_Toc166840065</vt:lpwstr>
      </vt:variant>
      <vt:variant>
        <vt:i4>2031667</vt:i4>
      </vt:variant>
      <vt:variant>
        <vt:i4>194</vt:i4>
      </vt:variant>
      <vt:variant>
        <vt:i4>0</vt:i4>
      </vt:variant>
      <vt:variant>
        <vt:i4>5</vt:i4>
      </vt:variant>
      <vt:variant>
        <vt:lpwstr/>
      </vt:variant>
      <vt:variant>
        <vt:lpwstr>_Toc166840064</vt:lpwstr>
      </vt:variant>
      <vt:variant>
        <vt:i4>2031667</vt:i4>
      </vt:variant>
      <vt:variant>
        <vt:i4>188</vt:i4>
      </vt:variant>
      <vt:variant>
        <vt:i4>0</vt:i4>
      </vt:variant>
      <vt:variant>
        <vt:i4>5</vt:i4>
      </vt:variant>
      <vt:variant>
        <vt:lpwstr/>
      </vt:variant>
      <vt:variant>
        <vt:lpwstr>_Toc166840063</vt:lpwstr>
      </vt:variant>
      <vt:variant>
        <vt:i4>2031667</vt:i4>
      </vt:variant>
      <vt:variant>
        <vt:i4>182</vt:i4>
      </vt:variant>
      <vt:variant>
        <vt:i4>0</vt:i4>
      </vt:variant>
      <vt:variant>
        <vt:i4>5</vt:i4>
      </vt:variant>
      <vt:variant>
        <vt:lpwstr/>
      </vt:variant>
      <vt:variant>
        <vt:lpwstr>_Toc166840062</vt:lpwstr>
      </vt:variant>
      <vt:variant>
        <vt:i4>2031667</vt:i4>
      </vt:variant>
      <vt:variant>
        <vt:i4>176</vt:i4>
      </vt:variant>
      <vt:variant>
        <vt:i4>0</vt:i4>
      </vt:variant>
      <vt:variant>
        <vt:i4>5</vt:i4>
      </vt:variant>
      <vt:variant>
        <vt:lpwstr/>
      </vt:variant>
      <vt:variant>
        <vt:lpwstr>_Toc166840061</vt:lpwstr>
      </vt:variant>
      <vt:variant>
        <vt:i4>2031667</vt:i4>
      </vt:variant>
      <vt:variant>
        <vt:i4>170</vt:i4>
      </vt:variant>
      <vt:variant>
        <vt:i4>0</vt:i4>
      </vt:variant>
      <vt:variant>
        <vt:i4>5</vt:i4>
      </vt:variant>
      <vt:variant>
        <vt:lpwstr/>
      </vt:variant>
      <vt:variant>
        <vt:lpwstr>_Toc166840060</vt:lpwstr>
      </vt:variant>
      <vt:variant>
        <vt:i4>1835059</vt:i4>
      </vt:variant>
      <vt:variant>
        <vt:i4>164</vt:i4>
      </vt:variant>
      <vt:variant>
        <vt:i4>0</vt:i4>
      </vt:variant>
      <vt:variant>
        <vt:i4>5</vt:i4>
      </vt:variant>
      <vt:variant>
        <vt:lpwstr/>
      </vt:variant>
      <vt:variant>
        <vt:lpwstr>_Toc166840059</vt:lpwstr>
      </vt:variant>
      <vt:variant>
        <vt:i4>1835059</vt:i4>
      </vt:variant>
      <vt:variant>
        <vt:i4>158</vt:i4>
      </vt:variant>
      <vt:variant>
        <vt:i4>0</vt:i4>
      </vt:variant>
      <vt:variant>
        <vt:i4>5</vt:i4>
      </vt:variant>
      <vt:variant>
        <vt:lpwstr/>
      </vt:variant>
      <vt:variant>
        <vt:lpwstr>_Toc166840058</vt:lpwstr>
      </vt:variant>
      <vt:variant>
        <vt:i4>1835059</vt:i4>
      </vt:variant>
      <vt:variant>
        <vt:i4>152</vt:i4>
      </vt:variant>
      <vt:variant>
        <vt:i4>0</vt:i4>
      </vt:variant>
      <vt:variant>
        <vt:i4>5</vt:i4>
      </vt:variant>
      <vt:variant>
        <vt:lpwstr/>
      </vt:variant>
      <vt:variant>
        <vt:lpwstr>_Toc166840057</vt:lpwstr>
      </vt:variant>
      <vt:variant>
        <vt:i4>1835059</vt:i4>
      </vt:variant>
      <vt:variant>
        <vt:i4>146</vt:i4>
      </vt:variant>
      <vt:variant>
        <vt:i4>0</vt:i4>
      </vt:variant>
      <vt:variant>
        <vt:i4>5</vt:i4>
      </vt:variant>
      <vt:variant>
        <vt:lpwstr/>
      </vt:variant>
      <vt:variant>
        <vt:lpwstr>_Toc166840056</vt:lpwstr>
      </vt:variant>
      <vt:variant>
        <vt:i4>1835059</vt:i4>
      </vt:variant>
      <vt:variant>
        <vt:i4>140</vt:i4>
      </vt:variant>
      <vt:variant>
        <vt:i4>0</vt:i4>
      </vt:variant>
      <vt:variant>
        <vt:i4>5</vt:i4>
      </vt:variant>
      <vt:variant>
        <vt:lpwstr/>
      </vt:variant>
      <vt:variant>
        <vt:lpwstr>_Toc166840055</vt:lpwstr>
      </vt:variant>
      <vt:variant>
        <vt:i4>1835059</vt:i4>
      </vt:variant>
      <vt:variant>
        <vt:i4>134</vt:i4>
      </vt:variant>
      <vt:variant>
        <vt:i4>0</vt:i4>
      </vt:variant>
      <vt:variant>
        <vt:i4>5</vt:i4>
      </vt:variant>
      <vt:variant>
        <vt:lpwstr/>
      </vt:variant>
      <vt:variant>
        <vt:lpwstr>_Toc166840054</vt:lpwstr>
      </vt:variant>
      <vt:variant>
        <vt:i4>1835059</vt:i4>
      </vt:variant>
      <vt:variant>
        <vt:i4>128</vt:i4>
      </vt:variant>
      <vt:variant>
        <vt:i4>0</vt:i4>
      </vt:variant>
      <vt:variant>
        <vt:i4>5</vt:i4>
      </vt:variant>
      <vt:variant>
        <vt:lpwstr/>
      </vt:variant>
      <vt:variant>
        <vt:lpwstr>_Toc166840053</vt:lpwstr>
      </vt:variant>
      <vt:variant>
        <vt:i4>1835059</vt:i4>
      </vt:variant>
      <vt:variant>
        <vt:i4>122</vt:i4>
      </vt:variant>
      <vt:variant>
        <vt:i4>0</vt:i4>
      </vt:variant>
      <vt:variant>
        <vt:i4>5</vt:i4>
      </vt:variant>
      <vt:variant>
        <vt:lpwstr/>
      </vt:variant>
      <vt:variant>
        <vt:lpwstr>_Toc166840052</vt:lpwstr>
      </vt:variant>
      <vt:variant>
        <vt:i4>1835059</vt:i4>
      </vt:variant>
      <vt:variant>
        <vt:i4>116</vt:i4>
      </vt:variant>
      <vt:variant>
        <vt:i4>0</vt:i4>
      </vt:variant>
      <vt:variant>
        <vt:i4>5</vt:i4>
      </vt:variant>
      <vt:variant>
        <vt:lpwstr/>
      </vt:variant>
      <vt:variant>
        <vt:lpwstr>_Toc166840051</vt:lpwstr>
      </vt:variant>
      <vt:variant>
        <vt:i4>1835059</vt:i4>
      </vt:variant>
      <vt:variant>
        <vt:i4>110</vt:i4>
      </vt:variant>
      <vt:variant>
        <vt:i4>0</vt:i4>
      </vt:variant>
      <vt:variant>
        <vt:i4>5</vt:i4>
      </vt:variant>
      <vt:variant>
        <vt:lpwstr/>
      </vt:variant>
      <vt:variant>
        <vt:lpwstr>_Toc166840050</vt:lpwstr>
      </vt:variant>
      <vt:variant>
        <vt:i4>1900595</vt:i4>
      </vt:variant>
      <vt:variant>
        <vt:i4>104</vt:i4>
      </vt:variant>
      <vt:variant>
        <vt:i4>0</vt:i4>
      </vt:variant>
      <vt:variant>
        <vt:i4>5</vt:i4>
      </vt:variant>
      <vt:variant>
        <vt:lpwstr/>
      </vt:variant>
      <vt:variant>
        <vt:lpwstr>_Toc166840049</vt:lpwstr>
      </vt:variant>
      <vt:variant>
        <vt:i4>1900595</vt:i4>
      </vt:variant>
      <vt:variant>
        <vt:i4>98</vt:i4>
      </vt:variant>
      <vt:variant>
        <vt:i4>0</vt:i4>
      </vt:variant>
      <vt:variant>
        <vt:i4>5</vt:i4>
      </vt:variant>
      <vt:variant>
        <vt:lpwstr/>
      </vt:variant>
      <vt:variant>
        <vt:lpwstr>_Toc166840048</vt:lpwstr>
      </vt:variant>
      <vt:variant>
        <vt:i4>1900595</vt:i4>
      </vt:variant>
      <vt:variant>
        <vt:i4>92</vt:i4>
      </vt:variant>
      <vt:variant>
        <vt:i4>0</vt:i4>
      </vt:variant>
      <vt:variant>
        <vt:i4>5</vt:i4>
      </vt:variant>
      <vt:variant>
        <vt:lpwstr/>
      </vt:variant>
      <vt:variant>
        <vt:lpwstr>_Toc166840047</vt:lpwstr>
      </vt:variant>
      <vt:variant>
        <vt:i4>1900595</vt:i4>
      </vt:variant>
      <vt:variant>
        <vt:i4>86</vt:i4>
      </vt:variant>
      <vt:variant>
        <vt:i4>0</vt:i4>
      </vt:variant>
      <vt:variant>
        <vt:i4>5</vt:i4>
      </vt:variant>
      <vt:variant>
        <vt:lpwstr/>
      </vt:variant>
      <vt:variant>
        <vt:lpwstr>_Toc166840046</vt:lpwstr>
      </vt:variant>
      <vt:variant>
        <vt:i4>1900595</vt:i4>
      </vt:variant>
      <vt:variant>
        <vt:i4>80</vt:i4>
      </vt:variant>
      <vt:variant>
        <vt:i4>0</vt:i4>
      </vt:variant>
      <vt:variant>
        <vt:i4>5</vt:i4>
      </vt:variant>
      <vt:variant>
        <vt:lpwstr/>
      </vt:variant>
      <vt:variant>
        <vt:lpwstr>_Toc166840045</vt:lpwstr>
      </vt:variant>
      <vt:variant>
        <vt:i4>1900595</vt:i4>
      </vt:variant>
      <vt:variant>
        <vt:i4>74</vt:i4>
      </vt:variant>
      <vt:variant>
        <vt:i4>0</vt:i4>
      </vt:variant>
      <vt:variant>
        <vt:i4>5</vt:i4>
      </vt:variant>
      <vt:variant>
        <vt:lpwstr/>
      </vt:variant>
      <vt:variant>
        <vt:lpwstr>_Toc166840044</vt:lpwstr>
      </vt:variant>
      <vt:variant>
        <vt:i4>1900595</vt:i4>
      </vt:variant>
      <vt:variant>
        <vt:i4>68</vt:i4>
      </vt:variant>
      <vt:variant>
        <vt:i4>0</vt:i4>
      </vt:variant>
      <vt:variant>
        <vt:i4>5</vt:i4>
      </vt:variant>
      <vt:variant>
        <vt:lpwstr/>
      </vt:variant>
      <vt:variant>
        <vt:lpwstr>_Toc166840043</vt:lpwstr>
      </vt:variant>
      <vt:variant>
        <vt:i4>1900595</vt:i4>
      </vt:variant>
      <vt:variant>
        <vt:i4>62</vt:i4>
      </vt:variant>
      <vt:variant>
        <vt:i4>0</vt:i4>
      </vt:variant>
      <vt:variant>
        <vt:i4>5</vt:i4>
      </vt:variant>
      <vt:variant>
        <vt:lpwstr/>
      </vt:variant>
      <vt:variant>
        <vt:lpwstr>_Toc166840042</vt:lpwstr>
      </vt:variant>
      <vt:variant>
        <vt:i4>1900595</vt:i4>
      </vt:variant>
      <vt:variant>
        <vt:i4>56</vt:i4>
      </vt:variant>
      <vt:variant>
        <vt:i4>0</vt:i4>
      </vt:variant>
      <vt:variant>
        <vt:i4>5</vt:i4>
      </vt:variant>
      <vt:variant>
        <vt:lpwstr/>
      </vt:variant>
      <vt:variant>
        <vt:lpwstr>_Toc166840041</vt:lpwstr>
      </vt:variant>
      <vt:variant>
        <vt:i4>1900595</vt:i4>
      </vt:variant>
      <vt:variant>
        <vt:i4>50</vt:i4>
      </vt:variant>
      <vt:variant>
        <vt:i4>0</vt:i4>
      </vt:variant>
      <vt:variant>
        <vt:i4>5</vt:i4>
      </vt:variant>
      <vt:variant>
        <vt:lpwstr/>
      </vt:variant>
      <vt:variant>
        <vt:lpwstr>_Toc166840040</vt:lpwstr>
      </vt:variant>
      <vt:variant>
        <vt:i4>1703987</vt:i4>
      </vt:variant>
      <vt:variant>
        <vt:i4>44</vt:i4>
      </vt:variant>
      <vt:variant>
        <vt:i4>0</vt:i4>
      </vt:variant>
      <vt:variant>
        <vt:i4>5</vt:i4>
      </vt:variant>
      <vt:variant>
        <vt:lpwstr/>
      </vt:variant>
      <vt:variant>
        <vt:lpwstr>_Toc166840039</vt:lpwstr>
      </vt:variant>
      <vt:variant>
        <vt:i4>1703987</vt:i4>
      </vt:variant>
      <vt:variant>
        <vt:i4>38</vt:i4>
      </vt:variant>
      <vt:variant>
        <vt:i4>0</vt:i4>
      </vt:variant>
      <vt:variant>
        <vt:i4>5</vt:i4>
      </vt:variant>
      <vt:variant>
        <vt:lpwstr/>
      </vt:variant>
      <vt:variant>
        <vt:lpwstr>_Toc166840038</vt:lpwstr>
      </vt:variant>
      <vt:variant>
        <vt:i4>1703987</vt:i4>
      </vt:variant>
      <vt:variant>
        <vt:i4>32</vt:i4>
      </vt:variant>
      <vt:variant>
        <vt:i4>0</vt:i4>
      </vt:variant>
      <vt:variant>
        <vt:i4>5</vt:i4>
      </vt:variant>
      <vt:variant>
        <vt:lpwstr/>
      </vt:variant>
      <vt:variant>
        <vt:lpwstr>_Toc166840037</vt:lpwstr>
      </vt:variant>
      <vt:variant>
        <vt:i4>1703987</vt:i4>
      </vt:variant>
      <vt:variant>
        <vt:i4>26</vt:i4>
      </vt:variant>
      <vt:variant>
        <vt:i4>0</vt:i4>
      </vt:variant>
      <vt:variant>
        <vt:i4>5</vt:i4>
      </vt:variant>
      <vt:variant>
        <vt:lpwstr/>
      </vt:variant>
      <vt:variant>
        <vt:lpwstr>_Toc166840036</vt:lpwstr>
      </vt:variant>
      <vt:variant>
        <vt:i4>1703987</vt:i4>
      </vt:variant>
      <vt:variant>
        <vt:i4>20</vt:i4>
      </vt:variant>
      <vt:variant>
        <vt:i4>0</vt:i4>
      </vt:variant>
      <vt:variant>
        <vt:i4>5</vt:i4>
      </vt:variant>
      <vt:variant>
        <vt:lpwstr/>
      </vt:variant>
      <vt:variant>
        <vt:lpwstr>_Toc166840035</vt:lpwstr>
      </vt:variant>
      <vt:variant>
        <vt:i4>1703987</vt:i4>
      </vt:variant>
      <vt:variant>
        <vt:i4>14</vt:i4>
      </vt:variant>
      <vt:variant>
        <vt:i4>0</vt:i4>
      </vt:variant>
      <vt:variant>
        <vt:i4>5</vt:i4>
      </vt:variant>
      <vt:variant>
        <vt:lpwstr/>
      </vt:variant>
      <vt:variant>
        <vt:lpwstr>_Toc166840034</vt:lpwstr>
      </vt:variant>
      <vt:variant>
        <vt:i4>1703987</vt:i4>
      </vt:variant>
      <vt:variant>
        <vt:i4>8</vt:i4>
      </vt:variant>
      <vt:variant>
        <vt:i4>0</vt:i4>
      </vt:variant>
      <vt:variant>
        <vt:i4>5</vt:i4>
      </vt:variant>
      <vt:variant>
        <vt:lpwstr/>
      </vt:variant>
      <vt:variant>
        <vt:lpwstr>_Toc166840033</vt:lpwstr>
      </vt:variant>
      <vt:variant>
        <vt:i4>1703987</vt:i4>
      </vt:variant>
      <vt:variant>
        <vt:i4>2</vt:i4>
      </vt:variant>
      <vt:variant>
        <vt:i4>0</vt:i4>
      </vt:variant>
      <vt:variant>
        <vt:i4>5</vt:i4>
      </vt:variant>
      <vt:variant>
        <vt:lpwstr/>
      </vt:variant>
      <vt:variant>
        <vt:lpwstr>_Toc166840032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Makyp</dc:creator>
  <cp:keywords/>
  <cp:lastModifiedBy>JULIANA CASTILLO ARAUJO</cp:lastModifiedBy>
  <cp:revision>2</cp:revision>
  <dcterms:created xsi:type="dcterms:W3CDTF">2024-05-17T17:26:00Z</dcterms:created>
  <dcterms:modified xsi:type="dcterms:W3CDTF">2024-05-17T17:26:00Z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para Microsoft 365</vt:lpwstr>
  </property>
  <property fmtid="{D5CDD505-2E9C-101B-9397-08002B2CF9AE}" pid="4" name="LastSaved">
    <vt:filetime>2024-03-06T00:00:00Z</vt:filetime>
  </property>
  <property fmtid="{D5CDD505-2E9C-101B-9397-08002B2CF9AE}" pid="5" name="ContentTypeId">
    <vt:lpwstr>0x010100B5F280A89E7C934C814CFAD133CED698</vt:lpwstr>
  </property>
</Properties>
</file>